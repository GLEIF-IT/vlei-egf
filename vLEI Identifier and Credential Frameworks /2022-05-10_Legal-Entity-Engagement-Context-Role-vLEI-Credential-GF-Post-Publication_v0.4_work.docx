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F5EC" w14:textId="732714DE" w:rsidR="00A52DAD" w:rsidRDefault="00A52DAD" w:rsidP="00A32E8C">
      <w:pPr>
        <w:jc w:val="center"/>
      </w:pPr>
      <w:r>
        <w:rPr>
          <w:noProof/>
        </w:rPr>
        <w:drawing>
          <wp:anchor distT="0" distB="0" distL="114300" distR="114300" simplePos="0" relativeHeight="251663360" behindDoc="0" locked="0" layoutInCell="1" allowOverlap="1" wp14:anchorId="199CE304" wp14:editId="13E4583B">
            <wp:simplePos x="0" y="0"/>
            <wp:positionH relativeFrom="column">
              <wp:posOffset>5399405</wp:posOffset>
            </wp:positionH>
            <wp:positionV relativeFrom="paragraph">
              <wp:posOffset>-117220</wp:posOffset>
            </wp:positionV>
            <wp:extent cx="1645506" cy="558077"/>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p>
    <w:p w14:paraId="47E7DB5D" w14:textId="43959978" w:rsidR="009420DC" w:rsidRPr="00415107" w:rsidRDefault="00A575F8" w:rsidP="00415107">
      <w:pPr>
        <w:spacing w:after="0"/>
      </w:pPr>
      <w:r>
        <w:rPr>
          <w:rFonts w:ascii="Times New Roman"/>
          <w:noProof/>
          <w:sz w:val="20"/>
        </w:rPr>
        <w:drawing>
          <wp:anchor distT="0" distB="0" distL="114300" distR="114300" simplePos="0" relativeHeight="251665408" behindDoc="0" locked="0" layoutInCell="1" allowOverlap="1" wp14:anchorId="7408A9E2" wp14:editId="2D67E595">
            <wp:simplePos x="0" y="0"/>
            <wp:positionH relativeFrom="page">
              <wp:posOffset>5982</wp:posOffset>
            </wp:positionH>
            <wp:positionV relativeFrom="paragraph">
              <wp:posOffset>1442787</wp:posOffset>
            </wp:positionV>
            <wp:extent cx="7759065" cy="6921407"/>
            <wp:effectExtent l="0" t="0" r="63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774" b="1499"/>
                    <a:stretch/>
                  </pic:blipFill>
                  <pic:spPr bwMode="auto">
                    <a:xfrm>
                      <a:off x="0" y="0"/>
                      <a:ext cx="7759065" cy="69214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17D7EBC" wp14:editId="448E7DA5">
            <wp:simplePos x="0" y="0"/>
            <wp:positionH relativeFrom="page">
              <wp:posOffset>1006248</wp:posOffset>
            </wp:positionH>
            <wp:positionV relativeFrom="paragraph">
              <wp:posOffset>2403985</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3">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2DAD">
        <w:rPr>
          <w:rFonts w:ascii="Times New Roman"/>
          <w:noProof/>
          <w:sz w:val="20"/>
        </w:rPr>
        <mc:AlternateContent>
          <mc:Choice Requires="wps">
            <w:drawing>
              <wp:anchor distT="0" distB="0" distL="114300" distR="114300" simplePos="0" relativeHeight="251661312" behindDoc="0" locked="1" layoutInCell="1" allowOverlap="1" wp14:anchorId="4976E3EF" wp14:editId="71F063D0">
                <wp:simplePos x="0" y="0"/>
                <wp:positionH relativeFrom="page">
                  <wp:posOffset>55880</wp:posOffset>
                </wp:positionH>
                <wp:positionV relativeFrom="page">
                  <wp:posOffset>760095</wp:posOffset>
                </wp:positionV>
                <wp:extent cx="7870825" cy="1397000"/>
                <wp:effectExtent l="0" t="0" r="3175" b="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70825" cy="139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E6723" w14:textId="77777777" w:rsidR="00F94F5F" w:rsidRDefault="00F94F5F" w:rsidP="00F94F5F">
                            <w:pPr>
                              <w:spacing w:after="0" w:line="194" w:lineRule="auto"/>
                              <w:ind w:left="288" w:right="432"/>
                              <w:rPr>
                                <w:rFonts w:asciiTheme="majorHAnsi" w:hAnsiTheme="majorHAnsi" w:cstheme="majorHAnsi"/>
                                <w:color w:val="FFFFFF"/>
                                <w:w w:val="95"/>
                                <w:sz w:val="56"/>
                                <w:szCs w:val="56"/>
                              </w:rPr>
                            </w:pPr>
                          </w:p>
                          <w:p w14:paraId="292DC169" w14:textId="11C232E7" w:rsidR="008D3E90" w:rsidRDefault="00A575F8" w:rsidP="008D3E90">
                            <w:pPr>
                              <w:spacing w:after="0" w:line="194" w:lineRule="auto"/>
                              <w:ind w:left="288" w:right="432"/>
                              <w:rPr>
                                <w:rFonts w:asciiTheme="majorHAnsi" w:hAnsiTheme="majorHAnsi" w:cstheme="majorHAnsi"/>
                                <w:color w:val="FFFFFF"/>
                                <w:w w:val="95"/>
                                <w:sz w:val="56"/>
                                <w:szCs w:val="56"/>
                              </w:rPr>
                            </w:pPr>
                            <w:r w:rsidRPr="0037776E">
                              <w:rPr>
                                <w:rFonts w:asciiTheme="majorHAnsi" w:hAnsiTheme="majorHAnsi" w:cstheme="majorHAnsi"/>
                                <w:color w:val="FFFFFF"/>
                                <w:w w:val="95"/>
                                <w:sz w:val="56"/>
                                <w:szCs w:val="56"/>
                              </w:rPr>
                              <w:t>verifiable LEI (vLEI)EcosystemGovernance</w:t>
                            </w:r>
                            <w:r w:rsidR="0093743B">
                              <w:rPr>
                                <w:rFonts w:asciiTheme="majorHAnsi" w:hAnsiTheme="majorHAnsi" w:cstheme="majorHAnsi"/>
                                <w:color w:val="FFFFFF"/>
                                <w:w w:val="95"/>
                                <w:sz w:val="56"/>
                                <w:szCs w:val="56"/>
                              </w:rPr>
                              <w:t xml:space="preserve"> </w:t>
                            </w:r>
                            <w:r w:rsidRPr="0037776E">
                              <w:rPr>
                                <w:rFonts w:asciiTheme="majorHAnsi" w:hAnsiTheme="majorHAnsi" w:cstheme="majorHAnsi"/>
                                <w:color w:val="FFFFFF"/>
                                <w:w w:val="95"/>
                                <w:sz w:val="56"/>
                                <w:szCs w:val="56"/>
                              </w:rPr>
                              <w:t>Framework</w:t>
                            </w:r>
                            <w:r w:rsidR="00241B38">
                              <w:rPr>
                                <w:rFonts w:asciiTheme="majorHAnsi" w:hAnsiTheme="majorHAnsi" w:cstheme="majorHAnsi"/>
                                <w:color w:val="FFFFFF"/>
                                <w:w w:val="95"/>
                                <w:sz w:val="56"/>
                                <w:szCs w:val="56"/>
                              </w:rPr>
                              <w:t>:</w:t>
                            </w:r>
                            <w:r w:rsidR="001960A2">
                              <w:rPr>
                                <w:rFonts w:asciiTheme="majorHAnsi" w:hAnsiTheme="majorHAnsi" w:cstheme="majorHAnsi"/>
                                <w:color w:val="FFFFFF"/>
                                <w:w w:val="95"/>
                                <w:sz w:val="56"/>
                                <w:szCs w:val="56"/>
                              </w:rPr>
                              <w:t xml:space="preserve"> </w:t>
                            </w:r>
                            <w:r w:rsidR="00F439B5" w:rsidRPr="0037776E">
                              <w:rPr>
                                <w:rFonts w:asciiTheme="majorHAnsi" w:hAnsiTheme="majorHAnsi" w:cstheme="majorHAnsi"/>
                                <w:color w:val="FFFFFF"/>
                                <w:w w:val="95"/>
                                <w:sz w:val="56"/>
                                <w:szCs w:val="56"/>
                              </w:rPr>
                              <w:t xml:space="preserve">Legal Entity Engagement Context Role vLEI </w:t>
                            </w:r>
                          </w:p>
                          <w:p w14:paraId="4E1CE2F4" w14:textId="53095C7B" w:rsidR="00A52DAD" w:rsidRPr="0037776E" w:rsidRDefault="00F439B5" w:rsidP="008D3E90">
                            <w:pPr>
                              <w:spacing w:after="0" w:line="194" w:lineRule="auto"/>
                              <w:ind w:left="288" w:right="432"/>
                              <w:rPr>
                                <w:rFonts w:asciiTheme="majorHAnsi" w:hAnsiTheme="majorHAnsi" w:cstheme="majorHAnsi"/>
                                <w:color w:val="FFFFFF"/>
                                <w:w w:val="95"/>
                                <w:sz w:val="56"/>
                                <w:szCs w:val="56"/>
                              </w:rPr>
                            </w:pPr>
                            <w:r w:rsidRPr="0037776E">
                              <w:rPr>
                                <w:rFonts w:asciiTheme="majorHAnsi" w:hAnsiTheme="majorHAnsi" w:cstheme="majorHAnsi"/>
                                <w:color w:val="FFFFFF"/>
                                <w:w w:val="95"/>
                                <w:sz w:val="56"/>
                                <w:szCs w:val="56"/>
                              </w:rPr>
                              <w:t>Credential</w:t>
                            </w:r>
                            <w:r w:rsidR="00F53684" w:rsidRPr="0037776E">
                              <w:rPr>
                                <w:rFonts w:asciiTheme="majorHAnsi" w:hAnsiTheme="majorHAnsi" w:cstheme="majorHAnsi"/>
                                <w:color w:val="FFFFFF"/>
                                <w:w w:val="95"/>
                                <w:sz w:val="56"/>
                                <w:szCs w:val="56"/>
                              </w:rPr>
                              <w:t xml:space="preserve"> Governance Framework</w:t>
                            </w:r>
                          </w:p>
                          <w:p w14:paraId="29DC8F41" w14:textId="6B720F4F" w:rsidR="00F439B5" w:rsidRPr="00A16CA6" w:rsidRDefault="0093743B" w:rsidP="00A52DAD">
                            <w:pPr>
                              <w:spacing w:line="194" w:lineRule="auto"/>
                              <w:ind w:left="432" w:right="432"/>
                              <w:rPr>
                                <w:rFonts w:asciiTheme="majorHAnsi" w:hAnsiTheme="majorHAnsi" w:cstheme="majorHAnsi"/>
                                <w:sz w:val="72"/>
                                <w:szCs w:val="72"/>
                              </w:rPr>
                            </w:pPr>
                            <w:r>
                              <w:rPr>
                                <w:rFonts w:asciiTheme="majorHAnsi" w:hAnsiTheme="majorHAnsi" w:cstheme="majorHAnsi"/>
                                <w:sz w:val="72"/>
                                <w:szCs w:val="72"/>
                              </w:rPr>
                              <w:t xml:space="preserve"> </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76E3EF" id="_x0000_t202" coordsize="21600,21600" o:spt="202" path="m,l,21600r21600,l21600,xe">
                <v:stroke joinstyle="miter"/>
                <v:path gradientshapeok="t" o:connecttype="rect"/>
              </v:shapetype>
              <v:shape id="docshape4" o:spid="_x0000_s1026" type="#_x0000_t202" style="position:absolute;margin-left:4.4pt;margin-top:59.85pt;width:619.75pt;height:11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" filled="f" stroked="f">
                <v:path arrowok="t"/>
                <v:textbox inset="0,0,0,0">
                  <w:txbxContent>
                    <w:p w14:paraId="231E6723" w14:textId="77777777" w:rsidR="00F94F5F" w:rsidRDefault="00F94F5F" w:rsidP="00F94F5F">
                      <w:pPr>
                        <w:spacing w:after="0" w:line="194" w:lineRule="auto"/>
                        <w:ind w:left="288" w:right="432"/>
                        <w:rPr>
                          <w:rFonts w:asciiTheme="majorHAnsi" w:hAnsiTheme="majorHAnsi" w:cstheme="majorHAnsi"/>
                          <w:color w:val="FFFFFF"/>
                          <w:w w:val="95"/>
                          <w:sz w:val="56"/>
                          <w:szCs w:val="56"/>
                        </w:rPr>
                      </w:pPr>
                    </w:p>
                    <w:p w14:paraId="292DC169" w14:textId="11C232E7" w:rsidR="008D3E90" w:rsidRDefault="00A575F8" w:rsidP="008D3E90">
                      <w:pPr>
                        <w:spacing w:after="0" w:line="194" w:lineRule="auto"/>
                        <w:ind w:left="288" w:right="432"/>
                        <w:rPr>
                          <w:rFonts w:asciiTheme="majorHAnsi" w:hAnsiTheme="majorHAnsi" w:cstheme="majorHAnsi"/>
                          <w:color w:val="FFFFFF"/>
                          <w:w w:val="95"/>
                          <w:sz w:val="56"/>
                          <w:szCs w:val="56"/>
                        </w:rPr>
                      </w:pPr>
                      <w:r w:rsidRPr="0037776E">
                        <w:rPr>
                          <w:rFonts w:asciiTheme="majorHAnsi" w:hAnsiTheme="majorHAnsi" w:cstheme="majorHAnsi"/>
                          <w:color w:val="FFFFFF"/>
                          <w:w w:val="95"/>
                          <w:sz w:val="56"/>
                          <w:szCs w:val="56"/>
                        </w:rPr>
                        <w:t>verifiable LEI (vLEI)EcosystemGovernance</w:t>
                      </w:r>
                      <w:r w:rsidR="0093743B">
                        <w:rPr>
                          <w:rFonts w:asciiTheme="majorHAnsi" w:hAnsiTheme="majorHAnsi" w:cstheme="majorHAnsi"/>
                          <w:color w:val="FFFFFF"/>
                          <w:w w:val="95"/>
                          <w:sz w:val="56"/>
                          <w:szCs w:val="56"/>
                        </w:rPr>
                        <w:t xml:space="preserve"> </w:t>
                      </w:r>
                      <w:r w:rsidRPr="0037776E">
                        <w:rPr>
                          <w:rFonts w:asciiTheme="majorHAnsi" w:hAnsiTheme="majorHAnsi" w:cstheme="majorHAnsi"/>
                          <w:color w:val="FFFFFF"/>
                          <w:w w:val="95"/>
                          <w:sz w:val="56"/>
                          <w:szCs w:val="56"/>
                        </w:rPr>
                        <w:t>Framework</w:t>
                      </w:r>
                      <w:r w:rsidR="00241B38">
                        <w:rPr>
                          <w:rFonts w:asciiTheme="majorHAnsi" w:hAnsiTheme="majorHAnsi" w:cstheme="majorHAnsi"/>
                          <w:color w:val="FFFFFF"/>
                          <w:w w:val="95"/>
                          <w:sz w:val="56"/>
                          <w:szCs w:val="56"/>
                        </w:rPr>
                        <w:t>:</w:t>
                      </w:r>
                      <w:r w:rsidR="001960A2">
                        <w:rPr>
                          <w:rFonts w:asciiTheme="majorHAnsi" w:hAnsiTheme="majorHAnsi" w:cstheme="majorHAnsi"/>
                          <w:color w:val="FFFFFF"/>
                          <w:w w:val="95"/>
                          <w:sz w:val="56"/>
                          <w:szCs w:val="56"/>
                        </w:rPr>
                        <w:t xml:space="preserve"> </w:t>
                      </w:r>
                      <w:r w:rsidR="00F439B5" w:rsidRPr="0037776E">
                        <w:rPr>
                          <w:rFonts w:asciiTheme="majorHAnsi" w:hAnsiTheme="majorHAnsi" w:cstheme="majorHAnsi"/>
                          <w:color w:val="FFFFFF"/>
                          <w:w w:val="95"/>
                          <w:sz w:val="56"/>
                          <w:szCs w:val="56"/>
                        </w:rPr>
                        <w:t xml:space="preserve">Legal Entity Engagement Context Role vLEI </w:t>
                      </w:r>
                    </w:p>
                    <w:p w14:paraId="4E1CE2F4" w14:textId="53095C7B" w:rsidR="00A52DAD" w:rsidRPr="0037776E" w:rsidRDefault="00F439B5" w:rsidP="008D3E90">
                      <w:pPr>
                        <w:spacing w:after="0" w:line="194" w:lineRule="auto"/>
                        <w:ind w:left="288" w:right="432"/>
                        <w:rPr>
                          <w:rFonts w:asciiTheme="majorHAnsi" w:hAnsiTheme="majorHAnsi" w:cstheme="majorHAnsi"/>
                          <w:color w:val="FFFFFF"/>
                          <w:w w:val="95"/>
                          <w:sz w:val="56"/>
                          <w:szCs w:val="56"/>
                        </w:rPr>
                      </w:pPr>
                      <w:r w:rsidRPr="0037776E">
                        <w:rPr>
                          <w:rFonts w:asciiTheme="majorHAnsi" w:hAnsiTheme="majorHAnsi" w:cstheme="majorHAnsi"/>
                          <w:color w:val="FFFFFF"/>
                          <w:w w:val="95"/>
                          <w:sz w:val="56"/>
                          <w:szCs w:val="56"/>
                        </w:rPr>
                        <w:t>Credential</w:t>
                      </w:r>
                      <w:r w:rsidR="00F53684" w:rsidRPr="0037776E">
                        <w:rPr>
                          <w:rFonts w:asciiTheme="majorHAnsi" w:hAnsiTheme="majorHAnsi" w:cstheme="majorHAnsi"/>
                          <w:color w:val="FFFFFF"/>
                          <w:w w:val="95"/>
                          <w:sz w:val="56"/>
                          <w:szCs w:val="56"/>
                        </w:rPr>
                        <w:t xml:space="preserve"> Governance Framework</w:t>
                      </w:r>
                    </w:p>
                    <w:p w14:paraId="29DC8F41" w14:textId="6B720F4F" w:rsidR="00F439B5" w:rsidRPr="00A16CA6" w:rsidRDefault="0093743B" w:rsidP="00A52DAD">
                      <w:pPr>
                        <w:spacing w:line="194" w:lineRule="auto"/>
                        <w:ind w:left="432" w:right="432"/>
                        <w:rPr>
                          <w:rFonts w:asciiTheme="majorHAnsi" w:hAnsiTheme="majorHAnsi" w:cstheme="majorHAnsi"/>
                          <w:sz w:val="72"/>
                          <w:szCs w:val="72"/>
                        </w:rPr>
                      </w:pPr>
                      <w:r>
                        <w:rPr>
                          <w:rFonts w:asciiTheme="majorHAnsi" w:hAnsiTheme="majorHAnsi" w:cstheme="majorHAnsi"/>
                          <w:sz w:val="72"/>
                          <w:szCs w:val="72"/>
                        </w:rPr>
                        <w:t xml:space="preserve"> </w:t>
                      </w:r>
                    </w:p>
                  </w:txbxContent>
                </v:textbox>
                <w10:wrap anchorx="page" anchory="page"/>
                <w10:anchorlock/>
              </v:shape>
            </w:pict>
          </mc:Fallback>
        </mc:AlternateContent>
      </w:r>
      <w:r w:rsidR="00A52DAD">
        <w:br w:type="page"/>
      </w:r>
      <w:r w:rsidR="00A52DAD">
        <w:rPr>
          <w:rFonts w:ascii="Times New Roman"/>
          <w:noProof/>
          <w:sz w:val="20"/>
        </w:rPr>
        <mc:AlternateContent>
          <mc:Choice Requires="wps">
            <w:drawing>
              <wp:anchor distT="0" distB="0" distL="114300" distR="114300" simplePos="0" relativeHeight="251659264" behindDoc="0" locked="1" layoutInCell="1" allowOverlap="1" wp14:anchorId="131DC701" wp14:editId="6995AC3D">
                <wp:simplePos x="0" y="0"/>
                <wp:positionH relativeFrom="page">
                  <wp:posOffset>13335</wp:posOffset>
                </wp:positionH>
                <wp:positionV relativeFrom="page">
                  <wp:posOffset>13335</wp:posOffset>
                </wp:positionV>
                <wp:extent cx="7759700" cy="246951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46951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C60527D" id="docshape2" o:spid="_x0000_s1026" style="position:absolute;margin-left:1.05pt;margin-top:1.05pt;width:611pt;height:19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" fillcolor="#9c9d9d" stroked="f">
                <v:path arrowok="t"/>
                <w10:wrap anchorx="page" anchory="page"/>
                <w10:anchorlock/>
              </v:rect>
            </w:pict>
          </mc:Fallback>
        </mc:AlternateContent>
      </w:r>
    </w:p>
    <w:tbl>
      <w:tblPr>
        <w:tblStyle w:val="TableGrid"/>
        <w:tblW w:w="0" w:type="auto"/>
        <w:tblLook w:val="04A0" w:firstRow="1" w:lastRow="0" w:firstColumn="1" w:lastColumn="0" w:noHBand="0" w:noVBand="1"/>
      </w:tblPr>
      <w:tblGrid>
        <w:gridCol w:w="2875"/>
        <w:gridCol w:w="6475"/>
      </w:tblGrid>
      <w:tr w:rsidR="00423A56" w14:paraId="29D1BEA1" w14:textId="77777777" w:rsidTr="00D41F75">
        <w:tc>
          <w:tcPr>
            <w:tcW w:w="2875" w:type="dxa"/>
          </w:tcPr>
          <w:p w14:paraId="13B24644" w14:textId="637967B0" w:rsidR="00423A56" w:rsidRPr="003D59E6" w:rsidRDefault="00B50C73" w:rsidP="00423A56">
            <w:pPr>
              <w:rPr>
                <w:rFonts w:ascii="Calibri" w:hAnsi="Calibri"/>
              </w:rPr>
            </w:pPr>
            <w:r w:rsidRPr="003D59E6">
              <w:rPr>
                <w:rFonts w:ascii="Calibri" w:hAnsi="Calibri"/>
              </w:rPr>
              <w:lastRenderedPageBreak/>
              <w:t xml:space="preserve">Document </w:t>
            </w:r>
            <w:r w:rsidR="00D41F75" w:rsidRPr="003D59E6">
              <w:rPr>
                <w:rFonts w:ascii="Calibri" w:hAnsi="Calibri"/>
              </w:rPr>
              <w:t>Name:</w:t>
            </w:r>
          </w:p>
        </w:tc>
        <w:tc>
          <w:tcPr>
            <w:tcW w:w="6475" w:type="dxa"/>
          </w:tcPr>
          <w:p w14:paraId="393E65BC" w14:textId="14833576" w:rsidR="00423A56" w:rsidRPr="003D59E6" w:rsidRDefault="007D1256" w:rsidP="00423A56">
            <w:pPr>
              <w:rPr>
                <w:rFonts w:ascii="Calibri" w:hAnsi="Calibri"/>
              </w:rPr>
            </w:pPr>
            <w:r w:rsidRPr="003D59E6">
              <w:rPr>
                <w:rFonts w:ascii="Calibri" w:hAnsi="Calibri"/>
              </w:rPr>
              <w:t xml:space="preserve">Legal Entity </w:t>
            </w:r>
            <w:r w:rsidR="0060721A" w:rsidRPr="003D59E6">
              <w:rPr>
                <w:rFonts w:ascii="Calibri" w:hAnsi="Calibri"/>
              </w:rPr>
              <w:t xml:space="preserve">Engagement Context Role </w:t>
            </w:r>
            <w:r w:rsidR="00C2520E" w:rsidRPr="003D59E6">
              <w:rPr>
                <w:rFonts w:ascii="Calibri" w:hAnsi="Calibri"/>
              </w:rPr>
              <w:t xml:space="preserve">vLEI </w:t>
            </w:r>
            <w:r w:rsidR="00D603E3" w:rsidRPr="003D59E6">
              <w:rPr>
                <w:rFonts w:ascii="Calibri" w:hAnsi="Calibri"/>
              </w:rPr>
              <w:t>Credential</w:t>
            </w:r>
            <w:r w:rsidR="00D41F75" w:rsidRPr="003D59E6">
              <w:rPr>
                <w:rFonts w:ascii="Calibri" w:hAnsi="Calibri"/>
              </w:rPr>
              <w:t xml:space="preserve"> </w:t>
            </w:r>
            <w:r w:rsidR="00D603E3" w:rsidRPr="003D59E6">
              <w:rPr>
                <w:rFonts w:ascii="Calibri" w:hAnsi="Calibri"/>
              </w:rPr>
              <w:t>Governance Framework</w:t>
            </w:r>
          </w:p>
        </w:tc>
      </w:tr>
      <w:tr w:rsidR="00F473FD" w14:paraId="5E017BA2" w14:textId="77777777" w:rsidTr="00D41F75">
        <w:tc>
          <w:tcPr>
            <w:tcW w:w="2875" w:type="dxa"/>
          </w:tcPr>
          <w:p w14:paraId="6E8AFE74" w14:textId="0BAFFBE1" w:rsidR="00F473FD" w:rsidRPr="003D59E6" w:rsidRDefault="00F473FD" w:rsidP="00F473FD">
            <w:pPr>
              <w:rPr>
                <w:rFonts w:ascii="Calibri" w:hAnsi="Calibri"/>
              </w:rPr>
            </w:pPr>
            <w:r w:rsidRPr="003D59E6">
              <w:rPr>
                <w:rFonts w:ascii="Calibri" w:hAnsi="Calibri"/>
              </w:rPr>
              <w:t>Document DID:</w:t>
            </w:r>
          </w:p>
        </w:tc>
        <w:tc>
          <w:tcPr>
            <w:tcW w:w="6475" w:type="dxa"/>
          </w:tcPr>
          <w:p w14:paraId="65508B6B" w14:textId="28BB3EAE" w:rsidR="00F473FD" w:rsidRPr="003D59E6" w:rsidRDefault="00F473FD" w:rsidP="00F473FD">
            <w:pPr>
              <w:rPr>
                <w:rFonts w:ascii="Calibri" w:hAnsi="Calibri"/>
              </w:rPr>
            </w:pPr>
            <w:r w:rsidRPr="00950D16">
              <w:rPr>
                <w:rFonts w:cstheme="minorHAnsi"/>
                <w:color w:val="000000" w:themeColor="text1"/>
              </w:rPr>
              <w:t>DID URL</w:t>
            </w:r>
            <w:r>
              <w:rPr>
                <w:rFonts w:cstheme="minorHAnsi"/>
                <w:color w:val="000000" w:themeColor="text1"/>
              </w:rPr>
              <w:t>s for all documents will be published with the v1.0 Draft of the Ecosystem Governance Framework.</w:t>
            </w:r>
          </w:p>
        </w:tc>
      </w:tr>
      <w:tr w:rsidR="00F473FD" w14:paraId="46B0BA63" w14:textId="77777777" w:rsidTr="00D41F75">
        <w:tc>
          <w:tcPr>
            <w:tcW w:w="2875" w:type="dxa"/>
          </w:tcPr>
          <w:p w14:paraId="79F0E80A" w14:textId="4C79A917" w:rsidR="00F473FD" w:rsidRPr="003D59E6" w:rsidRDefault="00F473FD" w:rsidP="00F473FD">
            <w:pPr>
              <w:rPr>
                <w:rFonts w:ascii="Calibri" w:hAnsi="Calibri"/>
              </w:rPr>
            </w:pPr>
            <w:r w:rsidRPr="003D59E6">
              <w:rPr>
                <w:rFonts w:ascii="Calibri" w:hAnsi="Calibri"/>
              </w:rPr>
              <w:t>Version Number:</w:t>
            </w:r>
          </w:p>
        </w:tc>
        <w:tc>
          <w:tcPr>
            <w:tcW w:w="6475" w:type="dxa"/>
          </w:tcPr>
          <w:p w14:paraId="2A02C0F2" w14:textId="59B549E0" w:rsidR="00F473FD" w:rsidRPr="003D59E6" w:rsidRDefault="000B7D0B" w:rsidP="00F473FD">
            <w:pPr>
              <w:rPr>
                <w:rFonts w:ascii="Calibri" w:hAnsi="Calibri"/>
              </w:rPr>
            </w:pPr>
            <w:r>
              <w:rPr>
                <w:rFonts w:ascii="Calibri" w:hAnsi="Calibri"/>
              </w:rPr>
              <w:t>v</w:t>
            </w:r>
            <w:r w:rsidR="00F473FD">
              <w:rPr>
                <w:rFonts w:ascii="Calibri" w:hAnsi="Calibri"/>
              </w:rPr>
              <w:t>0.</w:t>
            </w:r>
            <w:ins w:id="0" w:author="GLEIF" w:date="2022-05-10T15:44:00Z">
              <w:r w:rsidR="009350D6">
                <w:rPr>
                  <w:rFonts w:ascii="Calibri" w:hAnsi="Calibri"/>
                </w:rPr>
                <w:t>4</w:t>
              </w:r>
            </w:ins>
            <w:del w:id="1" w:author="GLEIF" w:date="2022-05-10T15:44:00Z">
              <w:r w:rsidR="00A22C35" w:rsidDel="009350D6">
                <w:rPr>
                  <w:rFonts w:ascii="Calibri" w:hAnsi="Calibri"/>
                </w:rPr>
                <w:delText>3</w:delText>
              </w:r>
            </w:del>
            <w:r w:rsidR="00956AFE">
              <w:rPr>
                <w:rFonts w:ascii="Calibri" w:hAnsi="Calibri"/>
              </w:rPr>
              <w:t xml:space="preserve"> work Post </w:t>
            </w:r>
            <w:ins w:id="2" w:author="GLEIF" w:date="2022-05-12T12:13:00Z">
              <w:r w:rsidR="003C5295">
                <w:rPr>
                  <w:rFonts w:ascii="Calibri" w:hAnsi="Calibri"/>
                </w:rPr>
                <w:t xml:space="preserve">0.9 EGF </w:t>
              </w:r>
            </w:ins>
            <w:r w:rsidR="00F473FD">
              <w:rPr>
                <w:rFonts w:ascii="Calibri" w:hAnsi="Calibri"/>
              </w:rPr>
              <w:t>Publication</w:t>
            </w:r>
            <w:r w:rsidR="00956AFE">
              <w:rPr>
                <w:rFonts w:ascii="Calibri" w:hAnsi="Calibri"/>
              </w:rPr>
              <w:t xml:space="preserve"> Upd</w:t>
            </w:r>
            <w:r w:rsidR="00E77D01">
              <w:rPr>
                <w:rFonts w:ascii="Calibri" w:hAnsi="Calibri"/>
              </w:rPr>
              <w:t>a</w:t>
            </w:r>
            <w:r w:rsidR="00956AFE">
              <w:rPr>
                <w:rFonts w:ascii="Calibri" w:hAnsi="Calibri"/>
              </w:rPr>
              <w:t>tes</w:t>
            </w:r>
          </w:p>
        </w:tc>
      </w:tr>
      <w:tr w:rsidR="00F473FD" w14:paraId="223F78AB" w14:textId="77777777" w:rsidTr="00D41F75">
        <w:tc>
          <w:tcPr>
            <w:tcW w:w="2875" w:type="dxa"/>
          </w:tcPr>
          <w:p w14:paraId="04EB43D5" w14:textId="46E78361" w:rsidR="00F473FD" w:rsidRPr="003D59E6" w:rsidRDefault="00F473FD" w:rsidP="00F473FD">
            <w:pPr>
              <w:rPr>
                <w:rFonts w:ascii="Calibri" w:hAnsi="Calibri"/>
              </w:rPr>
            </w:pPr>
            <w:r w:rsidRPr="003D59E6">
              <w:rPr>
                <w:rFonts w:ascii="Calibri" w:hAnsi="Calibri"/>
              </w:rPr>
              <w:t>Version Date:</w:t>
            </w:r>
          </w:p>
        </w:tc>
        <w:tc>
          <w:tcPr>
            <w:tcW w:w="6475" w:type="dxa"/>
          </w:tcPr>
          <w:p w14:paraId="5095EA04" w14:textId="1AAF2EBE" w:rsidR="00F473FD" w:rsidRPr="003D59E6" w:rsidRDefault="00F473FD" w:rsidP="00F473FD">
            <w:pPr>
              <w:rPr>
                <w:rFonts w:ascii="Calibri" w:hAnsi="Calibri"/>
              </w:rPr>
            </w:pPr>
            <w:r>
              <w:rPr>
                <w:rFonts w:ascii="Calibri" w:hAnsi="Calibri"/>
              </w:rPr>
              <w:t>2022-0</w:t>
            </w:r>
            <w:ins w:id="3" w:author="GLEIF" w:date="2022-05-10T15:44:00Z">
              <w:r w:rsidR="009350D6">
                <w:rPr>
                  <w:rFonts w:ascii="Calibri" w:hAnsi="Calibri"/>
                </w:rPr>
                <w:t>5-10</w:t>
              </w:r>
            </w:ins>
            <w:del w:id="4" w:author="GLEIF" w:date="2022-05-10T15:44:00Z">
              <w:r w:rsidR="00A37541" w:rsidDel="009350D6">
                <w:rPr>
                  <w:rFonts w:ascii="Calibri" w:hAnsi="Calibri"/>
                </w:rPr>
                <w:delText>3-1</w:delText>
              </w:r>
              <w:r w:rsidR="00A22C35" w:rsidDel="009350D6">
                <w:rPr>
                  <w:rFonts w:ascii="Calibri" w:hAnsi="Calibri"/>
                </w:rPr>
                <w:delText>7</w:delText>
              </w:r>
            </w:del>
          </w:p>
        </w:tc>
      </w:tr>
      <w:tr w:rsidR="00F473FD" w14:paraId="5A483757" w14:textId="77777777" w:rsidTr="00D41F75">
        <w:tc>
          <w:tcPr>
            <w:tcW w:w="2875" w:type="dxa"/>
          </w:tcPr>
          <w:p w14:paraId="7804EA18" w14:textId="09DA7837" w:rsidR="00F473FD" w:rsidRPr="003D59E6" w:rsidRDefault="00F473FD" w:rsidP="00F473FD">
            <w:pPr>
              <w:rPr>
                <w:rFonts w:ascii="Calibri" w:hAnsi="Calibri"/>
              </w:rPr>
            </w:pPr>
            <w:r w:rsidRPr="003D59E6">
              <w:rPr>
                <w:rFonts w:ascii="Calibri" w:hAnsi="Calibri"/>
              </w:rPr>
              <w:t>Governance Authority:</w:t>
            </w:r>
          </w:p>
        </w:tc>
        <w:tc>
          <w:tcPr>
            <w:tcW w:w="6475" w:type="dxa"/>
          </w:tcPr>
          <w:p w14:paraId="6F95A0D6" w14:textId="0E584278" w:rsidR="00F473FD" w:rsidRPr="003D59E6" w:rsidRDefault="00F473FD" w:rsidP="00F473FD">
            <w:pPr>
              <w:rPr>
                <w:rFonts w:ascii="Calibri" w:hAnsi="Calibri"/>
              </w:rPr>
            </w:pPr>
            <w:r w:rsidRPr="00A92133">
              <w:rPr>
                <w:rFonts w:ascii="Calibri" w:hAnsi="Calibri"/>
              </w:rPr>
              <w:t>Global Legal Entity Identifier Foundation (GLEIF)</w:t>
            </w:r>
          </w:p>
        </w:tc>
      </w:tr>
      <w:tr w:rsidR="00F473FD" w14:paraId="34D32A71" w14:textId="77777777" w:rsidTr="00D41F75">
        <w:tc>
          <w:tcPr>
            <w:tcW w:w="2875" w:type="dxa"/>
          </w:tcPr>
          <w:p w14:paraId="4B0D1174" w14:textId="240FFE74" w:rsidR="00F473FD" w:rsidRPr="003D59E6" w:rsidRDefault="00F473FD" w:rsidP="00F473FD">
            <w:pPr>
              <w:rPr>
                <w:rFonts w:ascii="Calibri" w:hAnsi="Calibri"/>
              </w:rPr>
            </w:pPr>
            <w:r w:rsidRPr="003D59E6">
              <w:rPr>
                <w:rFonts w:ascii="Calibri" w:hAnsi="Calibri"/>
              </w:rPr>
              <w:t>Governance Authority DID:</w:t>
            </w:r>
          </w:p>
        </w:tc>
        <w:tc>
          <w:tcPr>
            <w:tcW w:w="6475" w:type="dxa"/>
          </w:tcPr>
          <w:p w14:paraId="4F63702C" w14:textId="6AFAB581" w:rsidR="00F473FD" w:rsidRPr="003D59E6" w:rsidRDefault="00F473FD" w:rsidP="00F473FD">
            <w:pPr>
              <w:rPr>
                <w:rFonts w:ascii="Calibri" w:hAnsi="Calibri"/>
              </w:rPr>
            </w:pPr>
            <w:r>
              <w:rPr>
                <w:rFonts w:ascii="Calibri" w:hAnsi="Calibri"/>
              </w:rPr>
              <w:t xml:space="preserve">The Governance Authority DID </w:t>
            </w:r>
            <w:r>
              <w:rPr>
                <w:rFonts w:cstheme="minorHAnsi"/>
                <w:color w:val="000000" w:themeColor="text1"/>
              </w:rPr>
              <w:t>will be published with the v1.0 Draft of the Ecosystem Governance Framework.</w:t>
            </w:r>
          </w:p>
        </w:tc>
      </w:tr>
      <w:tr w:rsidR="00F473FD" w14:paraId="5ECE3DD1" w14:textId="77777777" w:rsidTr="00D41F75">
        <w:tc>
          <w:tcPr>
            <w:tcW w:w="2875" w:type="dxa"/>
          </w:tcPr>
          <w:p w14:paraId="1F7FD95A" w14:textId="04936F69" w:rsidR="00F473FD" w:rsidRPr="003D59E6" w:rsidRDefault="00F473FD" w:rsidP="00F473FD">
            <w:pPr>
              <w:rPr>
                <w:rFonts w:ascii="Calibri" w:hAnsi="Calibri"/>
              </w:rPr>
            </w:pPr>
            <w:r w:rsidRPr="003D59E6">
              <w:rPr>
                <w:rFonts w:ascii="Calibri" w:hAnsi="Calibri"/>
              </w:rPr>
              <w:t>Copyright:</w:t>
            </w:r>
          </w:p>
        </w:tc>
        <w:tc>
          <w:tcPr>
            <w:tcW w:w="6475" w:type="dxa"/>
          </w:tcPr>
          <w:p w14:paraId="06C215E2" w14:textId="2F1213BF" w:rsidR="00F473FD" w:rsidRPr="003D59E6" w:rsidRDefault="00F473FD" w:rsidP="00F473FD">
            <w:pPr>
              <w:rPr>
                <w:rFonts w:ascii="Calibri" w:hAnsi="Calibri"/>
              </w:rPr>
            </w:pPr>
            <w:r>
              <w:rPr>
                <w:rFonts w:ascii="Calibri" w:hAnsi="Calibri"/>
              </w:rPr>
              <w:t>The verifiable LEI (</w:t>
            </w:r>
            <w:r w:rsidRPr="004555F7">
              <w:rPr>
                <w:rFonts w:ascii="Calibri" w:hAnsi="Calibri"/>
              </w:rPr>
              <w:t>vLEI</w:t>
            </w:r>
            <w:r>
              <w:rPr>
                <w:rFonts w:ascii="Calibri" w:hAnsi="Calibri"/>
              </w:rPr>
              <w:t>)</w:t>
            </w:r>
            <w:r w:rsidRPr="004555F7">
              <w:rPr>
                <w:rFonts w:ascii="Calibri" w:hAnsi="Calibri"/>
              </w:rPr>
              <w:t xml:space="preserve"> Ecosystem Governance Framework </w:t>
            </w:r>
            <w:r>
              <w:rPr>
                <w:rFonts w:ascii="Calibri" w:hAnsi="Calibri"/>
              </w:rPr>
              <w:t xml:space="preserve">is published </w:t>
            </w:r>
            <w:r w:rsidRPr="004555F7">
              <w:rPr>
                <w:rFonts w:ascii="Calibri" w:hAnsi="Calibri"/>
              </w:rPr>
              <w:t>on the GLEIF website.  All documents published on the GLEIF website are published under the Creative Commons Attribution license.</w:t>
            </w:r>
          </w:p>
        </w:tc>
      </w:tr>
    </w:tbl>
    <w:p w14:paraId="395421BA" w14:textId="77777777" w:rsidR="00D3521A" w:rsidRDefault="00D3521A" w:rsidP="00423A56">
      <w:pPr>
        <w:sectPr w:rsidR="00D3521A" w:rsidSect="00D3521A">
          <w:footerReference w:type="default" r:id="rId14"/>
          <w:pgSz w:w="12240" w:h="15840"/>
          <w:pgMar w:top="720" w:right="720" w:bottom="720" w:left="720" w:header="720" w:footer="144" w:gutter="0"/>
          <w:lnNumType w:countBy="1" w:restart="newSection"/>
          <w:cols w:space="720"/>
          <w:docGrid w:linePitch="360"/>
        </w:sectPr>
      </w:pPr>
    </w:p>
    <w:p w14:paraId="56E00CF4" w14:textId="072BE09A" w:rsidR="00423A56" w:rsidRPr="00423A56" w:rsidRDefault="00423A56" w:rsidP="00F52332">
      <w:pPr>
        <w:suppressLineNumbers/>
      </w:pPr>
    </w:p>
    <w:p w14:paraId="4D0AA499" w14:textId="4133C8E2" w:rsidR="009420DC" w:rsidRPr="003D59E6" w:rsidRDefault="009420DC" w:rsidP="001E6AC6">
      <w:pPr>
        <w:pStyle w:val="Heading1"/>
        <w:rPr>
          <w:rFonts w:ascii="Calibri" w:hAnsi="Calibri" w:cs="Calibri"/>
          <w:b/>
          <w:bCs/>
          <w:color w:val="000000" w:themeColor="text1"/>
          <w:sz w:val="32"/>
        </w:rPr>
      </w:pPr>
      <w:r w:rsidRPr="003D59E6">
        <w:rPr>
          <w:rFonts w:ascii="Calibri" w:hAnsi="Calibri" w:cs="Calibri"/>
          <w:b/>
          <w:bCs/>
          <w:color w:val="000000" w:themeColor="text1"/>
          <w:sz w:val="32"/>
        </w:rPr>
        <w:t>Introduction</w:t>
      </w:r>
    </w:p>
    <w:p w14:paraId="7AAE6B67" w14:textId="11FACA73" w:rsidR="009420DC" w:rsidRPr="007B66B6" w:rsidRDefault="00423A56" w:rsidP="009420DC">
      <w:pPr>
        <w:rPr>
          <w:rFonts w:ascii="Calibri" w:hAnsi="Calibri"/>
        </w:rPr>
      </w:pPr>
      <w:r w:rsidRPr="007B66B6">
        <w:rPr>
          <w:rFonts w:ascii="Calibri" w:hAnsi="Calibri"/>
        </w:rPr>
        <w:t xml:space="preserve">This </w:t>
      </w:r>
      <w:r w:rsidR="00D603E3" w:rsidRPr="007B66B6">
        <w:rPr>
          <w:rFonts w:ascii="Calibri" w:hAnsi="Calibri"/>
        </w:rPr>
        <w:t xml:space="preserve">is a </w:t>
      </w:r>
      <w:r w:rsidR="714ED26E" w:rsidRPr="007B66B6">
        <w:rPr>
          <w:rFonts w:ascii="Calibri" w:hAnsi="Calibri"/>
        </w:rPr>
        <w:t xml:space="preserve">Controlled Document </w:t>
      </w:r>
      <w:r w:rsidR="00D603E3" w:rsidRPr="007B66B6">
        <w:rPr>
          <w:rFonts w:ascii="Calibri" w:hAnsi="Calibri"/>
        </w:rPr>
        <w:t xml:space="preserve">of </w:t>
      </w:r>
      <w:r w:rsidRPr="007B66B6">
        <w:rPr>
          <w:rFonts w:ascii="Calibri" w:hAnsi="Calibri"/>
        </w:rPr>
        <w:t xml:space="preserve">the </w:t>
      </w:r>
      <w:r w:rsidR="00BA0F47" w:rsidRPr="007B66B6">
        <w:rPr>
          <w:rFonts w:ascii="Calibri" w:hAnsi="Calibri"/>
        </w:rPr>
        <w:t xml:space="preserve">GLEIF </w:t>
      </w:r>
      <w:r w:rsidR="00E163AF" w:rsidRPr="007B66B6">
        <w:rPr>
          <w:rFonts w:ascii="Calibri" w:hAnsi="Calibri"/>
        </w:rPr>
        <w:t>verifiable LEI (</w:t>
      </w:r>
      <w:r w:rsidR="00BA0F47" w:rsidRPr="007B66B6">
        <w:rPr>
          <w:rFonts w:ascii="Calibri" w:hAnsi="Calibri"/>
        </w:rPr>
        <w:t>vLEI</w:t>
      </w:r>
      <w:r w:rsidR="00E163AF" w:rsidRPr="007B66B6">
        <w:rPr>
          <w:rFonts w:ascii="Calibri" w:hAnsi="Calibri"/>
        </w:rPr>
        <w:t>)</w:t>
      </w:r>
      <w:r w:rsidR="00BA0F47" w:rsidRPr="007B66B6">
        <w:rPr>
          <w:rFonts w:ascii="Calibri" w:hAnsi="Calibri"/>
        </w:rPr>
        <w:t xml:space="preserve"> </w:t>
      </w:r>
      <w:r w:rsidR="008351E6" w:rsidRPr="007B66B6">
        <w:rPr>
          <w:rFonts w:ascii="Calibri" w:hAnsi="Calibri"/>
        </w:rPr>
        <w:t xml:space="preserve">Ecosystem </w:t>
      </w:r>
      <w:r w:rsidR="00BA0F47" w:rsidRPr="007B66B6">
        <w:rPr>
          <w:rFonts w:ascii="Calibri" w:hAnsi="Calibri"/>
        </w:rPr>
        <w:t>Governance Framework</w:t>
      </w:r>
      <w:r w:rsidR="005932A9" w:rsidRPr="007B66B6">
        <w:rPr>
          <w:rFonts w:ascii="Calibri" w:hAnsi="Calibri"/>
        </w:rPr>
        <w:t xml:space="preserve"> (vLEI Ecosystem Governance Framework)</w:t>
      </w:r>
      <w:r w:rsidR="00E163AF" w:rsidRPr="007B66B6">
        <w:rPr>
          <w:rFonts w:ascii="Calibri" w:hAnsi="Calibri"/>
        </w:rPr>
        <w:t xml:space="preserve">. </w:t>
      </w:r>
      <w:r w:rsidR="77B9D831" w:rsidRPr="007B66B6">
        <w:rPr>
          <w:rFonts w:ascii="Calibri" w:hAnsi="Calibri"/>
        </w:rPr>
        <w:t>It is the</w:t>
      </w:r>
      <w:r w:rsidR="00D603E3" w:rsidRPr="007B66B6">
        <w:rPr>
          <w:rFonts w:ascii="Calibri" w:hAnsi="Calibri"/>
        </w:rPr>
        <w:t xml:space="preserve"> </w:t>
      </w:r>
      <w:r w:rsidR="00B036EC" w:rsidRPr="007B66B6">
        <w:rPr>
          <w:rFonts w:ascii="Calibri" w:hAnsi="Calibri"/>
        </w:rPr>
        <w:t xml:space="preserve">authoritative </w:t>
      </w:r>
      <w:r w:rsidR="00F30EF1" w:rsidRPr="007B66B6">
        <w:rPr>
          <w:rFonts w:ascii="Calibri" w:hAnsi="Calibri"/>
        </w:rPr>
        <w:t>G</w:t>
      </w:r>
      <w:r w:rsidR="00D603E3" w:rsidRPr="007B66B6">
        <w:rPr>
          <w:rFonts w:ascii="Calibri" w:hAnsi="Calibri"/>
        </w:rPr>
        <w:t xml:space="preserve">overnance </w:t>
      </w:r>
      <w:r w:rsidR="00F30EF1" w:rsidRPr="007B66B6">
        <w:rPr>
          <w:rFonts w:ascii="Calibri" w:hAnsi="Calibri"/>
        </w:rPr>
        <w:t>F</w:t>
      </w:r>
      <w:r w:rsidR="00D603E3" w:rsidRPr="007B66B6">
        <w:rPr>
          <w:rFonts w:ascii="Calibri" w:hAnsi="Calibri"/>
        </w:rPr>
        <w:t xml:space="preserve">ramework for the </w:t>
      </w:r>
      <w:r w:rsidR="007D1256" w:rsidRPr="007B66B6">
        <w:rPr>
          <w:rFonts w:ascii="Calibri" w:hAnsi="Calibri"/>
        </w:rPr>
        <w:t xml:space="preserve">Legal Entity </w:t>
      </w:r>
      <w:r w:rsidR="0060721A" w:rsidRPr="007B66B6">
        <w:rPr>
          <w:rFonts w:ascii="Calibri" w:hAnsi="Calibri"/>
        </w:rPr>
        <w:t xml:space="preserve">Engagement Context Role </w:t>
      </w:r>
      <w:r w:rsidR="0093006F" w:rsidRPr="007B66B6">
        <w:rPr>
          <w:rFonts w:ascii="Calibri" w:hAnsi="Calibri"/>
        </w:rPr>
        <w:t xml:space="preserve">vLEI </w:t>
      </w:r>
      <w:r w:rsidR="00D603E3" w:rsidRPr="007B66B6">
        <w:rPr>
          <w:rFonts w:ascii="Calibri" w:hAnsi="Calibri"/>
        </w:rPr>
        <w:t>Credential</w:t>
      </w:r>
      <w:r w:rsidR="00D213F5" w:rsidRPr="007B66B6">
        <w:rPr>
          <w:rFonts w:ascii="Calibri" w:hAnsi="Calibri"/>
        </w:rPr>
        <w:t xml:space="preserve"> (ECR vLEI Credential)</w:t>
      </w:r>
      <w:r w:rsidR="64FDE520" w:rsidRPr="007B66B6">
        <w:rPr>
          <w:rFonts w:ascii="Calibri" w:hAnsi="Calibri"/>
        </w:rPr>
        <w:t>. It</w:t>
      </w:r>
      <w:r w:rsidR="00455449" w:rsidRPr="007B66B6">
        <w:rPr>
          <w:rFonts w:ascii="Calibri" w:hAnsi="Calibri"/>
        </w:rPr>
        <w:t xml:space="preserve"> specifies the purpose, principles, policies</w:t>
      </w:r>
      <w:r w:rsidR="00D603E3" w:rsidRPr="007B66B6">
        <w:rPr>
          <w:rFonts w:ascii="Calibri" w:hAnsi="Calibri"/>
        </w:rPr>
        <w:t>, and specifications</w:t>
      </w:r>
      <w:r w:rsidR="00455449" w:rsidRPr="007B66B6">
        <w:rPr>
          <w:rFonts w:ascii="Calibri" w:hAnsi="Calibri"/>
        </w:rPr>
        <w:t xml:space="preserve"> that apply </w:t>
      </w:r>
      <w:r w:rsidR="00F0657D" w:rsidRPr="007B66B6">
        <w:rPr>
          <w:rFonts w:ascii="Calibri" w:hAnsi="Calibri"/>
        </w:rPr>
        <w:t>to</w:t>
      </w:r>
      <w:r w:rsidR="00455449" w:rsidRPr="007B66B6">
        <w:rPr>
          <w:rFonts w:ascii="Calibri" w:hAnsi="Calibri"/>
        </w:rPr>
        <w:t xml:space="preserve"> </w:t>
      </w:r>
      <w:r w:rsidR="00D603E3" w:rsidRPr="007B66B6">
        <w:rPr>
          <w:rFonts w:ascii="Calibri" w:hAnsi="Calibri"/>
        </w:rPr>
        <w:t xml:space="preserve">the use of this </w:t>
      </w:r>
      <w:r w:rsidR="00F30EF1" w:rsidRPr="007B66B6">
        <w:rPr>
          <w:rFonts w:ascii="Calibri" w:hAnsi="Calibri"/>
        </w:rPr>
        <w:t>C</w:t>
      </w:r>
      <w:r w:rsidR="00D603E3" w:rsidRPr="007B66B6">
        <w:rPr>
          <w:rFonts w:ascii="Calibri" w:hAnsi="Calibri"/>
        </w:rPr>
        <w:t xml:space="preserve">redential </w:t>
      </w:r>
      <w:r w:rsidR="00BA0F47" w:rsidRPr="007B66B6">
        <w:rPr>
          <w:rFonts w:ascii="Calibri" w:hAnsi="Calibri"/>
        </w:rPr>
        <w:t>in the vLEI Ecosystem</w:t>
      </w:r>
      <w:r w:rsidR="00455449" w:rsidRPr="007B66B6">
        <w:rPr>
          <w:rFonts w:ascii="Calibri" w:hAnsi="Calibri"/>
        </w:rPr>
        <w:t xml:space="preserve">. </w:t>
      </w:r>
    </w:p>
    <w:p w14:paraId="2BBF8583" w14:textId="276A69E4" w:rsidR="00F10E28" w:rsidRPr="003D59E6" w:rsidRDefault="00F10E28" w:rsidP="009420DC">
      <w:pPr>
        <w:pStyle w:val="Heading1"/>
        <w:rPr>
          <w:rFonts w:ascii="Calibri" w:hAnsi="Calibri" w:cs="Calibri"/>
          <w:b/>
          <w:bCs/>
          <w:color w:val="000000" w:themeColor="text1"/>
          <w:sz w:val="32"/>
        </w:rPr>
      </w:pPr>
      <w:r w:rsidRPr="003D59E6">
        <w:rPr>
          <w:rFonts w:ascii="Calibri" w:hAnsi="Calibri" w:cs="Calibri"/>
          <w:b/>
          <w:bCs/>
          <w:color w:val="000000" w:themeColor="text1"/>
          <w:sz w:val="32"/>
        </w:rPr>
        <w:t>Terminology</w:t>
      </w:r>
    </w:p>
    <w:p w14:paraId="386D16B6" w14:textId="1DB52D04" w:rsidR="00F10E28" w:rsidRPr="007B66B6" w:rsidRDefault="00F10E28" w:rsidP="00AD735A">
      <w:pPr>
        <w:rPr>
          <w:rFonts w:ascii="Calibri" w:hAnsi="Calibri"/>
        </w:rPr>
      </w:pPr>
      <w:r w:rsidRPr="007B66B6">
        <w:rPr>
          <w:rFonts w:ascii="Calibri" w:hAnsi="Calibri"/>
        </w:rPr>
        <w:t xml:space="preserve">All terms in First Letter Capitals are defined </w:t>
      </w:r>
      <w:r w:rsidR="4BCA8DCA" w:rsidRPr="007B66B6">
        <w:rPr>
          <w:rFonts w:ascii="Calibri" w:hAnsi="Calibri"/>
        </w:rPr>
        <w:t xml:space="preserve">in the </w:t>
      </w:r>
      <w:r w:rsidR="00BA0F47" w:rsidRPr="007B66B6">
        <w:rPr>
          <w:rFonts w:ascii="Calibri" w:hAnsi="Calibri"/>
        </w:rPr>
        <w:t>vLEI</w:t>
      </w:r>
      <w:r w:rsidRPr="007B66B6">
        <w:rPr>
          <w:rFonts w:ascii="Calibri" w:hAnsi="Calibri"/>
        </w:rPr>
        <w:t xml:space="preserve"> Glossary.</w:t>
      </w:r>
    </w:p>
    <w:p w14:paraId="0E3BA130" w14:textId="71E65108" w:rsidR="009420DC" w:rsidRPr="003D59E6" w:rsidRDefault="009420DC" w:rsidP="009420DC">
      <w:pPr>
        <w:pStyle w:val="Heading1"/>
        <w:rPr>
          <w:rFonts w:ascii="Calibri" w:hAnsi="Calibri" w:cs="Calibri"/>
          <w:b/>
          <w:bCs/>
          <w:color w:val="000000" w:themeColor="text1"/>
          <w:sz w:val="32"/>
        </w:rPr>
      </w:pPr>
      <w:r w:rsidRPr="003D59E6">
        <w:rPr>
          <w:rFonts w:ascii="Calibri" w:hAnsi="Calibri" w:cs="Calibri"/>
          <w:b/>
          <w:bCs/>
          <w:color w:val="000000" w:themeColor="text1"/>
          <w:sz w:val="32"/>
        </w:rPr>
        <w:t>Purpose</w:t>
      </w:r>
    </w:p>
    <w:p w14:paraId="64A50796" w14:textId="6F235EDD" w:rsidR="00D41F75" w:rsidRPr="007B66B6" w:rsidRDefault="00D41F75" w:rsidP="001C0A7B">
      <w:pPr>
        <w:rPr>
          <w:rFonts w:ascii="Calibri" w:hAnsi="Calibri"/>
        </w:rPr>
      </w:pPr>
      <w:r w:rsidRPr="007B66B6">
        <w:rPr>
          <w:rFonts w:ascii="Calibri" w:hAnsi="Calibri"/>
        </w:rPr>
        <w:t xml:space="preserve">The purpose of the </w:t>
      </w:r>
      <w:r w:rsidR="00D213F5" w:rsidRPr="007B66B6">
        <w:rPr>
          <w:rFonts w:ascii="Calibri" w:hAnsi="Calibri"/>
        </w:rPr>
        <w:t>ECR</w:t>
      </w:r>
      <w:r w:rsidR="0060721A" w:rsidRPr="007B66B6">
        <w:rPr>
          <w:rFonts w:ascii="Calibri" w:hAnsi="Calibri"/>
        </w:rPr>
        <w:t xml:space="preserve"> </w:t>
      </w:r>
      <w:r w:rsidR="0093006F" w:rsidRPr="007B66B6">
        <w:rPr>
          <w:rFonts w:ascii="Calibri" w:hAnsi="Calibri"/>
        </w:rPr>
        <w:t xml:space="preserve">vLEI </w:t>
      </w:r>
      <w:r w:rsidR="00BA0F47" w:rsidRPr="007B66B6">
        <w:rPr>
          <w:rFonts w:ascii="Calibri" w:hAnsi="Calibri"/>
        </w:rPr>
        <w:t>Credential</w:t>
      </w:r>
      <w:r w:rsidRPr="007B66B6">
        <w:rPr>
          <w:rFonts w:ascii="Calibri" w:hAnsi="Calibri"/>
        </w:rPr>
        <w:t xml:space="preserve"> is to enable the </w:t>
      </w:r>
      <w:r w:rsidR="007919E8" w:rsidRPr="007B66B6">
        <w:rPr>
          <w:rFonts w:ascii="Calibri" w:hAnsi="Calibri"/>
        </w:rPr>
        <w:t xml:space="preserve">simple, </w:t>
      </w:r>
      <w:r w:rsidRPr="007B66B6">
        <w:rPr>
          <w:rFonts w:ascii="Calibri" w:hAnsi="Calibri"/>
        </w:rPr>
        <w:t>safe, secure</w:t>
      </w:r>
      <w:r w:rsidR="00BA0F47" w:rsidRPr="007B66B6">
        <w:rPr>
          <w:rFonts w:ascii="Calibri" w:hAnsi="Calibri"/>
        </w:rPr>
        <w:t xml:space="preserve"> </w:t>
      </w:r>
      <w:r w:rsidR="0091373B" w:rsidRPr="007B66B6">
        <w:rPr>
          <w:rFonts w:ascii="Calibri" w:hAnsi="Calibri"/>
        </w:rPr>
        <w:t>identification</w:t>
      </w:r>
      <w:r w:rsidR="005B1A85" w:rsidRPr="007B66B6">
        <w:rPr>
          <w:rFonts w:ascii="Calibri" w:hAnsi="Calibri"/>
        </w:rPr>
        <w:t xml:space="preserve"> </w:t>
      </w:r>
      <w:r w:rsidR="0091373B" w:rsidRPr="007B66B6">
        <w:rPr>
          <w:rFonts w:ascii="Calibri" w:hAnsi="Calibri"/>
        </w:rPr>
        <w:t>of a</w:t>
      </w:r>
      <w:r w:rsidR="00D213F5" w:rsidRPr="007B66B6">
        <w:rPr>
          <w:rFonts w:ascii="Calibri" w:hAnsi="Calibri"/>
        </w:rPr>
        <w:t>n</w:t>
      </w:r>
      <w:r w:rsidR="00F30EF1" w:rsidRPr="007B66B6">
        <w:rPr>
          <w:rFonts w:ascii="Calibri" w:hAnsi="Calibri"/>
        </w:rPr>
        <w:t xml:space="preserve"> </w:t>
      </w:r>
      <w:r w:rsidR="00D213F5" w:rsidRPr="007B66B6">
        <w:rPr>
          <w:rFonts w:ascii="Calibri" w:hAnsi="Calibri"/>
        </w:rPr>
        <w:t>ECR</w:t>
      </w:r>
      <w:r w:rsidR="0060721A" w:rsidRPr="007B66B6">
        <w:rPr>
          <w:rFonts w:ascii="Calibri" w:hAnsi="Calibri"/>
        </w:rPr>
        <w:t xml:space="preserve"> </w:t>
      </w:r>
      <w:r w:rsidR="0093006F" w:rsidRPr="007B66B6">
        <w:rPr>
          <w:rFonts w:ascii="Calibri" w:hAnsi="Calibri"/>
        </w:rPr>
        <w:t xml:space="preserve">vLEI </w:t>
      </w:r>
      <w:r w:rsidR="00BA0F47" w:rsidRPr="007B66B6">
        <w:rPr>
          <w:rFonts w:ascii="Calibri" w:hAnsi="Calibri"/>
        </w:rPr>
        <w:t>Credential Holder</w:t>
      </w:r>
      <w:r w:rsidR="0091373B" w:rsidRPr="007B66B6">
        <w:rPr>
          <w:rFonts w:ascii="Calibri" w:hAnsi="Calibri"/>
        </w:rPr>
        <w:t xml:space="preserve"> to any Verifier </w:t>
      </w:r>
      <w:r w:rsidR="00D06DC8" w:rsidRPr="007B66B6">
        <w:rPr>
          <w:rFonts w:ascii="Calibri" w:hAnsi="Calibri"/>
        </w:rPr>
        <w:t>that</w:t>
      </w:r>
      <w:r w:rsidR="0091373B" w:rsidRPr="007B66B6">
        <w:rPr>
          <w:rFonts w:ascii="Calibri" w:hAnsi="Calibri"/>
        </w:rPr>
        <w:t xml:space="preserve"> accepts a</w:t>
      </w:r>
      <w:r w:rsidR="00D213F5" w:rsidRPr="007B66B6">
        <w:rPr>
          <w:rFonts w:ascii="Calibri" w:hAnsi="Calibri"/>
        </w:rPr>
        <w:t>n</w:t>
      </w:r>
      <w:r w:rsidR="0091373B" w:rsidRPr="007B66B6">
        <w:rPr>
          <w:rFonts w:ascii="Calibri" w:hAnsi="Calibri"/>
        </w:rPr>
        <w:t xml:space="preserve"> </w:t>
      </w:r>
      <w:r w:rsidR="00D213F5" w:rsidRPr="007B66B6">
        <w:rPr>
          <w:rFonts w:ascii="Calibri" w:hAnsi="Calibri"/>
        </w:rPr>
        <w:t xml:space="preserve">ECR </w:t>
      </w:r>
      <w:r w:rsidR="0093006F" w:rsidRPr="007B66B6">
        <w:rPr>
          <w:rFonts w:ascii="Calibri" w:hAnsi="Calibri"/>
        </w:rPr>
        <w:t xml:space="preserve">vLEI </w:t>
      </w:r>
      <w:r w:rsidR="00BA0F47" w:rsidRPr="007B66B6">
        <w:rPr>
          <w:rFonts w:ascii="Calibri" w:hAnsi="Calibri"/>
        </w:rPr>
        <w:t>Credential</w:t>
      </w:r>
      <w:r w:rsidR="0091373B" w:rsidRPr="007B66B6">
        <w:rPr>
          <w:rFonts w:ascii="Calibri" w:hAnsi="Calibri"/>
        </w:rPr>
        <w:t>.</w:t>
      </w:r>
    </w:p>
    <w:p w14:paraId="35B48258" w14:textId="32D562A3" w:rsidR="003E1FEE" w:rsidRPr="003D59E6" w:rsidRDefault="003E1FEE" w:rsidP="001E6AC6">
      <w:pPr>
        <w:pStyle w:val="Heading1"/>
        <w:rPr>
          <w:rFonts w:ascii="Calibri" w:hAnsi="Calibri" w:cs="Calibri"/>
          <w:b/>
          <w:bCs/>
          <w:color w:val="000000" w:themeColor="text1"/>
          <w:sz w:val="32"/>
        </w:rPr>
      </w:pPr>
      <w:r w:rsidRPr="003D59E6">
        <w:rPr>
          <w:rFonts w:ascii="Calibri" w:hAnsi="Calibri" w:cs="Calibri"/>
          <w:b/>
          <w:bCs/>
          <w:color w:val="000000" w:themeColor="text1"/>
          <w:sz w:val="32"/>
        </w:rPr>
        <w:t>Scope</w:t>
      </w:r>
    </w:p>
    <w:p w14:paraId="3F35D285" w14:textId="547F4128" w:rsidR="003E1FEE" w:rsidRPr="007B66B6" w:rsidRDefault="003E1FEE" w:rsidP="003E1FEE">
      <w:pPr>
        <w:rPr>
          <w:rFonts w:ascii="Calibri" w:hAnsi="Calibri"/>
        </w:rPr>
      </w:pPr>
      <w:r w:rsidRPr="007B66B6">
        <w:rPr>
          <w:rFonts w:ascii="Calibri" w:hAnsi="Calibri"/>
        </w:rPr>
        <w:t xml:space="preserve">The scope of this Credential Governance Framework is limited to Issuers, Holders, and Verifiers of the </w:t>
      </w:r>
      <w:r w:rsidR="00D213F5" w:rsidRPr="007B66B6">
        <w:rPr>
          <w:rFonts w:ascii="Calibri" w:hAnsi="Calibri"/>
        </w:rPr>
        <w:t>ECR</w:t>
      </w:r>
      <w:r w:rsidR="0093006F" w:rsidRPr="007B66B6">
        <w:rPr>
          <w:rFonts w:ascii="Calibri" w:hAnsi="Calibri"/>
        </w:rPr>
        <w:t xml:space="preserve"> vLEI</w:t>
      </w:r>
      <w:r w:rsidR="0060721A" w:rsidRPr="007B66B6">
        <w:rPr>
          <w:rFonts w:ascii="Calibri" w:hAnsi="Calibri"/>
        </w:rPr>
        <w:t xml:space="preserve"> </w:t>
      </w:r>
      <w:r w:rsidRPr="007B66B6">
        <w:rPr>
          <w:rFonts w:ascii="Calibri" w:hAnsi="Calibri"/>
        </w:rPr>
        <w:t>Credential.</w:t>
      </w:r>
    </w:p>
    <w:p w14:paraId="7591C813" w14:textId="3EEA1856" w:rsidR="009420DC" w:rsidRPr="003D59E6" w:rsidRDefault="001E6AC6" w:rsidP="001E6AC6">
      <w:pPr>
        <w:pStyle w:val="Heading1"/>
        <w:rPr>
          <w:rFonts w:ascii="Calibri" w:hAnsi="Calibri" w:cs="Calibri"/>
          <w:b/>
          <w:bCs/>
          <w:color w:val="000000" w:themeColor="text1"/>
          <w:sz w:val="32"/>
        </w:rPr>
      </w:pPr>
      <w:r w:rsidRPr="003D59E6">
        <w:rPr>
          <w:rFonts w:ascii="Calibri" w:hAnsi="Calibri" w:cs="Calibri"/>
          <w:b/>
          <w:bCs/>
          <w:color w:val="000000" w:themeColor="text1"/>
          <w:sz w:val="32"/>
        </w:rPr>
        <w:t>Principles</w:t>
      </w:r>
    </w:p>
    <w:p w14:paraId="15FF652F" w14:textId="5269BB5E" w:rsidR="006E3545" w:rsidRPr="007B66B6" w:rsidRDefault="006E3545" w:rsidP="006E3545">
      <w:pPr>
        <w:rPr>
          <w:rFonts w:ascii="Calibri" w:hAnsi="Calibri"/>
        </w:rPr>
      </w:pPr>
      <w:r w:rsidRPr="007B66B6">
        <w:rPr>
          <w:rFonts w:ascii="Calibri" w:hAnsi="Calibri"/>
        </w:rPr>
        <w:t xml:space="preserve">The following principles guide the development of policies </w:t>
      </w:r>
      <w:r w:rsidR="00D06DC8" w:rsidRPr="007B66B6">
        <w:rPr>
          <w:rFonts w:ascii="Calibri" w:hAnsi="Calibri"/>
        </w:rPr>
        <w:t>in</w:t>
      </w:r>
      <w:r w:rsidRPr="007B66B6">
        <w:rPr>
          <w:rFonts w:ascii="Calibri" w:hAnsi="Calibri"/>
        </w:rPr>
        <w:t xml:space="preserve"> </w:t>
      </w:r>
      <w:r w:rsidR="005B1A85" w:rsidRPr="007B66B6">
        <w:rPr>
          <w:rFonts w:ascii="Calibri" w:hAnsi="Calibri"/>
        </w:rPr>
        <w:t xml:space="preserve">this </w:t>
      </w:r>
      <w:r w:rsidR="00D06DC8" w:rsidRPr="007B66B6">
        <w:rPr>
          <w:rFonts w:ascii="Calibri" w:hAnsi="Calibri"/>
        </w:rPr>
        <w:t xml:space="preserve">Credential </w:t>
      </w:r>
      <w:r w:rsidR="005B1A85" w:rsidRPr="007B66B6">
        <w:rPr>
          <w:rFonts w:ascii="Calibri" w:hAnsi="Calibri"/>
        </w:rPr>
        <w:t>Governance Framework</w:t>
      </w:r>
      <w:r w:rsidRPr="007B66B6">
        <w:rPr>
          <w:rFonts w:ascii="Calibri" w:hAnsi="Calibri"/>
        </w:rPr>
        <w:t>.</w:t>
      </w:r>
      <w:r w:rsidR="005B1A85" w:rsidRPr="007B66B6">
        <w:rPr>
          <w:rFonts w:ascii="Calibri" w:hAnsi="Calibri"/>
        </w:rPr>
        <w:t xml:space="preserve"> Note that they apply </w:t>
      </w:r>
      <w:r w:rsidR="005B1A85" w:rsidRPr="007B66B6">
        <w:rPr>
          <w:rFonts w:ascii="Calibri" w:hAnsi="Calibri"/>
          <w:b/>
          <w:bCs/>
        </w:rPr>
        <w:t>in addition to</w:t>
      </w:r>
      <w:r w:rsidR="005B1A85" w:rsidRPr="007B66B6">
        <w:rPr>
          <w:rFonts w:ascii="Calibri" w:hAnsi="Calibri"/>
        </w:rPr>
        <w:t xml:space="preserve"> the Core Policies defined in the </w:t>
      </w:r>
      <w:r w:rsidR="00537982" w:rsidRPr="007B66B6">
        <w:rPr>
          <w:rFonts w:ascii="Calibri" w:hAnsi="Calibri" w:cstheme="minorHAnsi"/>
        </w:rPr>
        <w:t>vLEI Ecosystem Governance Framework</w:t>
      </w:r>
      <w:r w:rsidR="005B1A85" w:rsidRPr="007B66B6">
        <w:rPr>
          <w:rFonts w:ascii="Calibri" w:hAnsi="Calibri"/>
        </w:rPr>
        <w:t>.</w:t>
      </w:r>
    </w:p>
    <w:p w14:paraId="2B317C48" w14:textId="3F3D3338" w:rsidR="00856233" w:rsidRPr="003D59E6" w:rsidRDefault="00A948A4" w:rsidP="00856233">
      <w:pPr>
        <w:pStyle w:val="Heading2"/>
        <w:rPr>
          <w:rFonts w:ascii="Calibri" w:hAnsi="Calibri" w:cs="Calibri"/>
          <w:b/>
          <w:bCs/>
          <w:color w:val="000000" w:themeColor="text1"/>
          <w:sz w:val="26"/>
        </w:rPr>
      </w:pPr>
      <w:r w:rsidRPr="003D59E6">
        <w:rPr>
          <w:rFonts w:ascii="Calibri" w:hAnsi="Calibri" w:cs="Calibri"/>
          <w:b/>
          <w:bCs/>
          <w:color w:val="000000" w:themeColor="text1"/>
          <w:sz w:val="26"/>
        </w:rPr>
        <w:t xml:space="preserve">Binding to </w:t>
      </w:r>
      <w:r w:rsidR="0091373B" w:rsidRPr="003D59E6">
        <w:rPr>
          <w:rFonts w:ascii="Calibri" w:hAnsi="Calibri" w:cs="Calibri"/>
          <w:b/>
          <w:bCs/>
          <w:color w:val="000000" w:themeColor="text1"/>
          <w:sz w:val="26"/>
        </w:rPr>
        <w:t>Holder</w:t>
      </w:r>
    </w:p>
    <w:p w14:paraId="02F3D84E" w14:textId="669A87CB" w:rsidR="006E3545" w:rsidRPr="007B66B6" w:rsidRDefault="00A948A4" w:rsidP="00251BDF">
      <w:pPr>
        <w:ind w:left="576"/>
        <w:rPr>
          <w:rFonts w:ascii="Calibri" w:hAnsi="Calibri"/>
        </w:rPr>
      </w:pPr>
      <w:r w:rsidRPr="007B66B6">
        <w:rPr>
          <w:rFonts w:ascii="Calibri" w:hAnsi="Calibri"/>
        </w:rPr>
        <w:t xml:space="preserve">The </w:t>
      </w:r>
      <w:r w:rsidR="00D213F5" w:rsidRPr="007B66B6">
        <w:rPr>
          <w:rFonts w:ascii="Calibri" w:hAnsi="Calibri"/>
        </w:rPr>
        <w:t xml:space="preserve">ECR </w:t>
      </w:r>
      <w:r w:rsidR="0093006F" w:rsidRPr="007B66B6">
        <w:rPr>
          <w:rFonts w:ascii="Calibri" w:hAnsi="Calibri"/>
        </w:rPr>
        <w:t xml:space="preserve">vLEI </w:t>
      </w:r>
      <w:r w:rsidR="00BA0F47" w:rsidRPr="007B66B6">
        <w:rPr>
          <w:rFonts w:ascii="Calibri" w:hAnsi="Calibri"/>
        </w:rPr>
        <w:t>Credential</w:t>
      </w:r>
      <w:r w:rsidRPr="007B66B6">
        <w:rPr>
          <w:rFonts w:ascii="Calibri" w:hAnsi="Calibri"/>
        </w:rPr>
        <w:t xml:space="preserve"> </w:t>
      </w:r>
      <w:r w:rsidR="00F94F5F">
        <w:rPr>
          <w:rFonts w:ascii="Calibri" w:hAnsi="Calibri"/>
        </w:rPr>
        <w:t xml:space="preserve">shall </w:t>
      </w:r>
      <w:r w:rsidRPr="007B66B6">
        <w:rPr>
          <w:rFonts w:ascii="Calibri" w:hAnsi="Calibri"/>
        </w:rPr>
        <w:t>be designed</w:t>
      </w:r>
      <w:r w:rsidR="005B1A85" w:rsidRPr="007B66B6">
        <w:rPr>
          <w:rFonts w:ascii="Calibri" w:hAnsi="Calibri"/>
        </w:rPr>
        <w:t xml:space="preserve"> </w:t>
      </w:r>
      <w:r w:rsidRPr="007B66B6">
        <w:rPr>
          <w:rFonts w:ascii="Calibri" w:hAnsi="Calibri"/>
        </w:rPr>
        <w:t xml:space="preserve">to </w:t>
      </w:r>
      <w:r w:rsidR="0091373B" w:rsidRPr="007B66B6">
        <w:rPr>
          <w:rFonts w:ascii="Calibri" w:hAnsi="Calibri"/>
        </w:rPr>
        <w:t xml:space="preserve">provide </w:t>
      </w:r>
      <w:r w:rsidR="00BA0F47" w:rsidRPr="007B66B6">
        <w:rPr>
          <w:rFonts w:ascii="Calibri" w:hAnsi="Calibri"/>
        </w:rPr>
        <w:t xml:space="preserve">a strong enough binding to the </w:t>
      </w:r>
      <w:r w:rsidR="00D213F5" w:rsidRPr="007B66B6">
        <w:rPr>
          <w:rFonts w:ascii="Calibri" w:hAnsi="Calibri"/>
        </w:rPr>
        <w:t>ECR</w:t>
      </w:r>
      <w:r w:rsidR="0060721A" w:rsidRPr="007B66B6">
        <w:rPr>
          <w:rFonts w:ascii="Calibri" w:hAnsi="Calibri"/>
        </w:rPr>
        <w:t xml:space="preserve"> </w:t>
      </w:r>
      <w:r w:rsidR="0093006F" w:rsidRPr="007B66B6">
        <w:rPr>
          <w:rFonts w:ascii="Calibri" w:hAnsi="Calibri"/>
        </w:rPr>
        <w:t xml:space="preserve">vLEI </w:t>
      </w:r>
      <w:r w:rsidR="00BA0F47" w:rsidRPr="007B66B6">
        <w:rPr>
          <w:rFonts w:ascii="Calibri" w:hAnsi="Calibri"/>
        </w:rPr>
        <w:t xml:space="preserve">Credential Holder </w:t>
      </w:r>
      <w:r w:rsidR="0091373B" w:rsidRPr="007B66B6">
        <w:rPr>
          <w:rFonts w:ascii="Calibri" w:hAnsi="Calibri"/>
        </w:rPr>
        <w:t xml:space="preserve">that a Proof Request for the </w:t>
      </w:r>
      <w:r w:rsidR="00D213F5" w:rsidRPr="007B66B6">
        <w:rPr>
          <w:rFonts w:ascii="Calibri" w:hAnsi="Calibri"/>
        </w:rPr>
        <w:t xml:space="preserve">ECR </w:t>
      </w:r>
      <w:r w:rsidR="0093006F" w:rsidRPr="007B66B6">
        <w:rPr>
          <w:rFonts w:ascii="Calibri" w:hAnsi="Calibri"/>
        </w:rPr>
        <w:t xml:space="preserve">vLEI </w:t>
      </w:r>
      <w:r w:rsidR="00BA0F47" w:rsidRPr="007B66B6">
        <w:rPr>
          <w:rFonts w:ascii="Calibri" w:hAnsi="Calibri"/>
        </w:rPr>
        <w:t>Credential</w:t>
      </w:r>
      <w:r w:rsidR="0091373B" w:rsidRPr="007B66B6">
        <w:rPr>
          <w:rFonts w:ascii="Calibri" w:hAnsi="Calibri"/>
        </w:rPr>
        <w:t xml:space="preserve"> can be satisfied only by</w:t>
      </w:r>
      <w:r w:rsidR="00D06DC8" w:rsidRPr="007B66B6">
        <w:rPr>
          <w:rFonts w:ascii="Calibri" w:hAnsi="Calibri"/>
        </w:rPr>
        <w:t xml:space="preserve"> the </w:t>
      </w:r>
      <w:r w:rsidR="00560A73" w:rsidRPr="007B66B6">
        <w:rPr>
          <w:rFonts w:ascii="Calibri" w:hAnsi="Calibri"/>
        </w:rPr>
        <w:t xml:space="preserve">Legal Entity </w:t>
      </w:r>
      <w:r w:rsidR="00C05B33" w:rsidRPr="007B66B6">
        <w:rPr>
          <w:rFonts w:ascii="Calibri" w:hAnsi="Calibri"/>
        </w:rPr>
        <w:t xml:space="preserve">vLEI Credential </w:t>
      </w:r>
      <w:r w:rsidR="00560A73" w:rsidRPr="007B66B6">
        <w:rPr>
          <w:rFonts w:ascii="Calibri" w:hAnsi="Calibri"/>
        </w:rPr>
        <w:t xml:space="preserve">or the </w:t>
      </w:r>
      <w:r w:rsidR="00D213F5" w:rsidRPr="007B66B6">
        <w:rPr>
          <w:rFonts w:ascii="Calibri" w:hAnsi="Calibri"/>
        </w:rPr>
        <w:t>ECR</w:t>
      </w:r>
      <w:r w:rsidR="00CD4E54">
        <w:rPr>
          <w:rFonts w:ascii="Calibri" w:hAnsi="Calibri"/>
        </w:rPr>
        <w:t xml:space="preserve"> Person.</w:t>
      </w:r>
    </w:p>
    <w:p w14:paraId="49D9B9F9" w14:textId="78C53CED" w:rsidR="0091373B" w:rsidRPr="003D59E6" w:rsidRDefault="0091373B" w:rsidP="00856233">
      <w:pPr>
        <w:pStyle w:val="Heading2"/>
        <w:rPr>
          <w:rFonts w:ascii="Calibri" w:hAnsi="Calibri" w:cs="Calibri"/>
          <w:b/>
          <w:bCs/>
          <w:color w:val="000000" w:themeColor="text1"/>
          <w:sz w:val="26"/>
        </w:rPr>
      </w:pPr>
      <w:r w:rsidRPr="003D59E6">
        <w:rPr>
          <w:rFonts w:ascii="Calibri" w:hAnsi="Calibri" w:cs="Calibri"/>
          <w:b/>
          <w:bCs/>
          <w:color w:val="000000" w:themeColor="text1"/>
          <w:sz w:val="26"/>
        </w:rPr>
        <w:lastRenderedPageBreak/>
        <w:t>Context</w:t>
      </w:r>
      <w:r w:rsidR="00141F64" w:rsidRPr="003D59E6">
        <w:rPr>
          <w:rFonts w:ascii="Calibri" w:hAnsi="Calibri" w:cs="Calibri"/>
          <w:b/>
          <w:bCs/>
          <w:color w:val="000000" w:themeColor="text1"/>
          <w:sz w:val="26"/>
        </w:rPr>
        <w:t xml:space="preserve"> Independen</w:t>
      </w:r>
      <w:r w:rsidR="00D06DC8" w:rsidRPr="003D59E6">
        <w:rPr>
          <w:rFonts w:ascii="Calibri" w:hAnsi="Calibri" w:cs="Calibri"/>
          <w:b/>
          <w:bCs/>
          <w:color w:val="000000" w:themeColor="text1"/>
          <w:sz w:val="26"/>
        </w:rPr>
        <w:t>ce</w:t>
      </w:r>
    </w:p>
    <w:p w14:paraId="58330001" w14:textId="4945808B" w:rsidR="0091373B" w:rsidRPr="007B66B6" w:rsidRDefault="0091373B" w:rsidP="00251BDF">
      <w:pPr>
        <w:ind w:left="576"/>
        <w:rPr>
          <w:rFonts w:ascii="Calibri" w:hAnsi="Calibri"/>
        </w:rPr>
      </w:pPr>
      <w:r w:rsidRPr="007B66B6">
        <w:rPr>
          <w:rFonts w:ascii="Calibri" w:hAnsi="Calibri"/>
        </w:rPr>
        <w:t xml:space="preserve">The </w:t>
      </w:r>
      <w:r w:rsidR="00D213F5" w:rsidRPr="007B66B6">
        <w:rPr>
          <w:rFonts w:ascii="Calibri" w:hAnsi="Calibri"/>
        </w:rPr>
        <w:t xml:space="preserve">ECR </w:t>
      </w:r>
      <w:r w:rsidR="0093006F" w:rsidRPr="007B66B6">
        <w:rPr>
          <w:rFonts w:ascii="Calibri" w:hAnsi="Calibri"/>
        </w:rPr>
        <w:t xml:space="preserve">vLEI </w:t>
      </w:r>
      <w:r w:rsidR="00BA0F47" w:rsidRPr="007B66B6">
        <w:rPr>
          <w:rFonts w:ascii="Calibri" w:hAnsi="Calibri"/>
        </w:rPr>
        <w:t>Credential</w:t>
      </w:r>
      <w:r w:rsidRPr="007B66B6">
        <w:rPr>
          <w:rFonts w:ascii="Calibri" w:hAnsi="Calibri"/>
        </w:rPr>
        <w:t xml:space="preserve"> </w:t>
      </w:r>
      <w:r w:rsidR="00F94F5F">
        <w:rPr>
          <w:rFonts w:ascii="Calibri" w:hAnsi="Calibri"/>
        </w:rPr>
        <w:t xml:space="preserve">shall </w:t>
      </w:r>
      <w:r w:rsidRPr="007B66B6">
        <w:rPr>
          <w:rFonts w:ascii="Calibri" w:hAnsi="Calibri"/>
        </w:rPr>
        <w:t xml:space="preserve">be designed to </w:t>
      </w:r>
      <w:r w:rsidR="00D06DC8" w:rsidRPr="007B66B6">
        <w:rPr>
          <w:rFonts w:ascii="Calibri" w:hAnsi="Calibri"/>
        </w:rPr>
        <w:t>fulfill a Proof Request</w:t>
      </w:r>
      <w:r w:rsidR="00124FA5" w:rsidRPr="007B66B6">
        <w:rPr>
          <w:rFonts w:ascii="Calibri" w:hAnsi="Calibri"/>
        </w:rPr>
        <w:t xml:space="preserve"> </w:t>
      </w:r>
      <w:r w:rsidR="00BA0F47" w:rsidRPr="007B66B6">
        <w:rPr>
          <w:rFonts w:ascii="Calibri" w:hAnsi="Calibri"/>
        </w:rPr>
        <w:t>for</w:t>
      </w:r>
      <w:r w:rsidR="00124FA5" w:rsidRPr="007B66B6">
        <w:rPr>
          <w:rFonts w:ascii="Calibri" w:hAnsi="Calibri"/>
        </w:rPr>
        <w:t xml:space="preserve"> the </w:t>
      </w:r>
      <w:r w:rsidR="00BA0F47" w:rsidRPr="007B66B6">
        <w:rPr>
          <w:rFonts w:ascii="Calibri" w:hAnsi="Calibri"/>
        </w:rPr>
        <w:t xml:space="preserve">legal </w:t>
      </w:r>
      <w:r w:rsidR="00124FA5" w:rsidRPr="007B66B6">
        <w:rPr>
          <w:rFonts w:ascii="Calibri" w:hAnsi="Calibri"/>
        </w:rPr>
        <w:t>identity of the</w:t>
      </w:r>
      <w:r w:rsidRPr="007B66B6">
        <w:rPr>
          <w:rFonts w:ascii="Calibri" w:hAnsi="Calibri"/>
        </w:rPr>
        <w:t xml:space="preserve"> </w:t>
      </w:r>
      <w:r w:rsidR="00D213F5" w:rsidRPr="007B66B6">
        <w:rPr>
          <w:rFonts w:ascii="Calibri" w:hAnsi="Calibri"/>
        </w:rPr>
        <w:t xml:space="preserve">ECR </w:t>
      </w:r>
      <w:r w:rsidR="00CD4E54">
        <w:rPr>
          <w:rFonts w:ascii="Calibri" w:hAnsi="Calibri"/>
        </w:rPr>
        <w:t>Person</w:t>
      </w:r>
      <w:r w:rsidR="00124FA5" w:rsidRPr="007B66B6">
        <w:rPr>
          <w:rFonts w:ascii="Calibri" w:hAnsi="Calibri"/>
        </w:rPr>
        <w:t xml:space="preserve"> </w:t>
      </w:r>
      <w:r w:rsidR="00BA0F47" w:rsidRPr="007B66B6">
        <w:rPr>
          <w:rFonts w:ascii="Calibri" w:hAnsi="Calibri"/>
        </w:rPr>
        <w:t>regardless of context</w:t>
      </w:r>
      <w:r w:rsidR="00124FA5" w:rsidRPr="007B66B6">
        <w:rPr>
          <w:rFonts w:ascii="Calibri" w:hAnsi="Calibri"/>
        </w:rPr>
        <w:t xml:space="preserve">, including in-person, online, </w:t>
      </w:r>
      <w:r w:rsidR="00BA0F47" w:rsidRPr="007B66B6">
        <w:rPr>
          <w:rFonts w:ascii="Calibri" w:hAnsi="Calibri"/>
        </w:rPr>
        <w:t>or</w:t>
      </w:r>
      <w:r w:rsidR="00124FA5" w:rsidRPr="007B66B6">
        <w:rPr>
          <w:rFonts w:ascii="Calibri" w:hAnsi="Calibri"/>
        </w:rPr>
        <w:t xml:space="preserve"> over the phone.</w:t>
      </w:r>
    </w:p>
    <w:p w14:paraId="1FB16286" w14:textId="352AFF72" w:rsidR="00126478" w:rsidRPr="003D59E6" w:rsidRDefault="00126478" w:rsidP="00126478">
      <w:pPr>
        <w:pStyle w:val="Heading1"/>
        <w:rPr>
          <w:rFonts w:ascii="Calibri" w:hAnsi="Calibri" w:cstheme="minorHAnsi"/>
          <w:b/>
          <w:bCs/>
          <w:color w:val="000000" w:themeColor="text1"/>
          <w:sz w:val="32"/>
        </w:rPr>
      </w:pPr>
      <w:r w:rsidRPr="003D59E6">
        <w:rPr>
          <w:rFonts w:ascii="Calibri" w:hAnsi="Calibri" w:cstheme="minorHAnsi"/>
          <w:b/>
          <w:bCs/>
          <w:color w:val="000000" w:themeColor="text1"/>
          <w:sz w:val="32"/>
        </w:rPr>
        <w:t>Issuer Policies</w:t>
      </w:r>
    </w:p>
    <w:p w14:paraId="1D74B0EF" w14:textId="252E72E7" w:rsidR="00126478" w:rsidRPr="003D59E6" w:rsidRDefault="00BA0F47" w:rsidP="00126478">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t>Qualifications</w:t>
      </w:r>
    </w:p>
    <w:p w14:paraId="5AA64856" w14:textId="2CF4564C" w:rsidR="00126478" w:rsidRPr="007B66B6" w:rsidRDefault="00126478" w:rsidP="005A2C6D">
      <w:pPr>
        <w:spacing w:after="0"/>
        <w:ind w:left="576"/>
        <w:rPr>
          <w:rFonts w:ascii="Calibri" w:hAnsi="Calibri"/>
        </w:rPr>
      </w:pPr>
      <w:r w:rsidRPr="007B66B6">
        <w:rPr>
          <w:rFonts w:ascii="Calibri" w:hAnsi="Calibri"/>
        </w:rPr>
        <w:t>The Issuer MUST</w:t>
      </w:r>
      <w:r w:rsidR="003E1FEE" w:rsidRPr="007B66B6">
        <w:rPr>
          <w:rFonts w:ascii="Calibri" w:hAnsi="Calibri"/>
        </w:rPr>
        <w:t>:</w:t>
      </w:r>
    </w:p>
    <w:p w14:paraId="48252A92" w14:textId="77777777" w:rsidR="00CD4E54" w:rsidRDefault="00CD4E54" w:rsidP="00CD4E54">
      <w:pPr>
        <w:pStyle w:val="ListNumber"/>
        <w:numPr>
          <w:ilvl w:val="0"/>
          <w:numId w:val="30"/>
        </w:numPr>
        <w:spacing w:after="0"/>
        <w:rPr>
          <w:rFonts w:ascii="Calibri" w:hAnsi="Calibri"/>
          <w:color w:val="000000" w:themeColor="text1"/>
        </w:rPr>
      </w:pPr>
      <w:r w:rsidRPr="007B66B6">
        <w:rPr>
          <w:rFonts w:ascii="Calibri" w:hAnsi="Calibri"/>
          <w:color w:val="000000" w:themeColor="text1"/>
        </w:rPr>
        <w:t xml:space="preserve">be a Legal Entity holding a valid Legal Entity </w:t>
      </w:r>
      <w:r w:rsidRPr="007B66B6">
        <w:rPr>
          <w:rFonts w:ascii="Calibri" w:hAnsi="Calibri"/>
        </w:rPr>
        <w:t xml:space="preserve">vLEI </w:t>
      </w:r>
      <w:r w:rsidRPr="007B66B6">
        <w:rPr>
          <w:rFonts w:ascii="Calibri" w:hAnsi="Calibri"/>
          <w:color w:val="000000" w:themeColor="text1"/>
        </w:rPr>
        <w:t xml:space="preserve">Credential that has delegated the issuance of </w:t>
      </w:r>
      <w:r w:rsidRPr="007B66B6">
        <w:rPr>
          <w:rFonts w:ascii="Calibri" w:hAnsi="Calibri"/>
        </w:rPr>
        <w:t xml:space="preserve">ECR vLEI </w:t>
      </w:r>
      <w:r w:rsidRPr="007B66B6">
        <w:rPr>
          <w:rFonts w:ascii="Calibri" w:hAnsi="Calibri"/>
          <w:color w:val="000000" w:themeColor="text1"/>
        </w:rPr>
        <w:t xml:space="preserve">Credentials to one or more QVIs, offered by QVIs as a value-added service. </w:t>
      </w:r>
    </w:p>
    <w:p w14:paraId="54DF0412" w14:textId="674B1A44" w:rsidR="00CD4E54" w:rsidRPr="00501ECF" w:rsidRDefault="00CD4E54" w:rsidP="00CD4E54">
      <w:pPr>
        <w:pStyle w:val="ListNumber"/>
        <w:numPr>
          <w:ilvl w:val="0"/>
          <w:numId w:val="30"/>
        </w:numPr>
        <w:spacing w:after="0"/>
        <w:rPr>
          <w:rFonts w:ascii="Calibri" w:hAnsi="Calibri"/>
          <w:color w:val="000000" w:themeColor="text1"/>
        </w:rPr>
      </w:pPr>
      <w:r w:rsidRPr="00501ECF">
        <w:rPr>
          <w:rFonts w:ascii="Calibri" w:hAnsi="Calibri"/>
          <w:color w:val="000000" w:themeColor="text1"/>
        </w:rPr>
        <w:t xml:space="preserve">be a Legal Entity holding a valid Legal Entity </w:t>
      </w:r>
      <w:r w:rsidRPr="00501ECF">
        <w:rPr>
          <w:rFonts w:ascii="Calibri" w:hAnsi="Calibri"/>
        </w:rPr>
        <w:t xml:space="preserve">vLEI </w:t>
      </w:r>
      <w:r w:rsidRPr="00501ECF">
        <w:rPr>
          <w:rFonts w:ascii="Calibri" w:hAnsi="Calibri"/>
          <w:color w:val="000000" w:themeColor="text1"/>
        </w:rPr>
        <w:t>Credential</w:t>
      </w:r>
      <w:r>
        <w:rPr>
          <w:rFonts w:ascii="Calibri" w:hAnsi="Calibri"/>
          <w:color w:val="000000" w:themeColor="text1"/>
        </w:rPr>
        <w:t xml:space="preserve"> who will issue ECR vLEI Credentials directly to ECR Persons</w:t>
      </w:r>
      <w:r w:rsidR="005D154D">
        <w:rPr>
          <w:rFonts w:ascii="Calibri" w:hAnsi="Calibri"/>
          <w:color w:val="000000" w:themeColor="text1"/>
        </w:rPr>
        <w:t>.</w:t>
      </w:r>
    </w:p>
    <w:p w14:paraId="2844C0C7" w14:textId="25690932" w:rsidR="00835699" w:rsidRPr="003D59E6" w:rsidRDefault="00C03E41" w:rsidP="00835699">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t>Credential</w:t>
      </w:r>
    </w:p>
    <w:p w14:paraId="54FFB6CB" w14:textId="36AA7E40" w:rsidR="00CD67B4" w:rsidRPr="007B66B6" w:rsidRDefault="00CD67B4" w:rsidP="005A2C6D">
      <w:pPr>
        <w:spacing w:after="0"/>
        <w:ind w:left="576"/>
        <w:rPr>
          <w:rFonts w:ascii="Calibri" w:hAnsi="Calibri"/>
        </w:rPr>
      </w:pPr>
      <w:r w:rsidRPr="007B66B6">
        <w:rPr>
          <w:rFonts w:ascii="Calibri" w:hAnsi="Calibri"/>
        </w:rPr>
        <w:t>The Issuer MUST:</w:t>
      </w:r>
    </w:p>
    <w:p w14:paraId="4B904AD5" w14:textId="270ECCDF" w:rsidR="008D6324" w:rsidRPr="007B66B6" w:rsidRDefault="008D6324" w:rsidP="005A2C6D">
      <w:pPr>
        <w:pStyle w:val="ListNumber"/>
        <w:numPr>
          <w:ilvl w:val="0"/>
          <w:numId w:val="28"/>
        </w:numPr>
        <w:spacing w:after="0"/>
        <w:rPr>
          <w:rFonts w:ascii="Calibri" w:hAnsi="Calibri"/>
        </w:rPr>
      </w:pPr>
      <w:r w:rsidRPr="007B66B6">
        <w:rPr>
          <w:rFonts w:ascii="Calibri" w:hAnsi="Calibri"/>
        </w:rPr>
        <w:t xml:space="preserve">use the </w:t>
      </w:r>
      <w:r w:rsidR="00D213F5" w:rsidRPr="007B66B6">
        <w:rPr>
          <w:rFonts w:ascii="Calibri" w:hAnsi="Calibri"/>
        </w:rPr>
        <w:t xml:space="preserve">ECR </w:t>
      </w:r>
      <w:r w:rsidR="0093006F" w:rsidRPr="007B66B6">
        <w:rPr>
          <w:rFonts w:ascii="Calibri" w:hAnsi="Calibri"/>
        </w:rPr>
        <w:t xml:space="preserve">vLEI </w:t>
      </w:r>
      <w:r w:rsidR="00BA0F47" w:rsidRPr="007B66B6">
        <w:rPr>
          <w:rFonts w:ascii="Calibri" w:hAnsi="Calibri"/>
        </w:rPr>
        <w:t>Credential</w:t>
      </w:r>
      <w:r w:rsidR="001C0A7B" w:rsidRPr="007B66B6">
        <w:rPr>
          <w:rFonts w:ascii="Calibri" w:hAnsi="Calibri"/>
        </w:rPr>
        <w:t xml:space="preserve"> </w:t>
      </w:r>
      <w:r w:rsidRPr="007B66B6">
        <w:rPr>
          <w:rFonts w:ascii="Calibri" w:hAnsi="Calibri"/>
        </w:rPr>
        <w:t xml:space="preserve">schema </w:t>
      </w:r>
      <w:r w:rsidR="00E163AF" w:rsidRPr="007B66B6">
        <w:rPr>
          <w:rFonts w:ascii="Calibri" w:hAnsi="Calibri"/>
        </w:rPr>
        <w:t xml:space="preserve">elements </w:t>
      </w:r>
      <w:r w:rsidRPr="007B66B6">
        <w:rPr>
          <w:rFonts w:ascii="Calibri" w:hAnsi="Calibri"/>
        </w:rPr>
        <w:t xml:space="preserve">defined in section </w:t>
      </w:r>
      <w:r w:rsidR="006A3849" w:rsidRPr="007B66B6">
        <w:rPr>
          <w:rFonts w:ascii="Calibri" w:hAnsi="Calibri"/>
        </w:rPr>
        <w:t>8.1</w:t>
      </w:r>
      <w:r w:rsidRPr="007B66B6">
        <w:rPr>
          <w:rFonts w:ascii="Calibri" w:hAnsi="Calibri"/>
        </w:rPr>
        <w:t>.</w:t>
      </w:r>
      <w:r w:rsidR="00E163AF" w:rsidRPr="007B66B6">
        <w:rPr>
          <w:rFonts w:ascii="Calibri" w:hAnsi="Calibri"/>
        </w:rPr>
        <w:t xml:space="preserve">  Additional schema elements may be added depending on the requirement of a use case.</w:t>
      </w:r>
    </w:p>
    <w:p w14:paraId="4CC3F92A" w14:textId="7A65F6B3" w:rsidR="004C0EDA" w:rsidRDefault="008D6324" w:rsidP="005A2C6D">
      <w:pPr>
        <w:pStyle w:val="ListNumber"/>
        <w:numPr>
          <w:ilvl w:val="0"/>
          <w:numId w:val="26"/>
        </w:numPr>
        <w:spacing w:after="0"/>
        <w:rPr>
          <w:rFonts w:ascii="Calibri" w:hAnsi="Calibri"/>
        </w:rPr>
      </w:pPr>
      <w:r w:rsidRPr="007B66B6">
        <w:rPr>
          <w:rFonts w:ascii="Calibri" w:hAnsi="Calibri"/>
        </w:rPr>
        <w:t xml:space="preserve">include the </w:t>
      </w:r>
      <w:r w:rsidR="00F30EF1" w:rsidRPr="007B66B6">
        <w:rPr>
          <w:rFonts w:ascii="Calibri" w:hAnsi="Calibri"/>
        </w:rPr>
        <w:t>C</w:t>
      </w:r>
      <w:r w:rsidRPr="007B66B6">
        <w:rPr>
          <w:rFonts w:ascii="Calibri" w:hAnsi="Calibri"/>
        </w:rPr>
        <w:t xml:space="preserve">laims marked as Required in section </w:t>
      </w:r>
      <w:r w:rsidR="006A3849" w:rsidRPr="007B66B6">
        <w:rPr>
          <w:rFonts w:ascii="Calibri" w:hAnsi="Calibri"/>
        </w:rPr>
        <w:t>8.1</w:t>
      </w:r>
      <w:r w:rsidRPr="007B66B6">
        <w:rPr>
          <w:rFonts w:ascii="Calibri" w:hAnsi="Calibri"/>
        </w:rPr>
        <w:t>.</w:t>
      </w:r>
    </w:p>
    <w:p w14:paraId="34B623D2" w14:textId="77777777" w:rsidR="00710689" w:rsidRPr="007B66B6" w:rsidRDefault="00710689" w:rsidP="00710689">
      <w:pPr>
        <w:pStyle w:val="ListNumber"/>
        <w:spacing w:after="0"/>
        <w:ind w:left="1080"/>
        <w:rPr>
          <w:rFonts w:ascii="Calibri" w:hAnsi="Calibri"/>
        </w:rPr>
      </w:pPr>
    </w:p>
    <w:p w14:paraId="1B855D52" w14:textId="02CF2620" w:rsidR="00E939CC" w:rsidRDefault="00E939CC" w:rsidP="00E939CC">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t xml:space="preserve">Legal Entity Identity Verification </w:t>
      </w:r>
    </w:p>
    <w:p w14:paraId="5198BBF4" w14:textId="3F7BB537" w:rsidR="005D154D" w:rsidRDefault="00860DEE" w:rsidP="00275139">
      <w:pPr>
        <w:pStyle w:val="ListParagraph"/>
        <w:ind w:left="567"/>
        <w:rPr>
          <w:rFonts w:ascii="Calibri" w:hAnsi="Calibri"/>
        </w:rPr>
      </w:pPr>
      <w:r>
        <w:rPr>
          <w:rFonts w:ascii="Calibri" w:hAnsi="Calibri"/>
        </w:rPr>
        <w:t>a. For an Issuer in 6.1.a:</w:t>
      </w:r>
    </w:p>
    <w:p w14:paraId="5FF65A23" w14:textId="1F9C7DF4" w:rsidR="00A411F5" w:rsidRPr="00710689" w:rsidRDefault="00A411F5" w:rsidP="00AC6D7A">
      <w:pPr>
        <w:pStyle w:val="ListParagraph"/>
        <w:numPr>
          <w:ilvl w:val="0"/>
          <w:numId w:val="42"/>
        </w:numPr>
        <w:rPr>
          <w:rFonts w:ascii="Calibri" w:hAnsi="Calibri"/>
        </w:rPr>
      </w:pPr>
      <w:r w:rsidRPr="00710689">
        <w:rPr>
          <w:rFonts w:ascii="Calibri" w:hAnsi="Calibri"/>
        </w:rPr>
        <w:t>Identity Assurance</w:t>
      </w:r>
    </w:p>
    <w:p w14:paraId="5BB9BE92" w14:textId="4A554E7F" w:rsidR="00A411F5" w:rsidRPr="00710689" w:rsidRDefault="00A411F5" w:rsidP="00AC6D7A">
      <w:pPr>
        <w:pStyle w:val="ListParagraph"/>
        <w:numPr>
          <w:ilvl w:val="1"/>
          <w:numId w:val="42"/>
        </w:numPr>
        <w:rPr>
          <w:rFonts w:ascii="Calibri" w:hAnsi="Calibri"/>
        </w:rPr>
      </w:pPr>
      <w:r w:rsidRPr="00710689">
        <w:rPr>
          <w:rFonts w:ascii="Calibri" w:hAnsi="Calibri"/>
        </w:rPr>
        <w:t>A QVI Authorized Representative (QAR) MUST verify that the LEI supplied for the Credential is the LEI of the Legal Entity for which the issuance request for the Credential has been made.</w:t>
      </w:r>
    </w:p>
    <w:p w14:paraId="66B507B2" w14:textId="54740FEF" w:rsidR="00A411F5" w:rsidRPr="00710689" w:rsidRDefault="00A411F5" w:rsidP="00AC6D7A">
      <w:pPr>
        <w:pStyle w:val="ListParagraph"/>
        <w:numPr>
          <w:ilvl w:val="1"/>
          <w:numId w:val="42"/>
        </w:numPr>
        <w:rPr>
          <w:rFonts w:ascii="Calibri" w:hAnsi="Calibri"/>
        </w:rPr>
      </w:pPr>
      <w:r w:rsidRPr="00710689">
        <w:rPr>
          <w:rFonts w:ascii="Calibri" w:hAnsi="Calibri"/>
        </w:rPr>
        <w:t xml:space="preserve">A QAR MUST verify the Legal Entity Identifier (LEI) of the Legal Entity </w:t>
      </w:r>
      <w:r w:rsidR="005D154D" w:rsidRPr="005D154D">
        <w:rPr>
          <w:rFonts w:ascii="Calibri" w:hAnsi="Calibri"/>
          <w:lang w:val="en-GB"/>
        </w:rPr>
        <w:t xml:space="preserve">has an </w:t>
      </w:r>
      <w:r w:rsidR="005D154D" w:rsidRPr="005D154D">
        <w:rPr>
          <w:rFonts w:ascii="Calibri" w:hAnsi="Calibri"/>
        </w:rPr>
        <w:t>entity status of Active and an LEI registration status other than Lapsed, Retired, Duplicate</w:t>
      </w:r>
      <w:ins w:id="10" w:author="GLEIF" w:date="2022-05-10T15:45:00Z">
        <w:r w:rsidR="009350D6">
          <w:rPr>
            <w:rFonts w:ascii="Calibri" w:hAnsi="Calibri"/>
          </w:rPr>
          <w:t xml:space="preserve"> or </w:t>
        </w:r>
      </w:ins>
      <w:del w:id="11" w:author="GLEIF" w:date="2022-05-10T15:45:00Z">
        <w:r w:rsidR="005D154D" w:rsidRPr="005D154D" w:rsidDel="009350D6">
          <w:rPr>
            <w:rFonts w:ascii="Calibri" w:hAnsi="Calibri"/>
          </w:rPr>
          <w:delText xml:space="preserve">, </w:delText>
        </w:r>
      </w:del>
      <w:r w:rsidR="005D154D" w:rsidRPr="005D154D">
        <w:rPr>
          <w:rFonts w:ascii="Calibri" w:hAnsi="Calibri"/>
        </w:rPr>
        <w:t xml:space="preserve">Annulled </w:t>
      </w:r>
      <w:del w:id="12" w:author="GLEIF" w:date="2022-05-10T15:45:00Z">
        <w:r w:rsidR="005D154D" w:rsidRPr="005D154D" w:rsidDel="009350D6">
          <w:rPr>
            <w:rFonts w:ascii="Calibri" w:hAnsi="Calibri"/>
          </w:rPr>
          <w:delText>or Merged (</w:delText>
        </w:r>
      </w:del>
      <w:del w:id="13" w:author="GLEIF" w:date="2022-04-25T14:49:00Z">
        <w:r w:rsidR="005D154D" w:rsidRPr="005D154D" w:rsidDel="00070CEC">
          <w:rPr>
            <w:rFonts w:ascii="Calibri" w:hAnsi="Calibri"/>
          </w:rPr>
          <w:delText>will be</w:delText>
        </w:r>
      </w:del>
      <w:del w:id="14" w:author="GLEIF" w:date="2022-05-10T15:45:00Z">
        <w:r w:rsidR="005D154D" w:rsidRPr="005D154D" w:rsidDel="009350D6">
          <w:rPr>
            <w:rFonts w:ascii="Calibri" w:hAnsi="Calibri"/>
          </w:rPr>
          <w:delText xml:space="preserve"> deprecated in March 2022)</w:delText>
        </w:r>
        <w:r w:rsidR="005D154D" w:rsidDel="009350D6">
          <w:rPr>
            <w:rFonts w:ascii="Calibri" w:hAnsi="Calibri"/>
          </w:rPr>
          <w:delText xml:space="preserve"> </w:delText>
        </w:r>
      </w:del>
      <w:r w:rsidRPr="00710689">
        <w:rPr>
          <w:rFonts w:ascii="Calibri" w:hAnsi="Calibri"/>
        </w:rPr>
        <w:t>in the Global LEI System.</w:t>
      </w:r>
    </w:p>
    <w:p w14:paraId="42EC67D3" w14:textId="5649F910" w:rsidR="00AC6D7A" w:rsidRPr="00710689" w:rsidRDefault="00AC6D7A" w:rsidP="00AC6D7A">
      <w:pPr>
        <w:pStyle w:val="ListParagraph"/>
        <w:numPr>
          <w:ilvl w:val="0"/>
          <w:numId w:val="42"/>
        </w:numPr>
        <w:rPr>
          <w:rFonts w:ascii="Calibri" w:hAnsi="Calibri"/>
        </w:rPr>
      </w:pPr>
      <w:r w:rsidRPr="00710689">
        <w:rPr>
          <w:rFonts w:ascii="Calibri" w:hAnsi="Calibri"/>
        </w:rPr>
        <w:t>Identity Authentication</w:t>
      </w:r>
    </w:p>
    <w:p w14:paraId="047BEFBA" w14:textId="20F6CCD3" w:rsidR="00AC6D7A" w:rsidRDefault="00AC6D7A" w:rsidP="00AC6D7A">
      <w:pPr>
        <w:pStyle w:val="ListParagraph"/>
        <w:numPr>
          <w:ilvl w:val="1"/>
          <w:numId w:val="42"/>
        </w:numPr>
        <w:rPr>
          <w:rFonts w:ascii="Calibri" w:hAnsi="Calibri"/>
        </w:rPr>
      </w:pPr>
      <w:r w:rsidRPr="00710689">
        <w:rPr>
          <w:rFonts w:ascii="Calibri" w:hAnsi="Calibri"/>
        </w:rPr>
        <w:t>Identity Authentication for the Legal Entity is not applicable for the issuance of an ECR vLEI Credential.</w:t>
      </w:r>
    </w:p>
    <w:p w14:paraId="371C7F36" w14:textId="77777777" w:rsidR="00860DEE" w:rsidRPr="00710689" w:rsidRDefault="00860DEE" w:rsidP="006D14BF">
      <w:pPr>
        <w:pStyle w:val="ListParagraph"/>
        <w:ind w:left="1656"/>
        <w:rPr>
          <w:rFonts w:ascii="Calibri" w:hAnsi="Calibri"/>
        </w:rPr>
      </w:pPr>
    </w:p>
    <w:p w14:paraId="0F95F2A7" w14:textId="71F952EC" w:rsidR="00860DEE" w:rsidRDefault="00860DEE" w:rsidP="00860DEE">
      <w:pPr>
        <w:pStyle w:val="ListParagraph"/>
        <w:ind w:left="567"/>
        <w:rPr>
          <w:rFonts w:ascii="Calibri" w:hAnsi="Calibri"/>
        </w:rPr>
      </w:pPr>
      <w:r>
        <w:rPr>
          <w:rFonts w:ascii="Calibri" w:hAnsi="Calibri"/>
        </w:rPr>
        <w:t>b. For an Issuer in 6.1.b:</w:t>
      </w:r>
    </w:p>
    <w:p w14:paraId="3E729661" w14:textId="5C7C7C0C" w:rsidR="00860DEE" w:rsidRDefault="00860DEE" w:rsidP="00860DEE">
      <w:pPr>
        <w:pStyle w:val="ListParagraph"/>
        <w:numPr>
          <w:ilvl w:val="0"/>
          <w:numId w:val="47"/>
        </w:numPr>
        <w:rPr>
          <w:rFonts w:ascii="Calibri" w:hAnsi="Calibri"/>
        </w:rPr>
      </w:pPr>
      <w:r w:rsidRPr="00275139">
        <w:rPr>
          <w:rFonts w:ascii="Calibri" w:hAnsi="Calibri"/>
        </w:rPr>
        <w:t>Identity</w:t>
      </w:r>
      <w:r>
        <w:rPr>
          <w:rFonts w:ascii="Calibri" w:hAnsi="Calibri"/>
        </w:rPr>
        <w:t xml:space="preserve"> Assurance</w:t>
      </w:r>
      <w:r w:rsidRPr="00275139">
        <w:rPr>
          <w:rFonts w:ascii="Calibri" w:hAnsi="Calibri"/>
        </w:rPr>
        <w:t xml:space="preserve"> for the Legal Entity is not applicable for the issuance of an ECR vLEI Credential.</w:t>
      </w:r>
    </w:p>
    <w:p w14:paraId="6F3D79CE" w14:textId="77777777" w:rsidR="00860DEE" w:rsidRPr="00860DEE" w:rsidRDefault="00860DEE" w:rsidP="00860DEE">
      <w:pPr>
        <w:pStyle w:val="ListParagraph"/>
        <w:numPr>
          <w:ilvl w:val="0"/>
          <w:numId w:val="47"/>
        </w:numPr>
        <w:rPr>
          <w:rFonts w:ascii="Calibri" w:hAnsi="Calibri"/>
        </w:rPr>
      </w:pPr>
      <w:r w:rsidRPr="00860DEE">
        <w:rPr>
          <w:rFonts w:ascii="Calibri" w:hAnsi="Calibri"/>
        </w:rPr>
        <w:t>Identity Authentication for the Legal Entity is not applicable for the issuance of an ECR vLEI Credential.</w:t>
      </w:r>
    </w:p>
    <w:p w14:paraId="4846C022" w14:textId="2AA64B71" w:rsidR="00860DEE" w:rsidRDefault="00860DEE" w:rsidP="006D14BF"/>
    <w:p w14:paraId="45545281" w14:textId="4C7FB60E" w:rsidR="00E939CC" w:rsidRPr="003D59E6" w:rsidRDefault="00A37541" w:rsidP="00251BDF">
      <w:pPr>
        <w:pStyle w:val="Heading2"/>
        <w:contextualSpacing/>
        <w:rPr>
          <w:rFonts w:ascii="Calibri" w:hAnsi="Calibri" w:cstheme="minorHAnsi"/>
          <w:b/>
          <w:bCs/>
          <w:color w:val="000000" w:themeColor="text1"/>
          <w:sz w:val="26"/>
        </w:rPr>
      </w:pPr>
      <w:r>
        <w:rPr>
          <w:rFonts w:ascii="Calibri" w:hAnsi="Calibri" w:cstheme="minorHAnsi"/>
          <w:b/>
          <w:bCs/>
          <w:color w:val="000000" w:themeColor="text1"/>
          <w:sz w:val="26"/>
        </w:rPr>
        <w:t xml:space="preserve">Legal Entity </w:t>
      </w:r>
      <w:r w:rsidR="00E939CC" w:rsidRPr="003D59E6">
        <w:rPr>
          <w:rFonts w:ascii="Calibri" w:hAnsi="Calibri" w:cstheme="minorHAnsi"/>
          <w:b/>
          <w:bCs/>
          <w:color w:val="000000" w:themeColor="text1"/>
          <w:sz w:val="26"/>
        </w:rPr>
        <w:t>Authorized Re</w:t>
      </w:r>
      <w:r w:rsidR="005C63F7">
        <w:rPr>
          <w:rFonts w:ascii="Calibri" w:hAnsi="Calibri" w:cstheme="minorHAnsi"/>
          <w:b/>
          <w:bCs/>
          <w:color w:val="000000" w:themeColor="text1"/>
          <w:sz w:val="26"/>
        </w:rPr>
        <w:t>presentative</w:t>
      </w:r>
      <w:r w:rsidR="00E939CC" w:rsidRPr="003D59E6">
        <w:rPr>
          <w:rFonts w:ascii="Calibri" w:hAnsi="Calibri" w:cstheme="minorHAnsi"/>
          <w:b/>
          <w:bCs/>
          <w:color w:val="000000" w:themeColor="text1"/>
          <w:sz w:val="26"/>
        </w:rPr>
        <w:t xml:space="preserve"> </w:t>
      </w:r>
      <w:r w:rsidR="00B07764">
        <w:rPr>
          <w:rFonts w:ascii="Calibri" w:hAnsi="Calibri" w:cstheme="minorHAnsi"/>
          <w:b/>
          <w:bCs/>
          <w:color w:val="000000" w:themeColor="text1"/>
          <w:sz w:val="26"/>
        </w:rPr>
        <w:t>(</w:t>
      </w:r>
      <w:r>
        <w:rPr>
          <w:rFonts w:ascii="Calibri" w:hAnsi="Calibri" w:cstheme="minorHAnsi"/>
          <w:b/>
          <w:bCs/>
          <w:color w:val="000000" w:themeColor="text1"/>
          <w:sz w:val="26"/>
        </w:rPr>
        <w:t>L</w:t>
      </w:r>
      <w:r w:rsidR="00E939CC" w:rsidRPr="003D59E6">
        <w:rPr>
          <w:rFonts w:ascii="Calibri" w:hAnsi="Calibri" w:cstheme="minorHAnsi"/>
          <w:b/>
          <w:bCs/>
          <w:color w:val="000000" w:themeColor="text1"/>
          <w:sz w:val="26"/>
        </w:rPr>
        <w:t>AR) Identity Verification</w:t>
      </w:r>
    </w:p>
    <w:p w14:paraId="53DE9722" w14:textId="77777777" w:rsidR="005C63F7" w:rsidRPr="005C63F7" w:rsidRDefault="005C63F7" w:rsidP="005C63F7">
      <w:pPr>
        <w:pStyle w:val="ListParagraph"/>
        <w:ind w:left="576"/>
        <w:rPr>
          <w:rFonts w:ascii="Calibri" w:hAnsi="Calibri"/>
        </w:rPr>
      </w:pPr>
      <w:r w:rsidRPr="005C63F7">
        <w:rPr>
          <w:rFonts w:ascii="Calibri" w:hAnsi="Calibri"/>
        </w:rPr>
        <w:t>a. For an Issuer in 6.1.a:</w:t>
      </w:r>
    </w:p>
    <w:p w14:paraId="7549B6F4" w14:textId="77777777" w:rsidR="00275139" w:rsidRDefault="00275139" w:rsidP="00251BDF">
      <w:pPr>
        <w:pStyle w:val="ListParagraph"/>
        <w:ind w:left="576"/>
        <w:rPr>
          <w:rFonts w:ascii="Calibri" w:hAnsi="Calibri"/>
        </w:rPr>
      </w:pPr>
    </w:p>
    <w:p w14:paraId="0748A0C4" w14:textId="5A780F6D" w:rsidR="00E939CC" w:rsidRPr="00710689" w:rsidRDefault="00E939CC" w:rsidP="00251BDF">
      <w:pPr>
        <w:pStyle w:val="ListParagraph"/>
        <w:ind w:left="576"/>
        <w:rPr>
          <w:rFonts w:ascii="Calibri" w:hAnsi="Calibri"/>
        </w:rPr>
      </w:pPr>
      <w:r w:rsidRPr="00710689">
        <w:rPr>
          <w:rFonts w:ascii="Calibri" w:hAnsi="Calibri"/>
        </w:rPr>
        <w:t xml:space="preserve">Identity Assurance and Identity Authentication for the </w:t>
      </w:r>
      <w:r w:rsidR="00A37541">
        <w:rPr>
          <w:rFonts w:ascii="Calibri" w:hAnsi="Calibri"/>
        </w:rPr>
        <w:t>L</w:t>
      </w:r>
      <w:r w:rsidRPr="00710689">
        <w:rPr>
          <w:rFonts w:ascii="Calibri" w:hAnsi="Calibri"/>
        </w:rPr>
        <w:t xml:space="preserve">AR are </w:t>
      </w:r>
      <w:r w:rsidR="003E52CE" w:rsidRPr="00710689">
        <w:rPr>
          <w:rFonts w:ascii="Calibri" w:hAnsi="Calibri"/>
        </w:rPr>
        <w:t xml:space="preserve">specified </w:t>
      </w:r>
      <w:r w:rsidRPr="00710689">
        <w:rPr>
          <w:rFonts w:ascii="Calibri" w:hAnsi="Calibri"/>
        </w:rPr>
        <w:t xml:space="preserve">section 6.4 of the Legal Entity vLEI Credential Governance Framework.  </w:t>
      </w:r>
    </w:p>
    <w:p w14:paraId="109476C0" w14:textId="473431AB" w:rsidR="00251BDF" w:rsidRDefault="00251BDF" w:rsidP="00251BDF">
      <w:pPr>
        <w:pStyle w:val="ListParagraph"/>
        <w:ind w:left="576"/>
      </w:pPr>
    </w:p>
    <w:p w14:paraId="3AE7B4C6" w14:textId="77777777" w:rsidR="00275139" w:rsidRDefault="00275139" w:rsidP="005C63F7">
      <w:pPr>
        <w:pStyle w:val="ListParagraph"/>
        <w:ind w:left="567"/>
        <w:rPr>
          <w:rFonts w:ascii="Calibri" w:hAnsi="Calibri"/>
        </w:rPr>
      </w:pPr>
    </w:p>
    <w:p w14:paraId="36136BE9" w14:textId="3DE9517B" w:rsidR="005C63F7" w:rsidRDefault="005C63F7" w:rsidP="005C63F7">
      <w:pPr>
        <w:pStyle w:val="ListParagraph"/>
        <w:ind w:left="567"/>
        <w:rPr>
          <w:rFonts w:ascii="Calibri" w:hAnsi="Calibri"/>
        </w:rPr>
      </w:pPr>
      <w:r>
        <w:rPr>
          <w:rFonts w:ascii="Calibri" w:hAnsi="Calibri"/>
        </w:rPr>
        <w:lastRenderedPageBreak/>
        <w:t>b. For an Issuer in 6.1.b:</w:t>
      </w:r>
    </w:p>
    <w:p w14:paraId="386236ED" w14:textId="4AF4A85B" w:rsidR="005C63F7" w:rsidRPr="008D6324" w:rsidRDefault="005C63F7" w:rsidP="00251BDF">
      <w:pPr>
        <w:pStyle w:val="ListParagraph"/>
        <w:ind w:left="576"/>
      </w:pPr>
      <w:r>
        <w:t xml:space="preserve">The </w:t>
      </w:r>
      <w:r w:rsidR="00A37541">
        <w:t>L</w:t>
      </w:r>
      <w:r w:rsidR="00E941F2">
        <w:t xml:space="preserve">ARs of the </w:t>
      </w:r>
      <w:r>
        <w:t xml:space="preserve">Legal Entity </w:t>
      </w:r>
      <w:r w:rsidR="00E941F2">
        <w:t xml:space="preserve">MUST act as the Issuer of ECR vLEI Credentials when these credentials are issued directly by a Legal Entity. </w:t>
      </w:r>
    </w:p>
    <w:p w14:paraId="084C383A" w14:textId="7459DDDE" w:rsidR="00E939CC" w:rsidRPr="003D59E6" w:rsidRDefault="00647A87" w:rsidP="00E939CC">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t>EC</w:t>
      </w:r>
      <w:r w:rsidR="00E939CC" w:rsidRPr="003D59E6">
        <w:rPr>
          <w:rFonts w:ascii="Calibri" w:hAnsi="Calibri" w:cstheme="minorHAnsi"/>
          <w:b/>
          <w:bCs/>
          <w:color w:val="000000" w:themeColor="text1"/>
          <w:sz w:val="26"/>
        </w:rPr>
        <w:t>R Person</w:t>
      </w:r>
      <w:r w:rsidR="00E76034" w:rsidRPr="003D59E6">
        <w:rPr>
          <w:rFonts w:ascii="Calibri" w:hAnsi="Calibri" w:cstheme="minorHAnsi"/>
          <w:b/>
          <w:bCs/>
          <w:color w:val="000000" w:themeColor="text1"/>
          <w:sz w:val="26"/>
        </w:rPr>
        <w:t xml:space="preserve"> </w:t>
      </w:r>
      <w:r w:rsidR="00E939CC" w:rsidRPr="003D59E6">
        <w:rPr>
          <w:rFonts w:ascii="Calibri" w:hAnsi="Calibri" w:cstheme="minorHAnsi"/>
          <w:b/>
          <w:bCs/>
          <w:color w:val="000000" w:themeColor="text1"/>
          <w:sz w:val="26"/>
        </w:rPr>
        <w:t>Identity Verification</w:t>
      </w:r>
    </w:p>
    <w:p w14:paraId="4A523F62" w14:textId="77777777" w:rsidR="005C63F7" w:rsidRPr="005C63F7" w:rsidRDefault="005C63F7" w:rsidP="00275139">
      <w:pPr>
        <w:pStyle w:val="ListParagraph"/>
        <w:ind w:left="567"/>
        <w:rPr>
          <w:rFonts w:ascii="Calibri" w:hAnsi="Calibri"/>
        </w:rPr>
      </w:pPr>
      <w:r w:rsidRPr="005C63F7">
        <w:rPr>
          <w:rFonts w:ascii="Calibri" w:hAnsi="Calibri"/>
        </w:rPr>
        <w:t>a. For an Issuer in 6.1.a:</w:t>
      </w:r>
    </w:p>
    <w:p w14:paraId="1B0E440F" w14:textId="77777777" w:rsidR="005C63F7" w:rsidRPr="00275139" w:rsidRDefault="005C63F7" w:rsidP="00275139">
      <w:pPr>
        <w:rPr>
          <w:rFonts w:ascii="Calibri" w:hAnsi="Calibri"/>
        </w:rPr>
      </w:pPr>
    </w:p>
    <w:p w14:paraId="43C7B101" w14:textId="583597D2" w:rsidR="0079536A" w:rsidRPr="00710689" w:rsidRDefault="0079536A" w:rsidP="00E76034">
      <w:pPr>
        <w:pStyle w:val="ListParagraph"/>
        <w:numPr>
          <w:ilvl w:val="0"/>
          <w:numId w:val="38"/>
        </w:numPr>
        <w:rPr>
          <w:rFonts w:ascii="Calibri" w:hAnsi="Calibri"/>
        </w:rPr>
      </w:pPr>
      <w:r w:rsidRPr="00710689">
        <w:rPr>
          <w:rFonts w:ascii="Calibri" w:hAnsi="Calibri"/>
        </w:rPr>
        <w:t>Identity Assurance</w:t>
      </w:r>
    </w:p>
    <w:p w14:paraId="11F52D8C" w14:textId="6F0ABAC3" w:rsidR="007B15E3" w:rsidRPr="00710689" w:rsidRDefault="0079536A" w:rsidP="00A22C35">
      <w:pPr>
        <w:pStyle w:val="ListParagraph"/>
        <w:numPr>
          <w:ilvl w:val="1"/>
          <w:numId w:val="38"/>
        </w:numPr>
        <w:rPr>
          <w:rFonts w:ascii="Calibri" w:hAnsi="Calibri"/>
        </w:rPr>
      </w:pPr>
      <w:r w:rsidRPr="00710689">
        <w:rPr>
          <w:rFonts w:ascii="Calibri" w:hAnsi="Calibri"/>
        </w:rPr>
        <w:t>A QAR MUST perform identity assurance of a person serving in an Engagement Context Role (ECR Person) to at least Identity Assurance Level 2 (IAL2) as defined in NIST 800-63A (</w:t>
      </w:r>
      <w:hyperlink r:id="rId15" w:tgtFrame="_blank" w:history="1">
        <w:r w:rsidRPr="00710689">
          <w:rPr>
            <w:rStyle w:val="Hyperlink"/>
            <w:rFonts w:ascii="Calibri" w:eastAsiaTheme="majorEastAsia" w:hAnsi="Calibri"/>
          </w:rPr>
          <w:t>https://pages.nist.gov/800-63-3/sp800-63a.html</w:t>
        </w:r>
      </w:hyperlink>
      <w:r w:rsidRPr="00710689">
        <w:rPr>
          <w:rFonts w:ascii="Calibri" w:hAnsi="Calibri"/>
        </w:rPr>
        <w:t>)</w:t>
      </w:r>
      <w:ins w:id="15" w:author="GLEIF" w:date="2022-03-18T09:49:00Z">
        <w:r w:rsidR="00A22C35">
          <w:rPr>
            <w:rFonts w:ascii="Calibri" w:hAnsi="Calibri"/>
          </w:rPr>
          <w:t xml:space="preserve">. </w:t>
        </w:r>
        <w:r w:rsidR="00A22C35">
          <w:t xml:space="preserve">Even when IAL2 is used for Identity Assurance, a real-time OOBI session is required as </w:t>
        </w:r>
      </w:ins>
      <w:ins w:id="16" w:author="GLEIF" w:date="2022-05-10T15:50:00Z">
        <w:r w:rsidR="00682539">
          <w:t xml:space="preserve">specified </w:t>
        </w:r>
      </w:ins>
      <w:ins w:id="17" w:author="GLEIF" w:date="2022-03-18T09:49:00Z">
        <w:r w:rsidR="00A22C35">
          <w:t>2.</w:t>
        </w:r>
      </w:ins>
      <w:ins w:id="18" w:author="GLEIF" w:date="2022-05-10T15:45:00Z">
        <w:r w:rsidR="009350D6">
          <w:t>b</w:t>
        </w:r>
      </w:ins>
      <w:ins w:id="19" w:author="GLEIF" w:date="2022-03-18T09:49:00Z">
        <w:r w:rsidR="00A22C35">
          <w:t>.i below (essentially including the IAL3 requirement for a Supervised Remote In-person session).</w:t>
        </w:r>
      </w:ins>
      <w:r w:rsidRPr="00710689">
        <w:rPr>
          <w:rFonts w:ascii="Calibri" w:hAnsi="Calibri"/>
        </w:rPr>
        <w:t xml:space="preserve"> </w:t>
      </w:r>
    </w:p>
    <w:p w14:paraId="2DD05A85" w14:textId="752C6911" w:rsidR="00E76034" w:rsidRPr="00710689" w:rsidRDefault="00E76034" w:rsidP="00E76034">
      <w:pPr>
        <w:pStyle w:val="ListParagraph"/>
        <w:numPr>
          <w:ilvl w:val="0"/>
          <w:numId w:val="38"/>
        </w:numPr>
        <w:rPr>
          <w:rFonts w:ascii="Calibri" w:hAnsi="Calibri"/>
        </w:rPr>
      </w:pPr>
      <w:r w:rsidRPr="00710689">
        <w:rPr>
          <w:rFonts w:ascii="Calibri" w:hAnsi="Calibri"/>
        </w:rPr>
        <w:t>Identity A</w:t>
      </w:r>
      <w:r w:rsidR="0079536A" w:rsidRPr="00710689">
        <w:rPr>
          <w:rFonts w:ascii="Calibri" w:hAnsi="Calibri"/>
        </w:rPr>
        <w:t>uthentication</w:t>
      </w:r>
    </w:p>
    <w:p w14:paraId="44104993" w14:textId="2AA4287F" w:rsidR="00E76034" w:rsidRPr="00710689" w:rsidRDefault="00E76034" w:rsidP="00E76034">
      <w:pPr>
        <w:pStyle w:val="ListParagraph"/>
        <w:numPr>
          <w:ilvl w:val="1"/>
          <w:numId w:val="38"/>
        </w:numPr>
        <w:rPr>
          <w:rFonts w:ascii="Calibri" w:hAnsi="Calibri"/>
        </w:rPr>
      </w:pPr>
      <w:r w:rsidRPr="00710689">
        <w:rPr>
          <w:rFonts w:ascii="Calibri" w:hAnsi="Calibri"/>
        </w:rPr>
        <w:t>A credential wallet MUST be set up for the ECR Person.</w:t>
      </w:r>
    </w:p>
    <w:p w14:paraId="3FE36A83" w14:textId="0D892248" w:rsidR="00E76034" w:rsidRPr="00710689" w:rsidRDefault="00E76034" w:rsidP="00E76034">
      <w:pPr>
        <w:pStyle w:val="ListParagraph"/>
        <w:numPr>
          <w:ilvl w:val="1"/>
          <w:numId w:val="38"/>
        </w:numPr>
        <w:spacing w:after="200"/>
        <w:rPr>
          <w:rFonts w:ascii="Calibri" w:hAnsi="Calibri" w:cstheme="minorHAnsi"/>
        </w:rPr>
      </w:pPr>
      <w:r w:rsidRPr="00710689">
        <w:rPr>
          <w:rFonts w:ascii="Calibri" w:hAnsi="Calibri" w:cstheme="minorHAnsi"/>
          <w:color w:val="000000"/>
        </w:rPr>
        <w:t xml:space="preserve">A QAR and the ECR Person MUST establish a real-time OOBI session in which the QAR and the </w:t>
      </w:r>
      <w:r w:rsidR="003C2270" w:rsidRPr="00710689">
        <w:rPr>
          <w:rFonts w:ascii="Calibri" w:hAnsi="Calibri" w:cstheme="minorHAnsi"/>
          <w:color w:val="000000"/>
        </w:rPr>
        <w:t>EC</w:t>
      </w:r>
      <w:r w:rsidRPr="00710689">
        <w:rPr>
          <w:rFonts w:ascii="Calibri" w:hAnsi="Calibri" w:cstheme="minorHAnsi"/>
          <w:color w:val="000000"/>
        </w:rPr>
        <w:t xml:space="preserve">R Person are present. An example is a continuous </w:t>
      </w:r>
      <w:r w:rsidR="00081F99" w:rsidRPr="00710689">
        <w:rPr>
          <w:rFonts w:ascii="Calibri" w:hAnsi="Calibri" w:cstheme="minorHAnsi"/>
          <w:color w:val="000000"/>
        </w:rPr>
        <w:t>web meeting</w:t>
      </w:r>
      <w:r w:rsidRPr="00710689">
        <w:rPr>
          <w:rFonts w:ascii="Calibri" w:hAnsi="Calibri" w:cstheme="minorHAnsi"/>
          <w:color w:val="000000"/>
        </w:rPr>
        <w:t xml:space="preserve"> attended by all parties on both audio and video.</w:t>
      </w:r>
    </w:p>
    <w:p w14:paraId="127A02D4" w14:textId="77777777" w:rsidR="00E76034" w:rsidRPr="00710689" w:rsidRDefault="00E76034" w:rsidP="00E76034">
      <w:pPr>
        <w:pStyle w:val="ListParagraph"/>
        <w:numPr>
          <w:ilvl w:val="1"/>
          <w:numId w:val="38"/>
        </w:numPr>
        <w:spacing w:after="200"/>
        <w:rPr>
          <w:rFonts w:ascii="Calibri" w:hAnsi="Calibri" w:cstheme="minorHAnsi"/>
        </w:rPr>
      </w:pPr>
      <w:r w:rsidRPr="00710689">
        <w:rPr>
          <w:rFonts w:ascii="Calibri" w:hAnsi="Calibri" w:cstheme="minorHAnsi"/>
          <w:color w:val="000000"/>
        </w:rPr>
        <w:t>The following steps MUST be performed in this order and completed during this OOBI session.</w:t>
      </w:r>
    </w:p>
    <w:p w14:paraId="6DCB2D52" w14:textId="77777777" w:rsidR="00E76034" w:rsidRPr="00710689" w:rsidRDefault="00E76034" w:rsidP="00E76034">
      <w:pPr>
        <w:pStyle w:val="ListParagraph"/>
        <w:numPr>
          <w:ilvl w:val="2"/>
          <w:numId w:val="38"/>
        </w:numPr>
        <w:spacing w:after="200"/>
        <w:rPr>
          <w:rFonts w:ascii="Calibri" w:hAnsi="Calibri" w:cstheme="minorHAnsi"/>
        </w:rPr>
      </w:pPr>
      <w:r w:rsidRPr="00710689">
        <w:rPr>
          <w:rFonts w:ascii="Calibri" w:hAnsi="Calibri" w:cstheme="minorHAnsi"/>
          <w:color w:val="000000"/>
        </w:rPr>
        <w:t>The QAR MUST perform manual verification of the ECR Person’s legal identity for which the QVI has already performed Identity Assurance. An example, the ECR Person visually presenting one or more legal identity credentials and the QAR compares the credentials verified during Identity Assurance to the ECR Person.</w:t>
      </w:r>
    </w:p>
    <w:p w14:paraId="2696865F" w14:textId="26EB8A25" w:rsidR="00E76034" w:rsidRPr="00710689" w:rsidRDefault="00E76034" w:rsidP="00E76034">
      <w:pPr>
        <w:pStyle w:val="ListParagraph"/>
        <w:numPr>
          <w:ilvl w:val="2"/>
          <w:numId w:val="38"/>
        </w:numPr>
        <w:spacing w:after="200"/>
        <w:rPr>
          <w:rFonts w:ascii="Calibri" w:hAnsi="Calibri" w:cstheme="minorHAnsi"/>
        </w:rPr>
      </w:pPr>
      <w:r w:rsidRPr="00710689">
        <w:rPr>
          <w:rFonts w:ascii="Calibri" w:hAnsi="Calibri" w:cstheme="minorHAnsi"/>
          <w:color w:val="000000"/>
        </w:rPr>
        <w:t>A QAR MUST use an OOBI protocol (such as a QR code</w:t>
      </w:r>
      <w:r w:rsidR="005D68C7">
        <w:rPr>
          <w:rFonts w:ascii="Calibri" w:hAnsi="Calibri" w:cstheme="minorHAnsi"/>
          <w:color w:val="000000"/>
        </w:rPr>
        <w:t xml:space="preserve"> or live chat</w:t>
      </w:r>
      <w:r w:rsidRPr="00710689">
        <w:rPr>
          <w:rFonts w:ascii="Calibri" w:hAnsi="Calibri" w:cstheme="minorHAnsi"/>
          <w:color w:val="000000"/>
        </w:rPr>
        <w:t xml:space="preserve">) to share the QVI </w:t>
      </w:r>
      <w:r w:rsidR="00737BD1" w:rsidRPr="00710689">
        <w:rPr>
          <w:rFonts w:ascii="Calibri" w:hAnsi="Calibri" w:cstheme="minorHAnsi"/>
          <w:color w:val="000000"/>
        </w:rPr>
        <w:t xml:space="preserve">Autonomic Identifier (AID) </w:t>
      </w:r>
      <w:r w:rsidRPr="00710689">
        <w:rPr>
          <w:rFonts w:ascii="Calibri" w:hAnsi="Calibri" w:cstheme="minorHAnsi"/>
          <w:color w:val="000000"/>
        </w:rPr>
        <w:t xml:space="preserve">with the </w:t>
      </w:r>
      <w:r w:rsidR="00A37541">
        <w:rPr>
          <w:rFonts w:ascii="Calibri" w:hAnsi="Calibri" w:cstheme="minorHAnsi"/>
          <w:color w:val="000000"/>
        </w:rPr>
        <w:t>ECR Person</w:t>
      </w:r>
      <w:r w:rsidRPr="00710689">
        <w:rPr>
          <w:rFonts w:ascii="Calibri" w:hAnsi="Calibri" w:cstheme="minorHAnsi"/>
          <w:color w:val="000000"/>
        </w:rPr>
        <w:t>.</w:t>
      </w:r>
    </w:p>
    <w:p w14:paraId="77ADAD6B" w14:textId="0A72E473" w:rsidR="00E76034" w:rsidRPr="00710689" w:rsidRDefault="00E76034" w:rsidP="00E76034">
      <w:pPr>
        <w:pStyle w:val="ListParagraph"/>
        <w:numPr>
          <w:ilvl w:val="2"/>
          <w:numId w:val="38"/>
        </w:numPr>
        <w:spacing w:after="200"/>
        <w:rPr>
          <w:rFonts w:ascii="Calibri" w:hAnsi="Calibri" w:cstheme="minorHAnsi"/>
        </w:rPr>
      </w:pPr>
      <w:r w:rsidRPr="00710689">
        <w:rPr>
          <w:rFonts w:ascii="Calibri" w:hAnsi="Calibri" w:cstheme="minorHAnsi"/>
          <w:color w:val="000000"/>
        </w:rPr>
        <w:t>The ECR Person MUST use an OOBI protocol (such as a QR code</w:t>
      </w:r>
      <w:r w:rsidR="005D68C7">
        <w:rPr>
          <w:rFonts w:ascii="Calibri" w:hAnsi="Calibri" w:cstheme="minorHAnsi"/>
          <w:color w:val="000000"/>
        </w:rPr>
        <w:t xml:space="preserve"> or live chat</w:t>
      </w:r>
      <w:r w:rsidRPr="00710689">
        <w:rPr>
          <w:rFonts w:ascii="Calibri" w:hAnsi="Calibri" w:cstheme="minorHAnsi"/>
          <w:color w:val="000000"/>
        </w:rPr>
        <w:t xml:space="preserve">) to share </w:t>
      </w:r>
      <w:proofErr w:type="gramStart"/>
      <w:r w:rsidRPr="00710689">
        <w:rPr>
          <w:rFonts w:ascii="Calibri" w:hAnsi="Calibri" w:cstheme="minorHAnsi"/>
          <w:color w:val="000000"/>
        </w:rPr>
        <w:t>the its</w:t>
      </w:r>
      <w:proofErr w:type="gramEnd"/>
      <w:r w:rsidRPr="00710689">
        <w:rPr>
          <w:rFonts w:ascii="Calibri" w:hAnsi="Calibri" w:cstheme="minorHAnsi"/>
          <w:color w:val="000000"/>
        </w:rPr>
        <w:t xml:space="preserve"> </w:t>
      </w:r>
      <w:r w:rsidR="00CA57CC" w:rsidRPr="00710689">
        <w:rPr>
          <w:rFonts w:ascii="Calibri" w:hAnsi="Calibri" w:cstheme="minorHAnsi"/>
          <w:color w:val="000000"/>
        </w:rPr>
        <w:t xml:space="preserve">AID </w:t>
      </w:r>
      <w:r w:rsidRPr="00710689">
        <w:rPr>
          <w:rFonts w:ascii="Calibri" w:hAnsi="Calibri" w:cstheme="minorHAnsi"/>
          <w:color w:val="000000"/>
        </w:rPr>
        <w:t>with the QAR.</w:t>
      </w:r>
    </w:p>
    <w:p w14:paraId="5CE2E9F0" w14:textId="291740EF" w:rsidR="00E76034" w:rsidRPr="00710689" w:rsidRDefault="00E76034" w:rsidP="00E76034">
      <w:pPr>
        <w:pStyle w:val="ListParagraph"/>
        <w:numPr>
          <w:ilvl w:val="2"/>
          <w:numId w:val="38"/>
        </w:numPr>
        <w:spacing w:after="200"/>
        <w:rPr>
          <w:rFonts w:ascii="Calibri" w:hAnsi="Calibri" w:cstheme="minorHAnsi"/>
        </w:rPr>
      </w:pPr>
      <w:r w:rsidRPr="00710689">
        <w:rPr>
          <w:rFonts w:ascii="Calibri" w:hAnsi="Calibri" w:cstheme="minorHAnsi"/>
          <w:color w:val="000000"/>
        </w:rPr>
        <w:t xml:space="preserve">The QAR MUST send a Challenge Message to the ECR Person’s </w:t>
      </w:r>
      <w:r w:rsidR="00CA57CC" w:rsidRPr="00710689">
        <w:rPr>
          <w:rFonts w:ascii="Calibri" w:hAnsi="Calibri" w:cstheme="minorHAnsi"/>
          <w:color w:val="000000"/>
        </w:rPr>
        <w:t>AID</w:t>
      </w:r>
      <w:r w:rsidRPr="00710689">
        <w:rPr>
          <w:rFonts w:ascii="Calibri" w:hAnsi="Calibri" w:cstheme="minorHAnsi"/>
          <w:color w:val="000000"/>
        </w:rPr>
        <w:t xml:space="preserve"> as defined in the Technical Requirements Part 1 for the purposes of cryptographic authentication of the </w:t>
      </w:r>
      <w:r w:rsidR="003E52CE" w:rsidRPr="00710689">
        <w:rPr>
          <w:rFonts w:ascii="Calibri" w:hAnsi="Calibri" w:cstheme="minorHAnsi"/>
          <w:color w:val="000000"/>
        </w:rPr>
        <w:t>ECR Person’s</w:t>
      </w:r>
      <w:r w:rsidRPr="00710689">
        <w:rPr>
          <w:rFonts w:ascii="Calibri" w:hAnsi="Calibri" w:cstheme="minorHAnsi"/>
          <w:color w:val="000000"/>
        </w:rPr>
        <w:t xml:space="preserve"> </w:t>
      </w:r>
      <w:r w:rsidR="00CA57CC" w:rsidRPr="00710689">
        <w:rPr>
          <w:rFonts w:ascii="Calibri" w:hAnsi="Calibri" w:cstheme="minorHAnsi"/>
          <w:color w:val="000000"/>
        </w:rPr>
        <w:t>AID</w:t>
      </w:r>
      <w:r w:rsidRPr="00710689">
        <w:rPr>
          <w:rFonts w:ascii="Calibri" w:hAnsi="Calibri" w:cstheme="minorHAnsi"/>
          <w:color w:val="000000"/>
        </w:rPr>
        <w:t>.</w:t>
      </w:r>
      <w:r w:rsidR="00E81E93">
        <w:rPr>
          <w:rFonts w:ascii="Calibri" w:hAnsi="Calibri" w:cstheme="minorHAnsi"/>
          <w:color w:val="000000"/>
        </w:rPr>
        <w:t xml:space="preserve">  The Challenge Message MUST be unique to the OOBI session</w:t>
      </w:r>
      <w:r w:rsidR="00E26976">
        <w:rPr>
          <w:rFonts w:ascii="Calibri" w:hAnsi="Calibri" w:cstheme="minorHAnsi"/>
          <w:color w:val="000000"/>
        </w:rPr>
        <w:t>.</w:t>
      </w:r>
    </w:p>
    <w:p w14:paraId="08359700" w14:textId="2D00EC13" w:rsidR="00E76034" w:rsidRPr="00710689" w:rsidRDefault="00E76034" w:rsidP="00E76034">
      <w:pPr>
        <w:pStyle w:val="ListParagraph"/>
        <w:numPr>
          <w:ilvl w:val="2"/>
          <w:numId w:val="38"/>
        </w:numPr>
        <w:spacing w:after="200"/>
        <w:rPr>
          <w:rFonts w:ascii="Calibri" w:hAnsi="Calibri" w:cstheme="minorHAnsi"/>
        </w:rPr>
      </w:pPr>
      <w:r w:rsidRPr="00710689">
        <w:rPr>
          <w:rFonts w:ascii="Calibri" w:hAnsi="Calibri" w:cstheme="minorHAnsi"/>
          <w:color w:val="000000"/>
        </w:rPr>
        <w:t xml:space="preserve">The ECR Person MUST use its Private Key Store to sign and return a </w:t>
      </w:r>
      <w:r w:rsidR="00411D93">
        <w:rPr>
          <w:rFonts w:ascii="Calibri" w:hAnsi="Calibri" w:cstheme="minorHAnsi"/>
          <w:color w:val="000000"/>
        </w:rPr>
        <w:t xml:space="preserve">response to the </w:t>
      </w:r>
      <w:r w:rsidRPr="00710689">
        <w:rPr>
          <w:rFonts w:ascii="Calibri" w:hAnsi="Calibri" w:cstheme="minorHAnsi"/>
          <w:color w:val="000000"/>
        </w:rPr>
        <w:t>Challenge Message, after which the ECR Person MUST acknowledge that this action has been completed.</w:t>
      </w:r>
      <w:r w:rsidR="00E81E93">
        <w:rPr>
          <w:rFonts w:ascii="Calibri" w:hAnsi="Calibri" w:cstheme="minorHAnsi"/>
          <w:color w:val="000000"/>
        </w:rPr>
        <w:t xml:space="preserve">  </w:t>
      </w:r>
    </w:p>
    <w:p w14:paraId="0AEE8351" w14:textId="7305F7B7" w:rsidR="00E76034" w:rsidRPr="00710689" w:rsidRDefault="00E76034" w:rsidP="00E76034">
      <w:pPr>
        <w:pStyle w:val="ListParagraph"/>
        <w:numPr>
          <w:ilvl w:val="2"/>
          <w:numId w:val="38"/>
        </w:numPr>
        <w:spacing w:after="200"/>
        <w:rPr>
          <w:rFonts w:ascii="Calibri" w:hAnsi="Calibri" w:cstheme="minorHAnsi"/>
        </w:rPr>
      </w:pPr>
      <w:r w:rsidRPr="00710689">
        <w:rPr>
          <w:rFonts w:ascii="Calibri" w:hAnsi="Calibri" w:cstheme="minorHAnsi"/>
          <w:color w:val="000000"/>
        </w:rPr>
        <w:t xml:space="preserve">The QAR MUST verify in real time that the </w:t>
      </w:r>
      <w:r w:rsidR="00411D93">
        <w:rPr>
          <w:rFonts w:ascii="Calibri" w:hAnsi="Calibri" w:cstheme="minorHAnsi"/>
          <w:color w:val="000000"/>
        </w:rPr>
        <w:t xml:space="preserve">response to the </w:t>
      </w:r>
      <w:r w:rsidRPr="00710689">
        <w:rPr>
          <w:rFonts w:ascii="Calibri" w:hAnsi="Calibri" w:cstheme="minorHAnsi"/>
          <w:color w:val="000000"/>
        </w:rPr>
        <w:t>Challenge</w:t>
      </w:r>
      <w:r w:rsidR="00411D93">
        <w:rPr>
          <w:rFonts w:ascii="Calibri" w:hAnsi="Calibri" w:cstheme="minorHAnsi"/>
          <w:color w:val="000000"/>
        </w:rPr>
        <w:t xml:space="preserve"> </w:t>
      </w:r>
      <w:r w:rsidRPr="00710689">
        <w:rPr>
          <w:rFonts w:ascii="Calibri" w:hAnsi="Calibri" w:cstheme="minorHAnsi"/>
          <w:color w:val="000000"/>
        </w:rPr>
        <w:t>Message was received from the ECR Person.</w:t>
      </w:r>
    </w:p>
    <w:p w14:paraId="7B306342" w14:textId="56D43C9D" w:rsidR="00E76034" w:rsidRPr="00275139" w:rsidRDefault="00E76034" w:rsidP="00E76034">
      <w:pPr>
        <w:pStyle w:val="ListParagraph"/>
        <w:numPr>
          <w:ilvl w:val="2"/>
          <w:numId w:val="38"/>
        </w:numPr>
        <w:spacing w:after="200"/>
        <w:rPr>
          <w:rFonts w:ascii="Calibri" w:hAnsi="Calibri" w:cstheme="minorHAnsi"/>
        </w:rPr>
      </w:pPr>
      <w:r w:rsidRPr="00710689">
        <w:rPr>
          <w:rFonts w:ascii="Calibri" w:hAnsi="Calibri" w:cstheme="minorHAnsi"/>
          <w:color w:val="000000"/>
        </w:rPr>
        <w:t xml:space="preserve">When the </w:t>
      </w:r>
      <w:r w:rsidR="00411D93">
        <w:rPr>
          <w:rFonts w:ascii="Calibri" w:hAnsi="Calibri" w:cstheme="minorHAnsi"/>
          <w:color w:val="000000"/>
        </w:rPr>
        <w:t xml:space="preserve">response to the </w:t>
      </w:r>
      <w:r w:rsidRPr="00710689">
        <w:rPr>
          <w:rFonts w:ascii="Calibri" w:hAnsi="Calibri" w:cstheme="minorHAnsi"/>
          <w:color w:val="000000"/>
        </w:rPr>
        <w:t>Challenge Message has been received by the QAR, the QAR MUST verify the ECR Person’s signature.</w:t>
      </w:r>
    </w:p>
    <w:p w14:paraId="14C19132" w14:textId="77777777" w:rsidR="005C63F7" w:rsidRPr="005C63F7" w:rsidRDefault="005C63F7" w:rsidP="00275139">
      <w:pPr>
        <w:spacing w:after="200"/>
        <w:ind w:left="567"/>
        <w:rPr>
          <w:rFonts w:ascii="Calibri" w:hAnsi="Calibri" w:cstheme="minorHAnsi"/>
        </w:rPr>
      </w:pPr>
      <w:r w:rsidRPr="005C63F7">
        <w:rPr>
          <w:rFonts w:ascii="Calibri" w:hAnsi="Calibri" w:cstheme="minorHAnsi"/>
        </w:rPr>
        <w:t>b. For an Issuer in 6.1.b:</w:t>
      </w:r>
    </w:p>
    <w:p w14:paraId="718A4130" w14:textId="77777777" w:rsidR="001E6A61" w:rsidRPr="001E6A61" w:rsidRDefault="001E6A61" w:rsidP="001E6A61">
      <w:pPr>
        <w:numPr>
          <w:ilvl w:val="0"/>
          <w:numId w:val="48"/>
        </w:numPr>
        <w:spacing w:after="200"/>
        <w:rPr>
          <w:rFonts w:ascii="Calibri" w:hAnsi="Calibri" w:cstheme="minorHAnsi"/>
        </w:rPr>
      </w:pPr>
      <w:r w:rsidRPr="001E6A61">
        <w:rPr>
          <w:rFonts w:ascii="Calibri" w:hAnsi="Calibri" w:cstheme="minorHAnsi"/>
        </w:rPr>
        <w:t>Identity Assurance</w:t>
      </w:r>
    </w:p>
    <w:p w14:paraId="5FF3B816" w14:textId="0E234303" w:rsidR="001E6A61" w:rsidRPr="001E6A61" w:rsidRDefault="001E6A61" w:rsidP="001E6A61">
      <w:pPr>
        <w:numPr>
          <w:ilvl w:val="1"/>
          <w:numId w:val="48"/>
        </w:numPr>
        <w:spacing w:after="200"/>
        <w:rPr>
          <w:rFonts w:ascii="Calibri" w:hAnsi="Calibri" w:cstheme="minorHAnsi"/>
        </w:rPr>
      </w:pPr>
      <w:r w:rsidRPr="001E6A61">
        <w:rPr>
          <w:rFonts w:ascii="Calibri" w:hAnsi="Calibri" w:cstheme="minorHAnsi"/>
        </w:rPr>
        <w:t xml:space="preserve">A </w:t>
      </w:r>
      <w:r w:rsidR="00A37541">
        <w:rPr>
          <w:rFonts w:ascii="Calibri" w:hAnsi="Calibri" w:cstheme="minorHAnsi"/>
        </w:rPr>
        <w:t>L</w:t>
      </w:r>
      <w:r w:rsidR="005D2108">
        <w:rPr>
          <w:rFonts w:ascii="Calibri" w:hAnsi="Calibri" w:cstheme="minorHAnsi"/>
        </w:rPr>
        <w:t>AR</w:t>
      </w:r>
      <w:r w:rsidRPr="001E6A61">
        <w:rPr>
          <w:rFonts w:ascii="Calibri" w:hAnsi="Calibri" w:cstheme="minorHAnsi"/>
        </w:rPr>
        <w:t xml:space="preserve"> </w:t>
      </w:r>
      <w:r w:rsidR="00956AFE">
        <w:rPr>
          <w:rFonts w:ascii="Calibri" w:hAnsi="Calibri" w:cstheme="minorHAnsi"/>
        </w:rPr>
        <w:t>SHOULD</w:t>
      </w:r>
      <w:r w:rsidRPr="001E6A61">
        <w:rPr>
          <w:rFonts w:ascii="Calibri" w:hAnsi="Calibri" w:cstheme="minorHAnsi"/>
        </w:rPr>
        <w:t xml:space="preserve"> perform identity assurance of a person serving in an Engagement Context Role (ECR Person) to at least Identity Assurance Level 2 (IAL2) as defined in NIST 800-63A (</w:t>
      </w:r>
      <w:hyperlink r:id="rId16" w:tgtFrame="_blank" w:history="1">
        <w:r w:rsidRPr="001E6A61">
          <w:rPr>
            <w:rStyle w:val="Hyperlink"/>
            <w:rFonts w:ascii="Calibri" w:hAnsi="Calibri" w:cstheme="minorHAnsi"/>
          </w:rPr>
          <w:t>https://pages.nist.gov/800-63-3/sp800-63a.html</w:t>
        </w:r>
      </w:hyperlink>
      <w:r w:rsidRPr="001E6A61">
        <w:rPr>
          <w:rFonts w:ascii="Calibri" w:hAnsi="Calibri" w:cstheme="minorHAnsi"/>
        </w:rPr>
        <w:t>)</w:t>
      </w:r>
      <w:ins w:id="20" w:author="GLEIF" w:date="2022-05-10T15:46:00Z">
        <w:r w:rsidR="009350D6">
          <w:rPr>
            <w:rFonts w:ascii="Calibri" w:hAnsi="Calibri" w:cstheme="minorHAnsi"/>
          </w:rPr>
          <w:t xml:space="preserve">. </w:t>
        </w:r>
        <w:r w:rsidR="009350D6">
          <w:t xml:space="preserve">Even when IAL2 is used for Identity </w:t>
        </w:r>
        <w:r w:rsidR="009350D6">
          <w:lastRenderedPageBreak/>
          <w:t>Assurance, a real-time OOBI session is recommend</w:t>
        </w:r>
      </w:ins>
      <w:ins w:id="21" w:author="GLEIF" w:date="2022-05-10T15:47:00Z">
        <w:r w:rsidR="009350D6">
          <w:t xml:space="preserve">ed </w:t>
        </w:r>
      </w:ins>
      <w:ins w:id="22" w:author="GLEIF" w:date="2022-05-10T15:46:00Z">
        <w:r w:rsidR="009350D6">
          <w:t xml:space="preserve">as </w:t>
        </w:r>
      </w:ins>
      <w:ins w:id="23" w:author="GLEIF" w:date="2022-05-10T15:47:00Z">
        <w:r w:rsidR="009350D6">
          <w:t xml:space="preserve">specified in </w:t>
        </w:r>
      </w:ins>
      <w:ins w:id="24" w:author="GLEIF" w:date="2022-05-10T15:46:00Z">
        <w:r w:rsidR="009350D6">
          <w:t>2.b.i below (essentially including the IAL3 requirement for a Supervised Remote In-person session).</w:t>
        </w:r>
        <w:r w:rsidR="009350D6" w:rsidRPr="00710689">
          <w:rPr>
            <w:rFonts w:ascii="Calibri" w:hAnsi="Calibri"/>
          </w:rPr>
          <w:t xml:space="preserve"> </w:t>
        </w:r>
      </w:ins>
      <w:del w:id="25" w:author="GLEIF" w:date="2022-05-10T15:46:00Z">
        <w:r w:rsidRPr="001E6A61" w:rsidDel="009350D6">
          <w:rPr>
            <w:rFonts w:ascii="Calibri" w:hAnsi="Calibri" w:cstheme="minorHAnsi"/>
          </w:rPr>
          <w:delText xml:space="preserve"> </w:delText>
        </w:r>
      </w:del>
    </w:p>
    <w:p w14:paraId="23EA0254" w14:textId="77777777" w:rsidR="001E6A61" w:rsidRPr="001E6A61" w:rsidRDefault="001E6A61" w:rsidP="001E6A61">
      <w:pPr>
        <w:numPr>
          <w:ilvl w:val="0"/>
          <w:numId w:val="48"/>
        </w:numPr>
        <w:spacing w:after="200"/>
        <w:rPr>
          <w:rFonts w:ascii="Calibri" w:hAnsi="Calibri" w:cstheme="minorHAnsi"/>
        </w:rPr>
      </w:pPr>
      <w:r w:rsidRPr="001E6A61">
        <w:rPr>
          <w:rFonts w:ascii="Calibri" w:hAnsi="Calibri" w:cstheme="minorHAnsi"/>
        </w:rPr>
        <w:t>Identity Authentication</w:t>
      </w:r>
    </w:p>
    <w:p w14:paraId="63681E4A" w14:textId="77777777" w:rsidR="001E6A61" w:rsidRPr="001E6A61" w:rsidRDefault="001E6A61" w:rsidP="001E6A61">
      <w:pPr>
        <w:numPr>
          <w:ilvl w:val="1"/>
          <w:numId w:val="48"/>
        </w:numPr>
        <w:spacing w:after="200"/>
        <w:rPr>
          <w:rFonts w:ascii="Calibri" w:hAnsi="Calibri" w:cstheme="minorHAnsi"/>
        </w:rPr>
      </w:pPr>
      <w:r w:rsidRPr="001E6A61">
        <w:rPr>
          <w:rFonts w:ascii="Calibri" w:hAnsi="Calibri" w:cstheme="minorHAnsi"/>
        </w:rPr>
        <w:t>A credential wallet MUST be set up for the ECR Person.</w:t>
      </w:r>
    </w:p>
    <w:p w14:paraId="2C5EEB8E" w14:textId="088E56E5" w:rsidR="001E6A61" w:rsidRPr="001E6A61" w:rsidRDefault="001E6A61" w:rsidP="001E6A61">
      <w:pPr>
        <w:numPr>
          <w:ilvl w:val="1"/>
          <w:numId w:val="48"/>
        </w:numPr>
        <w:spacing w:after="200"/>
        <w:rPr>
          <w:rFonts w:ascii="Calibri" w:hAnsi="Calibri" w:cstheme="minorHAnsi"/>
        </w:rPr>
      </w:pPr>
      <w:r w:rsidRPr="001E6A61">
        <w:rPr>
          <w:rFonts w:ascii="Calibri" w:hAnsi="Calibri" w:cstheme="minorHAnsi"/>
        </w:rPr>
        <w:t>A</w:t>
      </w:r>
      <w:r w:rsidR="00D74024">
        <w:rPr>
          <w:rFonts w:ascii="Calibri" w:hAnsi="Calibri" w:cstheme="minorHAnsi"/>
        </w:rPr>
        <w:t xml:space="preserve"> </w:t>
      </w:r>
      <w:r w:rsidR="00A37541">
        <w:rPr>
          <w:rFonts w:ascii="Calibri" w:hAnsi="Calibri" w:cstheme="minorHAnsi"/>
        </w:rPr>
        <w:t>L</w:t>
      </w:r>
      <w:r w:rsidR="00D74024">
        <w:rPr>
          <w:rFonts w:ascii="Calibri" w:hAnsi="Calibri" w:cstheme="minorHAnsi"/>
        </w:rPr>
        <w:t>AR</w:t>
      </w:r>
      <w:r w:rsidRPr="001E6A61">
        <w:rPr>
          <w:rFonts w:ascii="Calibri" w:hAnsi="Calibri" w:cstheme="minorHAnsi"/>
        </w:rPr>
        <w:t xml:space="preserve"> and the ECR Person </w:t>
      </w:r>
      <w:r w:rsidR="00956AFE">
        <w:rPr>
          <w:rFonts w:ascii="Calibri" w:hAnsi="Calibri" w:cstheme="minorHAnsi"/>
        </w:rPr>
        <w:t>SHOULD</w:t>
      </w:r>
      <w:r w:rsidRPr="001E6A61">
        <w:rPr>
          <w:rFonts w:ascii="Calibri" w:hAnsi="Calibri" w:cstheme="minorHAnsi"/>
        </w:rPr>
        <w:t xml:space="preserve"> </w:t>
      </w:r>
      <w:r>
        <w:rPr>
          <w:rFonts w:ascii="Calibri" w:hAnsi="Calibri" w:cstheme="minorHAnsi"/>
        </w:rPr>
        <w:t xml:space="preserve">meet in person or </w:t>
      </w:r>
      <w:r w:rsidRPr="001E6A61">
        <w:rPr>
          <w:rFonts w:ascii="Calibri" w:hAnsi="Calibri" w:cstheme="minorHAnsi"/>
        </w:rPr>
        <w:t xml:space="preserve">establish a real-time OOBI session in which the </w:t>
      </w:r>
      <w:r w:rsidR="00A37541">
        <w:rPr>
          <w:rFonts w:ascii="Calibri" w:hAnsi="Calibri" w:cstheme="minorHAnsi"/>
        </w:rPr>
        <w:t>L</w:t>
      </w:r>
      <w:r w:rsidRPr="001E6A61">
        <w:rPr>
          <w:rFonts w:ascii="Calibri" w:hAnsi="Calibri" w:cstheme="minorHAnsi"/>
        </w:rPr>
        <w:t xml:space="preserve">AR and the ECR Person are present. An example is a continuous </w:t>
      </w:r>
      <w:r w:rsidR="00081F99" w:rsidRPr="001E6A61">
        <w:rPr>
          <w:rFonts w:ascii="Calibri" w:hAnsi="Calibri" w:cstheme="minorHAnsi"/>
        </w:rPr>
        <w:t>web meeting</w:t>
      </w:r>
      <w:r w:rsidRPr="001E6A61">
        <w:rPr>
          <w:rFonts w:ascii="Calibri" w:hAnsi="Calibri" w:cstheme="minorHAnsi"/>
        </w:rPr>
        <w:t xml:space="preserve"> attended by all parties on both audio and video.</w:t>
      </w:r>
    </w:p>
    <w:p w14:paraId="507F64ED" w14:textId="57A83EEB" w:rsidR="001E6A61" w:rsidRPr="001E6A61" w:rsidRDefault="00956AFE" w:rsidP="001E6A61">
      <w:pPr>
        <w:numPr>
          <w:ilvl w:val="1"/>
          <w:numId w:val="48"/>
        </w:numPr>
        <w:spacing w:after="200"/>
        <w:rPr>
          <w:rFonts w:ascii="Calibri" w:hAnsi="Calibri" w:cstheme="minorHAnsi"/>
        </w:rPr>
      </w:pPr>
      <w:r>
        <w:rPr>
          <w:rFonts w:ascii="Calibri" w:hAnsi="Calibri" w:cstheme="minorHAnsi"/>
        </w:rPr>
        <w:t xml:space="preserve">If the </w:t>
      </w:r>
      <w:r w:rsidR="00A37541">
        <w:rPr>
          <w:rFonts w:ascii="Calibri" w:hAnsi="Calibri" w:cstheme="minorHAnsi"/>
        </w:rPr>
        <w:t>L</w:t>
      </w:r>
      <w:r>
        <w:rPr>
          <w:rFonts w:ascii="Calibri" w:hAnsi="Calibri" w:cstheme="minorHAnsi"/>
        </w:rPr>
        <w:t xml:space="preserve">AR </w:t>
      </w:r>
      <w:r w:rsidR="00201249">
        <w:rPr>
          <w:rFonts w:ascii="Calibri" w:hAnsi="Calibri" w:cstheme="minorHAnsi"/>
        </w:rPr>
        <w:t>chooses to follow the recommended process for Identity Authentication, t</w:t>
      </w:r>
      <w:r w:rsidR="001E6A61" w:rsidRPr="001E6A61">
        <w:rPr>
          <w:rFonts w:ascii="Calibri" w:hAnsi="Calibri" w:cstheme="minorHAnsi"/>
        </w:rPr>
        <w:t>he following steps MUST</w:t>
      </w:r>
      <w:r>
        <w:rPr>
          <w:rFonts w:ascii="Calibri" w:hAnsi="Calibri" w:cstheme="minorHAnsi"/>
        </w:rPr>
        <w:t xml:space="preserve"> </w:t>
      </w:r>
      <w:r w:rsidR="001E6A61" w:rsidRPr="001E6A61">
        <w:rPr>
          <w:rFonts w:ascii="Calibri" w:hAnsi="Calibri" w:cstheme="minorHAnsi"/>
        </w:rPr>
        <w:t>be performed in this order and completed during this OOBI session.</w:t>
      </w:r>
    </w:p>
    <w:p w14:paraId="424FB6BB" w14:textId="529576E0" w:rsidR="001E6A61" w:rsidRPr="001E6A61" w:rsidRDefault="001E6A61" w:rsidP="001E6A61">
      <w:pPr>
        <w:numPr>
          <w:ilvl w:val="2"/>
          <w:numId w:val="48"/>
        </w:numPr>
        <w:spacing w:after="200"/>
        <w:rPr>
          <w:rFonts w:ascii="Calibri" w:hAnsi="Calibri" w:cstheme="minorHAnsi"/>
        </w:rPr>
      </w:pPr>
      <w:r w:rsidRPr="001E6A61">
        <w:rPr>
          <w:rFonts w:ascii="Calibri" w:hAnsi="Calibri" w:cstheme="minorHAnsi"/>
        </w:rPr>
        <w:t xml:space="preserve">The </w:t>
      </w:r>
      <w:r w:rsidR="00A37541">
        <w:rPr>
          <w:rFonts w:ascii="Calibri" w:hAnsi="Calibri" w:cstheme="minorHAnsi"/>
        </w:rPr>
        <w:t>LAR</w:t>
      </w:r>
      <w:r w:rsidRPr="001E6A61">
        <w:rPr>
          <w:rFonts w:ascii="Calibri" w:hAnsi="Calibri" w:cstheme="minorHAnsi"/>
        </w:rPr>
        <w:t xml:space="preserve"> MUST perform manual verification of the ECR Person’s legal identity for which the</w:t>
      </w:r>
      <w:r w:rsidR="0012117C">
        <w:rPr>
          <w:rFonts w:ascii="Calibri" w:hAnsi="Calibri" w:cstheme="minorHAnsi"/>
        </w:rPr>
        <w:t xml:space="preserve"> LAR</w:t>
      </w:r>
      <w:r w:rsidRPr="001E6A61">
        <w:rPr>
          <w:rFonts w:ascii="Calibri" w:hAnsi="Calibri" w:cstheme="minorHAnsi"/>
        </w:rPr>
        <w:t xml:space="preserve"> has already performed Identity Assurance. An example, the ECR Person visually presenting one or more legal identity credentials and the </w:t>
      </w:r>
      <w:r w:rsidR="00C56EE5">
        <w:rPr>
          <w:rFonts w:ascii="Calibri" w:hAnsi="Calibri" w:cstheme="minorHAnsi"/>
        </w:rPr>
        <w:t>LAR</w:t>
      </w:r>
      <w:r w:rsidRPr="001E6A61">
        <w:rPr>
          <w:rFonts w:ascii="Calibri" w:hAnsi="Calibri" w:cstheme="minorHAnsi"/>
        </w:rPr>
        <w:t xml:space="preserve"> compares the credentials verified during Identity Assurance to the ECR Person.</w:t>
      </w:r>
    </w:p>
    <w:p w14:paraId="07220D96" w14:textId="76723259" w:rsidR="001E6A61" w:rsidRPr="001E6A61" w:rsidRDefault="00D74024" w:rsidP="001E6A61">
      <w:pPr>
        <w:numPr>
          <w:ilvl w:val="2"/>
          <w:numId w:val="48"/>
        </w:numPr>
        <w:spacing w:after="200"/>
        <w:rPr>
          <w:rFonts w:ascii="Calibri" w:hAnsi="Calibri" w:cstheme="minorHAnsi"/>
        </w:rPr>
      </w:pPr>
      <w:r>
        <w:rPr>
          <w:rFonts w:ascii="Calibri" w:hAnsi="Calibri" w:cstheme="minorHAnsi"/>
        </w:rPr>
        <w:t xml:space="preserve">The </w:t>
      </w:r>
      <w:r w:rsidR="00A37541">
        <w:rPr>
          <w:rFonts w:ascii="Calibri" w:hAnsi="Calibri" w:cstheme="minorHAnsi"/>
        </w:rPr>
        <w:t>LAR</w:t>
      </w:r>
      <w:r>
        <w:rPr>
          <w:rFonts w:ascii="Calibri" w:hAnsi="Calibri" w:cstheme="minorHAnsi"/>
        </w:rPr>
        <w:t xml:space="preserve"> </w:t>
      </w:r>
      <w:r w:rsidR="001E6A61" w:rsidRPr="001E6A61">
        <w:rPr>
          <w:rFonts w:ascii="Calibri" w:hAnsi="Calibri" w:cstheme="minorHAnsi"/>
        </w:rPr>
        <w:t xml:space="preserve">MUST use an OOBI protocol (such as a QR code or live chat) to share the </w:t>
      </w:r>
      <w:r w:rsidR="0012117C">
        <w:rPr>
          <w:rFonts w:ascii="Calibri" w:hAnsi="Calibri" w:cstheme="minorHAnsi"/>
        </w:rPr>
        <w:t xml:space="preserve">LAR </w:t>
      </w:r>
      <w:r w:rsidR="001E6A61" w:rsidRPr="001E6A61">
        <w:rPr>
          <w:rFonts w:ascii="Calibri" w:hAnsi="Calibri" w:cstheme="minorHAnsi"/>
        </w:rPr>
        <w:t xml:space="preserve">AID with the </w:t>
      </w:r>
      <w:r w:rsidR="00B07764">
        <w:rPr>
          <w:rFonts w:ascii="Calibri" w:hAnsi="Calibri" w:cstheme="minorHAnsi"/>
        </w:rPr>
        <w:t>ECR Person.</w:t>
      </w:r>
    </w:p>
    <w:p w14:paraId="406FEB50" w14:textId="16027D77" w:rsidR="001E6A61" w:rsidRPr="001E6A61" w:rsidRDefault="001E6A61" w:rsidP="001E6A61">
      <w:pPr>
        <w:numPr>
          <w:ilvl w:val="2"/>
          <w:numId w:val="48"/>
        </w:numPr>
        <w:spacing w:after="200"/>
        <w:rPr>
          <w:rFonts w:ascii="Calibri" w:hAnsi="Calibri" w:cstheme="minorHAnsi"/>
        </w:rPr>
      </w:pPr>
      <w:r w:rsidRPr="001E6A61">
        <w:rPr>
          <w:rFonts w:ascii="Calibri" w:hAnsi="Calibri" w:cstheme="minorHAnsi"/>
        </w:rPr>
        <w:t xml:space="preserve">The ECR Person MUST use an OOBI protocol (such as a QR code or live chat) to share </w:t>
      </w:r>
      <w:proofErr w:type="gramStart"/>
      <w:r w:rsidRPr="001E6A61">
        <w:rPr>
          <w:rFonts w:ascii="Calibri" w:hAnsi="Calibri" w:cstheme="minorHAnsi"/>
        </w:rPr>
        <w:t>the its</w:t>
      </w:r>
      <w:proofErr w:type="gramEnd"/>
      <w:r w:rsidRPr="001E6A61">
        <w:rPr>
          <w:rFonts w:ascii="Calibri" w:hAnsi="Calibri" w:cstheme="minorHAnsi"/>
        </w:rPr>
        <w:t xml:space="preserve"> AID with the </w:t>
      </w:r>
      <w:r w:rsidR="00A37541">
        <w:rPr>
          <w:rFonts w:ascii="Calibri" w:hAnsi="Calibri" w:cstheme="minorHAnsi"/>
        </w:rPr>
        <w:t>LAR</w:t>
      </w:r>
      <w:r w:rsidRPr="001E6A61">
        <w:rPr>
          <w:rFonts w:ascii="Calibri" w:hAnsi="Calibri" w:cstheme="minorHAnsi"/>
        </w:rPr>
        <w:t>.</w:t>
      </w:r>
    </w:p>
    <w:p w14:paraId="20A34244" w14:textId="7893FEE4" w:rsidR="001E6A61" w:rsidRPr="001E6A61" w:rsidRDefault="001E6A61" w:rsidP="001E6A61">
      <w:pPr>
        <w:numPr>
          <w:ilvl w:val="2"/>
          <w:numId w:val="48"/>
        </w:numPr>
        <w:spacing w:after="200"/>
        <w:rPr>
          <w:rFonts w:ascii="Calibri" w:hAnsi="Calibri" w:cstheme="minorHAnsi"/>
        </w:rPr>
      </w:pPr>
      <w:r w:rsidRPr="001E6A61">
        <w:rPr>
          <w:rFonts w:ascii="Calibri" w:hAnsi="Calibri" w:cstheme="minorHAnsi"/>
        </w:rPr>
        <w:t xml:space="preserve">The </w:t>
      </w:r>
      <w:r w:rsidR="00A37541">
        <w:rPr>
          <w:rFonts w:ascii="Calibri" w:hAnsi="Calibri" w:cstheme="minorHAnsi"/>
        </w:rPr>
        <w:t>LAR</w:t>
      </w:r>
      <w:r w:rsidRPr="001E6A61">
        <w:rPr>
          <w:rFonts w:ascii="Calibri" w:hAnsi="Calibri" w:cstheme="minorHAnsi"/>
        </w:rPr>
        <w:t xml:space="preserve"> MUST send a Challenge Message to the ECR Person’s AID as defined in the Technical Requirements Part 1 for the purposes of cryptographic authentication of the ECR Person’s AID.</w:t>
      </w:r>
      <w:r w:rsidR="00E26976">
        <w:rPr>
          <w:rFonts w:ascii="Calibri" w:hAnsi="Calibri" w:cstheme="minorHAnsi"/>
        </w:rPr>
        <w:t xml:space="preserve">  </w:t>
      </w:r>
      <w:r w:rsidR="00E26976">
        <w:rPr>
          <w:rFonts w:ascii="Calibri" w:hAnsi="Calibri" w:cstheme="minorHAnsi"/>
          <w:color w:val="000000"/>
        </w:rPr>
        <w:t>The Challenge Message MUST be unique to the OOBI session.</w:t>
      </w:r>
    </w:p>
    <w:p w14:paraId="3231FB41" w14:textId="77777777" w:rsidR="001E6A61" w:rsidRPr="001E6A61" w:rsidRDefault="001E6A61" w:rsidP="001E6A61">
      <w:pPr>
        <w:numPr>
          <w:ilvl w:val="2"/>
          <w:numId w:val="48"/>
        </w:numPr>
        <w:spacing w:after="200"/>
        <w:rPr>
          <w:rFonts w:ascii="Calibri" w:hAnsi="Calibri" w:cstheme="minorHAnsi"/>
        </w:rPr>
      </w:pPr>
      <w:r w:rsidRPr="001E6A61">
        <w:rPr>
          <w:rFonts w:ascii="Calibri" w:hAnsi="Calibri" w:cstheme="minorHAnsi"/>
        </w:rPr>
        <w:t>The ECR Person MUST use its Private Key Store to sign and return a response to the Challenge Message, after which the ECR Person MUST acknowledge that this action has been completed.</w:t>
      </w:r>
    </w:p>
    <w:p w14:paraId="4280AA34" w14:textId="6AE3C1E4" w:rsidR="001E6A61" w:rsidRPr="001E6A61" w:rsidRDefault="001E6A61" w:rsidP="001E6A61">
      <w:pPr>
        <w:numPr>
          <w:ilvl w:val="2"/>
          <w:numId w:val="48"/>
        </w:numPr>
        <w:spacing w:after="200"/>
        <w:rPr>
          <w:rFonts w:ascii="Calibri" w:hAnsi="Calibri" w:cstheme="minorHAnsi"/>
        </w:rPr>
      </w:pPr>
      <w:r w:rsidRPr="001E6A61">
        <w:rPr>
          <w:rFonts w:ascii="Calibri" w:hAnsi="Calibri" w:cstheme="minorHAnsi"/>
        </w:rPr>
        <w:t xml:space="preserve">The </w:t>
      </w:r>
      <w:r w:rsidR="00A37541">
        <w:rPr>
          <w:rFonts w:ascii="Calibri" w:hAnsi="Calibri" w:cstheme="minorHAnsi"/>
        </w:rPr>
        <w:t>LAR</w:t>
      </w:r>
      <w:r w:rsidR="00A37541" w:rsidDel="00A37541">
        <w:rPr>
          <w:rFonts w:ascii="Calibri" w:hAnsi="Calibri" w:cstheme="minorHAnsi"/>
        </w:rPr>
        <w:t xml:space="preserve"> </w:t>
      </w:r>
      <w:r w:rsidRPr="001E6A61">
        <w:rPr>
          <w:rFonts w:ascii="Calibri" w:hAnsi="Calibri" w:cstheme="minorHAnsi"/>
        </w:rPr>
        <w:t>MUST verify in real time that the response to the Challenge Message was received from the ECR Person.</w:t>
      </w:r>
    </w:p>
    <w:p w14:paraId="5D0E7291" w14:textId="0B9D5B58" w:rsidR="001E6A61" w:rsidRPr="001E6A61" w:rsidRDefault="001E6A61" w:rsidP="001E6A61">
      <w:pPr>
        <w:numPr>
          <w:ilvl w:val="2"/>
          <w:numId w:val="48"/>
        </w:numPr>
        <w:spacing w:after="200"/>
        <w:rPr>
          <w:rFonts w:ascii="Calibri" w:hAnsi="Calibri" w:cstheme="minorHAnsi"/>
        </w:rPr>
      </w:pPr>
      <w:r w:rsidRPr="001E6A61">
        <w:rPr>
          <w:rFonts w:ascii="Calibri" w:hAnsi="Calibri" w:cstheme="minorHAnsi"/>
        </w:rPr>
        <w:t xml:space="preserve">When the response to the Challenge Message has been received by the </w:t>
      </w:r>
      <w:r w:rsidR="00A37541">
        <w:rPr>
          <w:rFonts w:ascii="Calibri" w:hAnsi="Calibri" w:cstheme="minorHAnsi"/>
        </w:rPr>
        <w:t>LAR</w:t>
      </w:r>
      <w:r w:rsidRPr="001E6A61">
        <w:rPr>
          <w:rFonts w:ascii="Calibri" w:hAnsi="Calibri" w:cstheme="minorHAnsi"/>
        </w:rPr>
        <w:t xml:space="preserve">, the </w:t>
      </w:r>
      <w:r w:rsidR="00A37541">
        <w:rPr>
          <w:rFonts w:ascii="Calibri" w:hAnsi="Calibri" w:cstheme="minorHAnsi"/>
        </w:rPr>
        <w:t>LAR</w:t>
      </w:r>
      <w:r>
        <w:rPr>
          <w:rFonts w:ascii="Calibri" w:hAnsi="Calibri" w:cstheme="minorHAnsi"/>
        </w:rPr>
        <w:t xml:space="preserve"> </w:t>
      </w:r>
      <w:r w:rsidRPr="001E6A61">
        <w:rPr>
          <w:rFonts w:ascii="Calibri" w:hAnsi="Calibri" w:cstheme="minorHAnsi"/>
        </w:rPr>
        <w:t>MUST verify the ECR Person’s signature.</w:t>
      </w:r>
    </w:p>
    <w:p w14:paraId="272630D9" w14:textId="77777777" w:rsidR="005C63F7" w:rsidRPr="006D14BF" w:rsidRDefault="005C63F7" w:rsidP="00275139">
      <w:pPr>
        <w:spacing w:after="200"/>
        <w:rPr>
          <w:rFonts w:ascii="Calibri" w:hAnsi="Calibri" w:cstheme="minorHAnsi"/>
        </w:rPr>
      </w:pPr>
    </w:p>
    <w:p w14:paraId="5F893358" w14:textId="36FD81EE" w:rsidR="003C2270" w:rsidRPr="003D59E6" w:rsidRDefault="003C2270" w:rsidP="005D2D02">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t>Issuance</w:t>
      </w:r>
    </w:p>
    <w:p w14:paraId="55B845D6" w14:textId="762EA7F7" w:rsidR="00B63631" w:rsidRDefault="00B63631" w:rsidP="00275139">
      <w:pPr>
        <w:pStyle w:val="ListParagraph"/>
        <w:ind w:left="567"/>
        <w:rPr>
          <w:rFonts w:ascii="Calibri" w:hAnsi="Calibri"/>
        </w:rPr>
      </w:pPr>
      <w:r w:rsidRPr="005C63F7">
        <w:rPr>
          <w:rFonts w:ascii="Calibri" w:hAnsi="Calibri"/>
        </w:rPr>
        <w:t>a. For an Issuer in 6.1.a:</w:t>
      </w:r>
    </w:p>
    <w:p w14:paraId="1399F321" w14:textId="51E559DF" w:rsidR="003C2270" w:rsidRDefault="003C2270" w:rsidP="00B15931">
      <w:pPr>
        <w:pStyle w:val="ListNumber"/>
        <w:numPr>
          <w:ilvl w:val="0"/>
          <w:numId w:val="49"/>
        </w:numPr>
        <w:rPr>
          <w:rFonts w:ascii="Calibri" w:hAnsi="Calibri"/>
        </w:rPr>
      </w:pPr>
      <w:r w:rsidRPr="00710689">
        <w:rPr>
          <w:rFonts w:ascii="Calibri" w:hAnsi="Calibri"/>
        </w:rPr>
        <w:t>The Legal Entity and ECR Person Identity Verification process outlined in sections 6.3 and 6.5</w:t>
      </w:r>
      <w:r w:rsidR="00E80463">
        <w:rPr>
          <w:rFonts w:ascii="Calibri" w:hAnsi="Calibri"/>
        </w:rPr>
        <w:t xml:space="preserve"> </w:t>
      </w:r>
      <w:r w:rsidRPr="00710689">
        <w:rPr>
          <w:rFonts w:ascii="Calibri" w:hAnsi="Calibri"/>
        </w:rPr>
        <w:t xml:space="preserve">MUST be completed before </w:t>
      </w:r>
      <w:r w:rsidR="001E6A61">
        <w:rPr>
          <w:rFonts w:ascii="Calibri" w:hAnsi="Calibri"/>
        </w:rPr>
        <w:t>ECR</w:t>
      </w:r>
      <w:r w:rsidRPr="00710689">
        <w:rPr>
          <w:rFonts w:ascii="Calibri" w:hAnsi="Calibri"/>
        </w:rPr>
        <w:t xml:space="preserve"> vLEI Credential issuance can begin.</w:t>
      </w:r>
    </w:p>
    <w:p w14:paraId="72D49985" w14:textId="54E9E0F3" w:rsidR="0090235A" w:rsidRDefault="00B63631">
      <w:pPr>
        <w:pStyle w:val="ListParagraph"/>
        <w:numPr>
          <w:ilvl w:val="0"/>
          <w:numId w:val="49"/>
        </w:numPr>
        <w:spacing w:after="0"/>
        <w:rPr>
          <w:ins w:id="26" w:author="GLEIF" w:date="2022-05-10T15:48:00Z"/>
          <w:rFonts w:ascii="Calibri" w:hAnsi="Calibri" w:cs="Calibri"/>
          <w:color w:val="000000"/>
          <w:lang w:eastAsia="en-GB"/>
        </w:rPr>
      </w:pPr>
      <w:r>
        <w:rPr>
          <w:rFonts w:ascii="Calibri" w:hAnsi="Calibri"/>
        </w:rPr>
        <w:t>A</w:t>
      </w:r>
      <w:r w:rsidR="0090235A">
        <w:rPr>
          <w:rFonts w:ascii="Calibri" w:hAnsi="Calibri" w:cs="Calibri"/>
          <w:color w:val="000000"/>
          <w:lang w:eastAsia="en-GB"/>
        </w:rPr>
        <w:t xml:space="preserve"> </w:t>
      </w:r>
      <w:r w:rsidR="0090235A" w:rsidRPr="00275139">
        <w:rPr>
          <w:rFonts w:ascii="Calibri" w:hAnsi="Calibri" w:cs="Calibri"/>
          <w:color w:val="000000"/>
          <w:lang w:eastAsia="en-GB"/>
        </w:rPr>
        <w:t xml:space="preserve">workflow MUST be implemented in the operations of the QVI which requires, prior to issuing and signing an </w:t>
      </w:r>
      <w:r w:rsidR="0090235A">
        <w:rPr>
          <w:rFonts w:ascii="Calibri" w:hAnsi="Calibri" w:cs="Calibri"/>
          <w:color w:val="000000"/>
          <w:lang w:eastAsia="en-GB"/>
        </w:rPr>
        <w:t>ECR</w:t>
      </w:r>
      <w:r w:rsidR="0090235A" w:rsidRPr="00275139">
        <w:rPr>
          <w:rFonts w:ascii="Calibri" w:hAnsi="Calibri" w:cs="Calibri"/>
          <w:color w:val="000000"/>
          <w:lang w:eastAsia="en-GB"/>
        </w:rPr>
        <w:t xml:space="preserve"> vLEI Credential, that the above-mentioned Identity Assurance, Identity </w:t>
      </w:r>
      <w:proofErr w:type="gramStart"/>
      <w:r w:rsidR="0090235A" w:rsidRPr="00275139">
        <w:rPr>
          <w:rFonts w:ascii="Calibri" w:hAnsi="Calibri" w:cs="Calibri"/>
          <w:color w:val="000000"/>
          <w:lang w:eastAsia="en-GB"/>
        </w:rPr>
        <w:t>Authentication</w:t>
      </w:r>
      <w:proofErr w:type="gramEnd"/>
      <w:r w:rsidR="0090235A" w:rsidRPr="00275139">
        <w:rPr>
          <w:rFonts w:ascii="Calibri" w:hAnsi="Calibri" w:cs="Calibri"/>
          <w:color w:val="000000"/>
          <w:lang w:eastAsia="en-GB"/>
        </w:rPr>
        <w:t xml:space="preserve"> and out-of-band validations are performed by a QAR.  Another QAR then approves the issuance and signs the </w:t>
      </w:r>
      <w:r w:rsidR="0090235A">
        <w:rPr>
          <w:rFonts w:ascii="Calibri" w:hAnsi="Calibri" w:cs="Calibri"/>
          <w:color w:val="000000"/>
          <w:lang w:eastAsia="en-GB"/>
        </w:rPr>
        <w:t xml:space="preserve">ECR </w:t>
      </w:r>
      <w:proofErr w:type="spellStart"/>
      <w:r w:rsidR="0090235A" w:rsidRPr="00275139">
        <w:rPr>
          <w:rFonts w:ascii="Calibri" w:hAnsi="Calibri" w:cs="Calibri"/>
          <w:color w:val="000000"/>
          <w:lang w:eastAsia="en-GB"/>
        </w:rPr>
        <w:t>vLEI</w:t>
      </w:r>
      <w:proofErr w:type="spellEnd"/>
      <w:r w:rsidR="0090235A" w:rsidRPr="00275139">
        <w:rPr>
          <w:rFonts w:ascii="Calibri" w:hAnsi="Calibri" w:cs="Calibri"/>
          <w:color w:val="000000"/>
          <w:lang w:eastAsia="en-GB"/>
        </w:rPr>
        <w:t xml:space="preserve"> Credential.</w:t>
      </w:r>
    </w:p>
    <w:p w14:paraId="2B67B93F" w14:textId="3B4BCE76" w:rsidR="009350D6" w:rsidRDefault="009350D6" w:rsidP="009350D6">
      <w:pPr>
        <w:spacing w:after="0"/>
        <w:rPr>
          <w:ins w:id="27" w:author="GLEIF" w:date="2022-05-10T15:48:00Z"/>
          <w:rFonts w:ascii="Calibri" w:hAnsi="Calibri" w:cs="Calibri"/>
          <w:color w:val="000000"/>
          <w:lang w:eastAsia="en-GB"/>
        </w:rPr>
      </w:pPr>
    </w:p>
    <w:p w14:paraId="55CE32C6" w14:textId="4FC36BCB" w:rsidR="009350D6" w:rsidRPr="00343388" w:rsidRDefault="009350D6" w:rsidP="009350D6">
      <w:pPr>
        <w:pStyle w:val="ListNumber"/>
        <w:ind w:left="936"/>
        <w:rPr>
          <w:ins w:id="28" w:author="GLEIF" w:date="2022-05-10T15:48:00Z"/>
          <w:rFonts w:ascii="Calibri" w:hAnsi="Calibri"/>
        </w:rPr>
      </w:pPr>
      <w:ins w:id="29" w:author="GLEIF" w:date="2022-05-10T15:48:00Z">
        <w:r>
          <w:rPr>
            <w:rFonts w:ascii="Calibri" w:hAnsi="Calibri"/>
          </w:rPr>
          <w:lastRenderedPageBreak/>
          <w:t xml:space="preserve">Potential edit to the above step:  </w:t>
        </w:r>
        <w:r w:rsidRPr="006004F1">
          <w:rPr>
            <w:rFonts w:ascii="Calibri" w:hAnsi="Calibri"/>
          </w:rPr>
          <w:t>A workflow MUST be implemented in the operations of the QVI which requires</w:t>
        </w:r>
        <w:r w:rsidRPr="00343388">
          <w:rPr>
            <w:rFonts w:ascii="Calibri" w:hAnsi="Calibri"/>
          </w:rPr>
          <w:t xml:space="preserve"> two QARs to be involved in the issuance </w:t>
        </w:r>
        <w:r w:rsidRPr="006004F1">
          <w:rPr>
            <w:rFonts w:ascii="Calibri" w:hAnsi="Calibri"/>
          </w:rPr>
          <w:t xml:space="preserve">and signing a Legal Entity </w:t>
        </w:r>
        <w:r>
          <w:rPr>
            <w:rFonts w:ascii="Calibri" w:hAnsi="Calibri"/>
          </w:rPr>
          <w:t xml:space="preserve">Engagement Context Role </w:t>
        </w:r>
        <w:proofErr w:type="spellStart"/>
        <w:r w:rsidRPr="006004F1">
          <w:rPr>
            <w:rFonts w:ascii="Calibri" w:hAnsi="Calibri"/>
          </w:rPr>
          <w:t>vLEI</w:t>
        </w:r>
        <w:proofErr w:type="spellEnd"/>
        <w:r w:rsidRPr="006004F1">
          <w:rPr>
            <w:rFonts w:ascii="Calibri" w:hAnsi="Calibri"/>
          </w:rPr>
          <w:t xml:space="preserve"> Credential</w:t>
        </w:r>
        <w:r w:rsidRPr="00343388">
          <w:rPr>
            <w:rFonts w:ascii="Calibri" w:hAnsi="Calibri"/>
          </w:rPr>
          <w:t>.  The first QAR will perform</w:t>
        </w:r>
        <w:r w:rsidRPr="006004F1">
          <w:rPr>
            <w:rFonts w:ascii="Calibri" w:hAnsi="Calibri"/>
          </w:rPr>
          <w:t xml:space="preserve"> the </w:t>
        </w:r>
        <w:r w:rsidRPr="00343388">
          <w:rPr>
            <w:rFonts w:ascii="Calibri" w:hAnsi="Calibri"/>
          </w:rPr>
          <w:t xml:space="preserve">required </w:t>
        </w:r>
        <w:r w:rsidRPr="006004F1">
          <w:rPr>
            <w:rFonts w:ascii="Calibri" w:hAnsi="Calibri"/>
          </w:rPr>
          <w:t>above-mentioned Identity Assurance, Identity Authentication and out-of-band validations</w:t>
        </w:r>
        <w:r w:rsidRPr="00343388">
          <w:rPr>
            <w:rFonts w:ascii="Calibri" w:hAnsi="Calibri"/>
          </w:rPr>
          <w:t xml:space="preserve"> and then signs the credential.</w:t>
        </w:r>
        <w:r w:rsidRPr="006004F1">
          <w:rPr>
            <w:rFonts w:ascii="Calibri" w:hAnsi="Calibri"/>
          </w:rPr>
          <w:t xml:space="preserve"> Another QAR then approves the issuance and signs the Legal Entity </w:t>
        </w:r>
        <w:r>
          <w:rPr>
            <w:rFonts w:ascii="Calibri" w:hAnsi="Calibri"/>
          </w:rPr>
          <w:t>Engagement Contex</w:t>
        </w:r>
      </w:ins>
      <w:ins w:id="30" w:author="GLEIF" w:date="2022-05-10T15:49:00Z">
        <w:r>
          <w:rPr>
            <w:rFonts w:ascii="Calibri" w:hAnsi="Calibri"/>
          </w:rPr>
          <w:t>t</w:t>
        </w:r>
      </w:ins>
      <w:ins w:id="31" w:author="GLEIF" w:date="2022-05-10T15:48:00Z">
        <w:r>
          <w:rPr>
            <w:rFonts w:ascii="Calibri" w:hAnsi="Calibri"/>
          </w:rPr>
          <w:t xml:space="preserve"> Role </w:t>
        </w:r>
        <w:proofErr w:type="spellStart"/>
        <w:r w:rsidRPr="006004F1">
          <w:rPr>
            <w:rFonts w:ascii="Calibri" w:hAnsi="Calibri"/>
          </w:rPr>
          <w:t>vLEI</w:t>
        </w:r>
        <w:proofErr w:type="spellEnd"/>
        <w:r w:rsidRPr="006004F1">
          <w:rPr>
            <w:rFonts w:ascii="Calibri" w:hAnsi="Calibri"/>
          </w:rPr>
          <w:t xml:space="preserve"> </w:t>
        </w:r>
        <w:commentRangeStart w:id="32"/>
        <w:r w:rsidRPr="006004F1">
          <w:rPr>
            <w:rFonts w:ascii="Calibri" w:hAnsi="Calibri"/>
          </w:rPr>
          <w:t>Credential</w:t>
        </w:r>
        <w:commentRangeEnd w:id="32"/>
        <w:r>
          <w:rPr>
            <w:rStyle w:val="CommentReference"/>
          </w:rPr>
          <w:commentReference w:id="32"/>
        </w:r>
        <w:r w:rsidRPr="006004F1">
          <w:rPr>
            <w:rFonts w:ascii="Calibri" w:hAnsi="Calibri"/>
          </w:rPr>
          <w:t>.</w:t>
        </w:r>
      </w:ins>
    </w:p>
    <w:p w14:paraId="663C4C59" w14:textId="77777777" w:rsidR="009350D6" w:rsidRPr="009350D6" w:rsidRDefault="009350D6" w:rsidP="009350D6">
      <w:pPr>
        <w:spacing w:after="0"/>
        <w:rPr>
          <w:rFonts w:ascii="Calibri" w:hAnsi="Calibri" w:cs="Calibri"/>
          <w:color w:val="000000"/>
          <w:lang w:eastAsia="en-GB"/>
        </w:rPr>
      </w:pPr>
    </w:p>
    <w:p w14:paraId="0151AC62" w14:textId="14FCEBA3" w:rsidR="00B63631" w:rsidRDefault="00B63631" w:rsidP="00B63631">
      <w:pPr>
        <w:spacing w:after="0"/>
        <w:rPr>
          <w:rFonts w:ascii="Calibri" w:hAnsi="Calibri" w:cs="Calibri"/>
          <w:color w:val="000000"/>
          <w:lang w:eastAsia="en-GB"/>
        </w:rPr>
      </w:pPr>
    </w:p>
    <w:p w14:paraId="45E89006" w14:textId="77777777" w:rsidR="00B63631" w:rsidRPr="00275139" w:rsidRDefault="00B63631" w:rsidP="00275139">
      <w:pPr>
        <w:spacing w:after="0"/>
        <w:rPr>
          <w:rFonts w:ascii="Calibri" w:hAnsi="Calibri" w:cs="Calibri"/>
          <w:color w:val="000000"/>
          <w:lang w:eastAsia="en-GB"/>
        </w:rPr>
      </w:pPr>
    </w:p>
    <w:p w14:paraId="51C2EF39" w14:textId="2EC60541" w:rsidR="00B63631" w:rsidRPr="00275139" w:rsidRDefault="00B63631" w:rsidP="007B15E3">
      <w:pPr>
        <w:pStyle w:val="ListParagraph"/>
        <w:ind w:left="567"/>
        <w:rPr>
          <w:lang w:eastAsia="en-GB"/>
        </w:rPr>
      </w:pPr>
      <w:r>
        <w:rPr>
          <w:rFonts w:ascii="Calibri" w:hAnsi="Calibri"/>
        </w:rPr>
        <w:t>b</w:t>
      </w:r>
      <w:r w:rsidRPr="005C63F7">
        <w:rPr>
          <w:rFonts w:ascii="Calibri" w:hAnsi="Calibri"/>
        </w:rPr>
        <w:t>. For an Issuer in 6.1.</w:t>
      </w:r>
      <w:r>
        <w:rPr>
          <w:rFonts w:ascii="Calibri" w:hAnsi="Calibri"/>
        </w:rPr>
        <w:t>b</w:t>
      </w:r>
      <w:r w:rsidRPr="005C63F7">
        <w:rPr>
          <w:rFonts w:ascii="Calibri" w:hAnsi="Calibri"/>
        </w:rPr>
        <w:t>:</w:t>
      </w:r>
    </w:p>
    <w:p w14:paraId="4FF4BFC1" w14:textId="6F55E4EF" w:rsidR="00E80463" w:rsidRDefault="00E80463" w:rsidP="00E80463">
      <w:pPr>
        <w:pStyle w:val="ListNumber"/>
        <w:numPr>
          <w:ilvl w:val="0"/>
          <w:numId w:val="50"/>
        </w:numPr>
        <w:rPr>
          <w:rFonts w:ascii="Calibri" w:hAnsi="Calibri"/>
        </w:rPr>
      </w:pPr>
      <w:r w:rsidRPr="00710689">
        <w:rPr>
          <w:rFonts w:ascii="Calibri" w:hAnsi="Calibri"/>
        </w:rPr>
        <w:t>The ECR Person Identity Verification process outlined in secti</w:t>
      </w:r>
      <w:r>
        <w:rPr>
          <w:rFonts w:ascii="Calibri" w:hAnsi="Calibri"/>
        </w:rPr>
        <w:t xml:space="preserve">on </w:t>
      </w:r>
      <w:r w:rsidRPr="00710689">
        <w:rPr>
          <w:rFonts w:ascii="Calibri" w:hAnsi="Calibri"/>
        </w:rPr>
        <w:t>6.</w:t>
      </w:r>
      <w:r>
        <w:rPr>
          <w:rFonts w:ascii="Calibri" w:hAnsi="Calibri"/>
        </w:rPr>
        <w:t>5</w:t>
      </w:r>
      <w:r w:rsidR="00201249">
        <w:rPr>
          <w:rFonts w:ascii="Calibri" w:hAnsi="Calibri"/>
        </w:rPr>
        <w:t xml:space="preserve"> SHOULD</w:t>
      </w:r>
      <w:r w:rsidRPr="00710689">
        <w:rPr>
          <w:rFonts w:ascii="Calibri" w:hAnsi="Calibri"/>
        </w:rPr>
        <w:t xml:space="preserve"> be completed before </w:t>
      </w:r>
      <w:r>
        <w:rPr>
          <w:rFonts w:ascii="Calibri" w:hAnsi="Calibri"/>
        </w:rPr>
        <w:t>ECR</w:t>
      </w:r>
      <w:r w:rsidRPr="00710689">
        <w:rPr>
          <w:rFonts w:ascii="Calibri" w:hAnsi="Calibri"/>
        </w:rPr>
        <w:t xml:space="preserve"> vLEI Credential issuance can begin.</w:t>
      </w:r>
    </w:p>
    <w:p w14:paraId="35B12A26" w14:textId="4D3CAAB8" w:rsidR="00B15931" w:rsidRPr="00275139" w:rsidRDefault="00B63631" w:rsidP="00275139">
      <w:pPr>
        <w:pStyle w:val="ListParagraph"/>
        <w:numPr>
          <w:ilvl w:val="0"/>
          <w:numId w:val="50"/>
        </w:numPr>
        <w:spacing w:after="0"/>
        <w:rPr>
          <w:rFonts w:ascii="Calibri" w:hAnsi="Calibri" w:cs="Calibri"/>
          <w:color w:val="000000"/>
          <w:lang w:eastAsia="en-GB"/>
        </w:rPr>
      </w:pPr>
      <w:r w:rsidRPr="00275139">
        <w:rPr>
          <w:rFonts w:ascii="Calibri" w:hAnsi="Calibri"/>
        </w:rPr>
        <w:t xml:space="preserve">A workflow MUST be put in place by the Legal Entity for ECR vLEI Role Credentials to meet the requirement for two </w:t>
      </w:r>
      <w:r w:rsidR="00A37541">
        <w:rPr>
          <w:rFonts w:ascii="Calibri" w:hAnsi="Calibri" w:cstheme="minorHAnsi"/>
        </w:rPr>
        <w:t>LAR</w:t>
      </w:r>
      <w:r w:rsidRPr="00275139">
        <w:rPr>
          <w:rFonts w:ascii="Calibri" w:hAnsi="Calibri"/>
        </w:rPr>
        <w:t>s to sign the ECR vLEI Role Credentials at issuance.</w:t>
      </w:r>
    </w:p>
    <w:p w14:paraId="366E4C3F" w14:textId="77777777" w:rsidR="003C2270" w:rsidRPr="003C2270" w:rsidRDefault="003C2270" w:rsidP="003C2270"/>
    <w:p w14:paraId="4DF21CDE" w14:textId="6E08B809" w:rsidR="005D2D02" w:rsidRPr="003D59E6" w:rsidRDefault="005D2D02" w:rsidP="005D2D02">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t>Revocation</w:t>
      </w:r>
    </w:p>
    <w:p w14:paraId="082FECEE" w14:textId="77777777" w:rsidR="00A86797" w:rsidRPr="005C63F7" w:rsidRDefault="00A86797" w:rsidP="00A86797">
      <w:pPr>
        <w:pStyle w:val="ListParagraph"/>
        <w:ind w:left="567"/>
        <w:rPr>
          <w:rFonts w:ascii="Calibri" w:hAnsi="Calibri"/>
        </w:rPr>
      </w:pPr>
      <w:r w:rsidRPr="005C63F7">
        <w:rPr>
          <w:rFonts w:ascii="Calibri" w:hAnsi="Calibri"/>
        </w:rPr>
        <w:t>a. For an Issuer in 6.1.a:</w:t>
      </w:r>
    </w:p>
    <w:p w14:paraId="43212053" w14:textId="77777777" w:rsidR="00A86797" w:rsidRDefault="00A86797" w:rsidP="00275139">
      <w:pPr>
        <w:pStyle w:val="ListParagraph"/>
        <w:ind w:left="936"/>
        <w:rPr>
          <w:rFonts w:ascii="Calibri" w:hAnsi="Calibri"/>
        </w:rPr>
      </w:pPr>
    </w:p>
    <w:p w14:paraId="5C4A4145" w14:textId="78071798" w:rsidR="005D2D02" w:rsidRPr="00710689" w:rsidRDefault="005D2D02" w:rsidP="005D2D02">
      <w:pPr>
        <w:pStyle w:val="ListParagraph"/>
        <w:numPr>
          <w:ilvl w:val="0"/>
          <w:numId w:val="35"/>
        </w:numPr>
        <w:rPr>
          <w:rFonts w:ascii="Calibri" w:hAnsi="Calibri"/>
        </w:rPr>
      </w:pPr>
      <w:r w:rsidRPr="00710689">
        <w:rPr>
          <w:rFonts w:ascii="Calibri" w:hAnsi="Calibri"/>
        </w:rPr>
        <w:t>Voluntary revocation</w:t>
      </w:r>
    </w:p>
    <w:p w14:paraId="27B6DEFE" w14:textId="7AFD2609" w:rsidR="005D2D02" w:rsidRPr="00710689" w:rsidRDefault="00A86797" w:rsidP="005D2D02">
      <w:pPr>
        <w:pStyle w:val="ListParagraph"/>
        <w:numPr>
          <w:ilvl w:val="1"/>
          <w:numId w:val="35"/>
        </w:numPr>
        <w:rPr>
          <w:rFonts w:ascii="Calibri" w:hAnsi="Calibri"/>
        </w:rPr>
      </w:pPr>
      <w:r>
        <w:rPr>
          <w:rFonts w:ascii="Calibri" w:hAnsi="Calibri"/>
        </w:rPr>
        <w:t xml:space="preserve">A </w:t>
      </w:r>
      <w:r w:rsidR="00A37541">
        <w:rPr>
          <w:rFonts w:ascii="Calibri" w:hAnsi="Calibri" w:cstheme="minorHAnsi"/>
        </w:rPr>
        <w:t>LAR</w:t>
      </w:r>
      <w:r w:rsidR="00A37541" w:rsidDel="00A37541">
        <w:rPr>
          <w:rFonts w:ascii="Calibri" w:hAnsi="Calibri"/>
        </w:rPr>
        <w:t xml:space="preserve"> </w:t>
      </w:r>
      <w:r w:rsidR="005D2D02" w:rsidRPr="00710689">
        <w:rPr>
          <w:rFonts w:ascii="Calibri" w:hAnsi="Calibri"/>
        </w:rPr>
        <w:t xml:space="preserve">MUST notify </w:t>
      </w:r>
      <w:r>
        <w:rPr>
          <w:rFonts w:ascii="Calibri" w:hAnsi="Calibri"/>
        </w:rPr>
        <w:t>a QAR</w:t>
      </w:r>
      <w:r w:rsidR="005D2D02" w:rsidRPr="00710689">
        <w:rPr>
          <w:rFonts w:ascii="Calibri" w:hAnsi="Calibri"/>
        </w:rPr>
        <w:t xml:space="preserve"> to revoke </w:t>
      </w:r>
      <w:r w:rsidR="004C0EDA" w:rsidRPr="00710689">
        <w:rPr>
          <w:rFonts w:ascii="Calibri" w:hAnsi="Calibri"/>
        </w:rPr>
        <w:t>ECR v</w:t>
      </w:r>
      <w:r w:rsidR="005D2D02" w:rsidRPr="00710689">
        <w:rPr>
          <w:rFonts w:ascii="Calibri" w:hAnsi="Calibri"/>
        </w:rPr>
        <w:t>LEI Credential</w:t>
      </w:r>
      <w:r w:rsidR="00C27185" w:rsidRPr="00710689">
        <w:rPr>
          <w:rFonts w:ascii="Calibri" w:hAnsi="Calibri"/>
        </w:rPr>
        <w:t xml:space="preserve"> using a request that must be signed by the private key of the </w:t>
      </w:r>
      <w:r w:rsidR="00CA57CC" w:rsidRPr="00710689">
        <w:rPr>
          <w:rFonts w:ascii="Calibri" w:hAnsi="Calibri"/>
        </w:rPr>
        <w:t>AID</w:t>
      </w:r>
      <w:r w:rsidR="00C27185" w:rsidRPr="00710689">
        <w:rPr>
          <w:rFonts w:ascii="Calibri" w:hAnsi="Calibri"/>
        </w:rPr>
        <w:t xml:space="preserve"> of the Legal Entity, e.g.,</w:t>
      </w:r>
      <w:r w:rsidR="005D2D02" w:rsidRPr="00710689">
        <w:rPr>
          <w:rFonts w:ascii="Calibri" w:hAnsi="Calibri"/>
        </w:rPr>
        <w:t xml:space="preserve"> </w:t>
      </w:r>
      <w:r w:rsidR="00B244D7" w:rsidRPr="00710689">
        <w:rPr>
          <w:rFonts w:ascii="Calibri" w:hAnsi="Calibri"/>
        </w:rPr>
        <w:t xml:space="preserve">if the Engagement Context Role no longer applies to the </w:t>
      </w:r>
      <w:r>
        <w:rPr>
          <w:rFonts w:ascii="Calibri" w:hAnsi="Calibri"/>
        </w:rPr>
        <w:t>ECR Person.</w:t>
      </w:r>
    </w:p>
    <w:p w14:paraId="2D957178" w14:textId="77777777" w:rsidR="005D2D02" w:rsidRPr="00710689" w:rsidRDefault="005D2D02" w:rsidP="005D2D02">
      <w:pPr>
        <w:pStyle w:val="ListParagraph"/>
        <w:numPr>
          <w:ilvl w:val="1"/>
          <w:numId w:val="35"/>
        </w:numPr>
        <w:rPr>
          <w:rFonts w:ascii="Calibri" w:hAnsi="Calibri"/>
        </w:rPr>
      </w:pPr>
      <w:r w:rsidRPr="00710689">
        <w:rPr>
          <w:rFonts w:ascii="Calibri" w:hAnsi="Calibri"/>
        </w:rPr>
        <w:t xml:space="preserve">The Qualified vLEI Issuer MUST specify or provide </w:t>
      </w:r>
      <w:proofErr w:type="gramStart"/>
      <w:r w:rsidRPr="00710689">
        <w:rPr>
          <w:rFonts w:ascii="Calibri" w:hAnsi="Calibri"/>
        </w:rPr>
        <w:t>the means by which</w:t>
      </w:r>
      <w:proofErr w:type="gramEnd"/>
      <w:r w:rsidRPr="00710689">
        <w:rPr>
          <w:rFonts w:ascii="Calibri" w:hAnsi="Calibri"/>
        </w:rPr>
        <w:t xml:space="preserve"> the Legal Entity must notify the Qualified vLEI Issuer of the revocation.</w:t>
      </w:r>
    </w:p>
    <w:p w14:paraId="592ECF1A" w14:textId="043C38D7" w:rsidR="005D2D02" w:rsidRDefault="005D2D02" w:rsidP="005D2D02">
      <w:pPr>
        <w:pStyle w:val="ListParagraph"/>
        <w:numPr>
          <w:ilvl w:val="1"/>
          <w:numId w:val="35"/>
        </w:numPr>
        <w:rPr>
          <w:rFonts w:ascii="Calibri" w:hAnsi="Calibri"/>
        </w:rPr>
      </w:pPr>
      <w:r w:rsidRPr="00710689">
        <w:rPr>
          <w:rFonts w:ascii="Calibri" w:hAnsi="Calibri"/>
        </w:rPr>
        <w:t xml:space="preserve">The Qualified vLEI Issuer MUST perform the revocation within the timeframe specified in the agreement that has delegated the issuance of </w:t>
      </w:r>
      <w:r w:rsidR="004C0EDA" w:rsidRPr="00710689">
        <w:rPr>
          <w:rFonts w:ascii="Calibri" w:hAnsi="Calibri"/>
        </w:rPr>
        <w:t>ECR</w:t>
      </w:r>
      <w:r w:rsidRPr="00710689">
        <w:rPr>
          <w:rFonts w:ascii="Calibri" w:hAnsi="Calibri"/>
        </w:rPr>
        <w:t xml:space="preserve"> vLEI Credentials to one or more Qualified vLEI Issuers, offered by Qualified vLEI Issuers as a value-added service.</w:t>
      </w:r>
    </w:p>
    <w:p w14:paraId="155D3EA4" w14:textId="77777777" w:rsidR="00A86797" w:rsidRDefault="00A86797" w:rsidP="00275139">
      <w:pPr>
        <w:pStyle w:val="ListParagraph"/>
        <w:ind w:left="1656"/>
        <w:rPr>
          <w:rFonts w:ascii="Calibri" w:hAnsi="Calibri"/>
        </w:rPr>
      </w:pPr>
    </w:p>
    <w:p w14:paraId="00108C1C" w14:textId="2F05548A" w:rsidR="00A86797" w:rsidRPr="00275139" w:rsidRDefault="00A86797" w:rsidP="00275139">
      <w:pPr>
        <w:pStyle w:val="ListParagraph"/>
        <w:numPr>
          <w:ilvl w:val="1"/>
          <w:numId w:val="42"/>
        </w:numPr>
        <w:rPr>
          <w:rFonts w:ascii="Calibri" w:hAnsi="Calibri"/>
        </w:rPr>
      </w:pPr>
      <w:r w:rsidRPr="00275139">
        <w:rPr>
          <w:rFonts w:ascii="Calibri" w:hAnsi="Calibri"/>
        </w:rPr>
        <w:t>For an Issuer in 6.1.b:</w:t>
      </w:r>
    </w:p>
    <w:p w14:paraId="0521BE01" w14:textId="5CA91AA8" w:rsidR="00A86797" w:rsidRPr="006D14BF" w:rsidRDefault="00A86797" w:rsidP="00275139">
      <w:pPr>
        <w:ind w:left="1418"/>
        <w:rPr>
          <w:rFonts w:ascii="Calibri" w:hAnsi="Calibri"/>
        </w:rPr>
      </w:pPr>
      <w:r w:rsidRPr="00275139">
        <w:rPr>
          <w:rFonts w:ascii="Calibri" w:hAnsi="Calibri"/>
        </w:rPr>
        <w:t>The Legal Entity SHOULD put in place its own process</w:t>
      </w:r>
      <w:r w:rsidR="00C372E5" w:rsidRPr="00275139">
        <w:rPr>
          <w:rFonts w:ascii="Calibri" w:hAnsi="Calibri"/>
        </w:rPr>
        <w:t xml:space="preserve">es specifying how </w:t>
      </w:r>
      <w:r w:rsidR="00A37541">
        <w:rPr>
          <w:rFonts w:ascii="Calibri" w:hAnsi="Calibri" w:cstheme="minorHAnsi"/>
        </w:rPr>
        <w:t>LAR</w:t>
      </w:r>
      <w:r w:rsidR="00D74024">
        <w:rPr>
          <w:rFonts w:ascii="Calibri" w:hAnsi="Calibri"/>
        </w:rPr>
        <w:t>s</w:t>
      </w:r>
      <w:r w:rsidR="00C372E5" w:rsidRPr="00275139">
        <w:rPr>
          <w:rFonts w:ascii="Calibri" w:hAnsi="Calibri"/>
        </w:rPr>
        <w:t xml:space="preserve"> are to be notified </w:t>
      </w:r>
      <w:r w:rsidR="00F87F12">
        <w:rPr>
          <w:rFonts w:ascii="Calibri" w:hAnsi="Calibri"/>
        </w:rPr>
        <w:t>when</w:t>
      </w:r>
      <w:r w:rsidR="00C372E5" w:rsidRPr="00275139">
        <w:rPr>
          <w:rFonts w:ascii="Calibri" w:hAnsi="Calibri"/>
        </w:rPr>
        <w:t xml:space="preserve"> ECR vLEI Credentials </w:t>
      </w:r>
      <w:r w:rsidR="00F87F12">
        <w:rPr>
          <w:rFonts w:ascii="Calibri" w:hAnsi="Calibri"/>
        </w:rPr>
        <w:t xml:space="preserve">should be revoked </w:t>
      </w:r>
      <w:r w:rsidR="00C372E5" w:rsidRPr="00275139">
        <w:rPr>
          <w:rFonts w:ascii="Calibri" w:hAnsi="Calibri"/>
        </w:rPr>
        <w:t>and the timeframe in which the ECR vLEI Credentials are to be revoked.</w:t>
      </w:r>
      <w:r w:rsidRPr="00275139">
        <w:rPr>
          <w:rFonts w:ascii="Calibri" w:hAnsi="Calibri"/>
        </w:rPr>
        <w:t xml:space="preserve"> </w:t>
      </w:r>
    </w:p>
    <w:p w14:paraId="73CBEF5C" w14:textId="77777777" w:rsidR="005D2D02" w:rsidRPr="00710689" w:rsidRDefault="005D2D02" w:rsidP="005D2D02">
      <w:pPr>
        <w:pStyle w:val="ListParagraph"/>
        <w:ind w:left="1800"/>
        <w:rPr>
          <w:rFonts w:ascii="Calibri" w:hAnsi="Calibri"/>
        </w:rPr>
      </w:pPr>
    </w:p>
    <w:p w14:paraId="71AA913B" w14:textId="34E5FD20" w:rsidR="005D2D02" w:rsidRDefault="005D2D02" w:rsidP="005D2D02">
      <w:pPr>
        <w:pStyle w:val="ListParagraph"/>
        <w:numPr>
          <w:ilvl w:val="0"/>
          <w:numId w:val="35"/>
        </w:numPr>
        <w:rPr>
          <w:rFonts w:ascii="Calibri" w:hAnsi="Calibri"/>
        </w:rPr>
      </w:pPr>
      <w:r w:rsidRPr="00710689">
        <w:rPr>
          <w:rFonts w:ascii="Calibri" w:hAnsi="Calibri"/>
        </w:rPr>
        <w:t xml:space="preserve">Involuntary revocation </w:t>
      </w:r>
    </w:p>
    <w:p w14:paraId="762C7B94" w14:textId="77777777" w:rsidR="00C372E5" w:rsidRDefault="00C372E5" w:rsidP="00275139">
      <w:pPr>
        <w:pStyle w:val="ListParagraph"/>
        <w:ind w:left="936"/>
        <w:rPr>
          <w:rFonts w:ascii="Calibri" w:hAnsi="Calibri"/>
        </w:rPr>
      </w:pPr>
    </w:p>
    <w:p w14:paraId="77855EE0" w14:textId="5E7094BE" w:rsidR="00C372E5" w:rsidRPr="00AE6869" w:rsidRDefault="00C372E5" w:rsidP="00AE6869">
      <w:pPr>
        <w:pStyle w:val="ListParagraph"/>
        <w:ind w:left="936"/>
      </w:pPr>
      <w:r w:rsidRPr="005C63F7">
        <w:rPr>
          <w:rFonts w:ascii="Calibri" w:hAnsi="Calibri"/>
        </w:rPr>
        <w:t>a. For an Issuer in 6.1.a:</w:t>
      </w:r>
    </w:p>
    <w:p w14:paraId="622203A1" w14:textId="0AF1FCC8" w:rsidR="005D2D02" w:rsidRDefault="00081F99" w:rsidP="006D14BF">
      <w:pPr>
        <w:pStyle w:val="ListParagraph"/>
        <w:ind w:left="1418"/>
        <w:rPr>
          <w:rFonts w:ascii="Calibri" w:hAnsi="Calibri"/>
        </w:rPr>
      </w:pPr>
      <w:r w:rsidRPr="00710689">
        <w:rPr>
          <w:rFonts w:ascii="Calibri" w:hAnsi="Calibri"/>
        </w:rPr>
        <w:t>Involuntary</w:t>
      </w:r>
      <w:r w:rsidR="005D2D02" w:rsidRPr="00710689">
        <w:rPr>
          <w:rFonts w:ascii="Calibri" w:hAnsi="Calibri"/>
        </w:rPr>
        <w:t xml:space="preserve"> revocation of vLEI Credentials SHALL follow the same process specified for the revocation of </w:t>
      </w:r>
      <w:r w:rsidR="004C0EDA" w:rsidRPr="00710689">
        <w:rPr>
          <w:rFonts w:ascii="Calibri" w:hAnsi="Calibri"/>
        </w:rPr>
        <w:t>ECR</w:t>
      </w:r>
      <w:r w:rsidR="005D2D02" w:rsidRPr="00710689">
        <w:rPr>
          <w:rFonts w:ascii="Calibri" w:hAnsi="Calibri"/>
        </w:rPr>
        <w:t xml:space="preserve"> vLEI Credentials in Appendix 5, Qualified vLEI Issuer Service Level Agreement (SLA).</w:t>
      </w:r>
    </w:p>
    <w:p w14:paraId="7D154E94" w14:textId="3A33DC29" w:rsidR="00C372E5" w:rsidRPr="00C372E5" w:rsidRDefault="00C372E5" w:rsidP="00275139">
      <w:pPr>
        <w:ind w:left="993"/>
        <w:rPr>
          <w:rFonts w:ascii="Calibri" w:hAnsi="Calibri"/>
        </w:rPr>
      </w:pPr>
      <w:r>
        <w:rPr>
          <w:rFonts w:ascii="Calibri" w:hAnsi="Calibri"/>
        </w:rPr>
        <w:t>b</w:t>
      </w:r>
      <w:r w:rsidRPr="00C372E5">
        <w:rPr>
          <w:rFonts w:ascii="Calibri" w:hAnsi="Calibri"/>
        </w:rPr>
        <w:t>. For an Issuer in 6.1.</w:t>
      </w:r>
      <w:r w:rsidR="00C749F0">
        <w:rPr>
          <w:rFonts w:ascii="Calibri" w:hAnsi="Calibri"/>
        </w:rPr>
        <w:t>b</w:t>
      </w:r>
      <w:r w:rsidRPr="00C372E5">
        <w:rPr>
          <w:rFonts w:ascii="Calibri" w:hAnsi="Calibri"/>
        </w:rPr>
        <w:t>:</w:t>
      </w:r>
    </w:p>
    <w:p w14:paraId="1D6AE1ED" w14:textId="5DE0C87B" w:rsidR="00C372E5" w:rsidRPr="006D14BF" w:rsidRDefault="00C372E5" w:rsidP="007B15E3">
      <w:pPr>
        <w:ind w:left="1418"/>
        <w:rPr>
          <w:rFonts w:ascii="Calibri" w:hAnsi="Calibri"/>
        </w:rPr>
      </w:pPr>
      <w:r>
        <w:rPr>
          <w:rFonts w:ascii="Calibri" w:hAnsi="Calibri"/>
        </w:rPr>
        <w:t>Involuntary revocation of vLEI Credentials does not apply.</w:t>
      </w:r>
    </w:p>
    <w:p w14:paraId="309B763B" w14:textId="4E56B429" w:rsidR="00990546" w:rsidRPr="003D59E6" w:rsidRDefault="00990546" w:rsidP="00251BDF">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lastRenderedPageBreak/>
        <w:t>Level of Assurance</w:t>
      </w:r>
    </w:p>
    <w:p w14:paraId="62D242EB" w14:textId="558E546B" w:rsidR="00115812" w:rsidRPr="00710689" w:rsidRDefault="00CE1887" w:rsidP="00251BDF">
      <w:pPr>
        <w:ind w:left="576"/>
        <w:rPr>
          <w:rFonts w:ascii="Calibri" w:hAnsi="Calibri"/>
        </w:rPr>
      </w:pPr>
      <w:r w:rsidRPr="00710689">
        <w:rPr>
          <w:rFonts w:ascii="Calibri" w:hAnsi="Calibri"/>
        </w:rPr>
        <w:t>The</w:t>
      </w:r>
      <w:r w:rsidR="0093006F" w:rsidRPr="00710689">
        <w:rPr>
          <w:rFonts w:ascii="Calibri" w:hAnsi="Calibri"/>
        </w:rPr>
        <w:t xml:space="preserve"> </w:t>
      </w:r>
      <w:r w:rsidR="00D213F5" w:rsidRPr="00710689">
        <w:rPr>
          <w:rFonts w:ascii="Calibri" w:hAnsi="Calibri"/>
        </w:rPr>
        <w:t xml:space="preserve">ECR </w:t>
      </w:r>
      <w:r w:rsidR="0093006F" w:rsidRPr="00710689">
        <w:rPr>
          <w:rFonts w:ascii="Calibri" w:hAnsi="Calibri"/>
        </w:rPr>
        <w:t xml:space="preserve">vLEI </w:t>
      </w:r>
      <w:r w:rsidR="00BA0F47" w:rsidRPr="00710689">
        <w:rPr>
          <w:rFonts w:ascii="Calibri" w:hAnsi="Calibri"/>
        </w:rPr>
        <w:t>Credential</w:t>
      </w:r>
      <w:r w:rsidR="00543F1B" w:rsidRPr="00710689">
        <w:rPr>
          <w:rFonts w:ascii="Calibri" w:hAnsi="Calibri"/>
        </w:rPr>
        <w:t xml:space="preserve"> </w:t>
      </w:r>
      <w:r w:rsidRPr="00710689">
        <w:rPr>
          <w:rFonts w:ascii="Calibri" w:hAnsi="Calibri"/>
        </w:rPr>
        <w:t xml:space="preserve">V1 </w:t>
      </w:r>
      <w:r w:rsidR="0037776E" w:rsidRPr="00710689">
        <w:rPr>
          <w:rFonts w:ascii="Calibri" w:hAnsi="Calibri"/>
        </w:rPr>
        <w:t>SHOULD</w:t>
      </w:r>
      <w:r w:rsidRPr="00710689">
        <w:rPr>
          <w:rFonts w:ascii="Calibri" w:hAnsi="Calibri"/>
        </w:rPr>
        <w:t xml:space="preserve"> </w:t>
      </w:r>
      <w:r w:rsidR="00990546" w:rsidRPr="00710689">
        <w:rPr>
          <w:rFonts w:ascii="Calibri" w:hAnsi="Calibri"/>
        </w:rPr>
        <w:t xml:space="preserve">be issued with only a single </w:t>
      </w:r>
      <w:r w:rsidR="00F30EF1" w:rsidRPr="00710689">
        <w:rPr>
          <w:rFonts w:ascii="Calibri" w:hAnsi="Calibri"/>
        </w:rPr>
        <w:t>L</w:t>
      </w:r>
      <w:r w:rsidR="00990546" w:rsidRPr="00710689">
        <w:rPr>
          <w:rFonts w:ascii="Calibri" w:hAnsi="Calibri"/>
        </w:rPr>
        <w:t xml:space="preserve">evel of </w:t>
      </w:r>
      <w:r w:rsidR="00F30EF1" w:rsidRPr="00710689">
        <w:rPr>
          <w:rFonts w:ascii="Calibri" w:hAnsi="Calibri"/>
        </w:rPr>
        <w:t>A</w:t>
      </w:r>
      <w:r w:rsidR="00990546" w:rsidRPr="00710689">
        <w:rPr>
          <w:rFonts w:ascii="Calibri" w:hAnsi="Calibri"/>
        </w:rPr>
        <w:t xml:space="preserve">ssurance. </w:t>
      </w:r>
      <w:r w:rsidRPr="00710689">
        <w:rPr>
          <w:rFonts w:ascii="Calibri" w:hAnsi="Calibri"/>
        </w:rPr>
        <w:t>F</w:t>
      </w:r>
      <w:r w:rsidR="00990546" w:rsidRPr="00710689">
        <w:rPr>
          <w:rFonts w:ascii="Calibri" w:hAnsi="Calibri"/>
        </w:rPr>
        <w:t xml:space="preserve">uture versions of this </w:t>
      </w:r>
      <w:r w:rsidR="00C03E41" w:rsidRPr="00710689">
        <w:rPr>
          <w:rFonts w:ascii="Calibri" w:hAnsi="Calibri"/>
        </w:rPr>
        <w:t xml:space="preserve">credential </w:t>
      </w:r>
      <w:r w:rsidR="00990546" w:rsidRPr="00710689">
        <w:rPr>
          <w:rFonts w:ascii="Calibri" w:hAnsi="Calibri"/>
        </w:rPr>
        <w:t xml:space="preserve">governance framework MAY define multiple </w:t>
      </w:r>
      <w:r w:rsidR="00F30EF1" w:rsidRPr="00710689">
        <w:rPr>
          <w:rFonts w:ascii="Calibri" w:hAnsi="Calibri"/>
        </w:rPr>
        <w:t>L</w:t>
      </w:r>
      <w:r w:rsidR="00990546" w:rsidRPr="00710689">
        <w:rPr>
          <w:rFonts w:ascii="Calibri" w:hAnsi="Calibri"/>
        </w:rPr>
        <w:t xml:space="preserve">evels of </w:t>
      </w:r>
      <w:r w:rsidR="00F30EF1" w:rsidRPr="00710689">
        <w:rPr>
          <w:rFonts w:ascii="Calibri" w:hAnsi="Calibri"/>
        </w:rPr>
        <w:t>A</w:t>
      </w:r>
      <w:r w:rsidR="00990546" w:rsidRPr="00710689">
        <w:rPr>
          <w:rFonts w:ascii="Calibri" w:hAnsi="Calibri"/>
        </w:rPr>
        <w:t>ssurance.</w:t>
      </w:r>
    </w:p>
    <w:p w14:paraId="1A8C73F6" w14:textId="08221A72" w:rsidR="00126478" w:rsidRPr="003D59E6" w:rsidRDefault="00126478" w:rsidP="008B2265">
      <w:pPr>
        <w:pStyle w:val="Heading1"/>
        <w:rPr>
          <w:rFonts w:ascii="Calibri" w:hAnsi="Calibri" w:cstheme="minorHAnsi"/>
          <w:b/>
          <w:bCs/>
          <w:color w:val="000000" w:themeColor="text1"/>
          <w:sz w:val="32"/>
        </w:rPr>
      </w:pPr>
      <w:r w:rsidRPr="003D59E6">
        <w:rPr>
          <w:rFonts w:ascii="Calibri" w:hAnsi="Calibri" w:cstheme="minorHAnsi"/>
          <w:b/>
          <w:bCs/>
          <w:color w:val="000000" w:themeColor="text1"/>
          <w:sz w:val="32"/>
        </w:rPr>
        <w:t>Holder Policies</w:t>
      </w:r>
    </w:p>
    <w:p w14:paraId="453776BC" w14:textId="52ED7CD9" w:rsidR="00E163AF" w:rsidRPr="00710689" w:rsidRDefault="00E163AF" w:rsidP="00E163AF">
      <w:pPr>
        <w:rPr>
          <w:rFonts w:ascii="Calibri" w:hAnsi="Calibri"/>
        </w:rPr>
      </w:pPr>
      <w:r w:rsidRPr="00710689">
        <w:rPr>
          <w:rFonts w:ascii="Calibri" w:hAnsi="Calibri"/>
        </w:rPr>
        <w:t xml:space="preserve">There are no restrictions on the Holders of vLEI </w:t>
      </w:r>
      <w:r w:rsidR="007C5F2E" w:rsidRPr="00710689">
        <w:rPr>
          <w:rFonts w:ascii="Calibri" w:hAnsi="Calibri"/>
        </w:rPr>
        <w:t>C</w:t>
      </w:r>
      <w:r w:rsidRPr="00710689">
        <w:rPr>
          <w:rFonts w:ascii="Calibri" w:hAnsi="Calibri"/>
        </w:rPr>
        <w:t>redentials specified in the vLEI Ecosystem.  Restrictions may be introduced in other Ecosystems that use the vLEI Ecosystem.</w:t>
      </w:r>
    </w:p>
    <w:p w14:paraId="4B2B9643" w14:textId="3BC43C10" w:rsidR="00126478" w:rsidRPr="003D59E6" w:rsidRDefault="00126478" w:rsidP="00126478">
      <w:pPr>
        <w:pStyle w:val="Heading1"/>
        <w:rPr>
          <w:rFonts w:ascii="Calibri" w:hAnsi="Calibri" w:cstheme="minorHAnsi"/>
          <w:b/>
          <w:bCs/>
          <w:color w:val="000000" w:themeColor="text1"/>
          <w:sz w:val="32"/>
        </w:rPr>
      </w:pPr>
      <w:r w:rsidRPr="003D59E6">
        <w:rPr>
          <w:rFonts w:ascii="Calibri" w:hAnsi="Calibri" w:cstheme="minorHAnsi"/>
          <w:b/>
          <w:bCs/>
          <w:color w:val="000000" w:themeColor="text1"/>
          <w:sz w:val="32"/>
        </w:rPr>
        <w:t>Verifier Policies</w:t>
      </w:r>
    </w:p>
    <w:p w14:paraId="041F78EB" w14:textId="2D6B073A" w:rsidR="006A3849" w:rsidRPr="007B66B6" w:rsidRDefault="00E163AF">
      <w:pPr>
        <w:rPr>
          <w:rFonts w:ascii="Calibri" w:hAnsi="Calibri"/>
        </w:rPr>
      </w:pPr>
      <w:r w:rsidRPr="007B66B6">
        <w:rPr>
          <w:rFonts w:ascii="Calibri" w:hAnsi="Calibri"/>
        </w:rPr>
        <w:t xml:space="preserve">There are no restrictions on the Verifiers of vLEI </w:t>
      </w:r>
      <w:r w:rsidR="007C5F2E" w:rsidRPr="007B66B6">
        <w:rPr>
          <w:rFonts w:ascii="Calibri" w:hAnsi="Calibri"/>
        </w:rPr>
        <w:t>C</w:t>
      </w:r>
      <w:r w:rsidRPr="007B66B6">
        <w:rPr>
          <w:rFonts w:ascii="Calibri" w:hAnsi="Calibri"/>
        </w:rPr>
        <w:t>redentials specified in the vLEI Ecosystem.  Restrictions may be introduced in other Ecosystems that use the vLEI Ecosystem.</w:t>
      </w:r>
    </w:p>
    <w:p w14:paraId="26C56547" w14:textId="7A21EFE3" w:rsidR="00BF5DCC" w:rsidRPr="003D59E6" w:rsidRDefault="008D6324" w:rsidP="008B2265">
      <w:pPr>
        <w:pStyle w:val="Heading1"/>
        <w:rPr>
          <w:rFonts w:ascii="Calibri" w:hAnsi="Calibri" w:cstheme="minorHAnsi"/>
          <w:b/>
          <w:bCs/>
          <w:color w:val="000000" w:themeColor="text1"/>
          <w:sz w:val="32"/>
        </w:rPr>
      </w:pPr>
      <w:r w:rsidRPr="003D59E6">
        <w:rPr>
          <w:rFonts w:ascii="Calibri" w:hAnsi="Calibri" w:cstheme="minorHAnsi"/>
          <w:b/>
          <w:bCs/>
          <w:color w:val="000000" w:themeColor="text1"/>
          <w:sz w:val="32"/>
        </w:rPr>
        <w:t>Credential Definition</w:t>
      </w:r>
    </w:p>
    <w:p w14:paraId="2415F257" w14:textId="2A0DA018" w:rsidR="00155941" w:rsidRPr="003D59E6" w:rsidRDefault="00C97FBB" w:rsidP="00155941">
      <w:pPr>
        <w:pStyle w:val="Heading2"/>
        <w:rPr>
          <w:rFonts w:ascii="Calibri" w:hAnsi="Calibri" w:cstheme="minorHAnsi"/>
          <w:b/>
          <w:bCs/>
          <w:color w:val="000000" w:themeColor="text1"/>
          <w:sz w:val="26"/>
        </w:rPr>
      </w:pPr>
      <w:r w:rsidRPr="003D59E6">
        <w:rPr>
          <w:rFonts w:ascii="Calibri" w:hAnsi="Calibri" w:cstheme="minorHAnsi"/>
          <w:b/>
          <w:bCs/>
          <w:color w:val="000000" w:themeColor="text1"/>
          <w:sz w:val="26"/>
        </w:rPr>
        <w:t>Schema</w:t>
      </w:r>
    </w:p>
    <w:p w14:paraId="3DD6AF90" w14:textId="24E75101" w:rsidR="004B7B94" w:rsidRPr="007B66B6" w:rsidRDefault="00D13781" w:rsidP="004410B9">
      <w:pPr>
        <w:ind w:left="576"/>
        <w:rPr>
          <w:rFonts w:ascii="Calibri" w:hAnsi="Calibri" w:cstheme="minorHAnsi"/>
        </w:rPr>
      </w:pPr>
      <w:r w:rsidRPr="007B66B6">
        <w:rPr>
          <w:rFonts w:ascii="Calibri" w:hAnsi="Calibri" w:cstheme="minorHAnsi"/>
        </w:rPr>
        <w:t xml:space="preserve">The </w:t>
      </w:r>
      <w:r w:rsidR="00D213F5" w:rsidRPr="007B66B6">
        <w:rPr>
          <w:rFonts w:ascii="Calibri" w:hAnsi="Calibri"/>
        </w:rPr>
        <w:t>ECR</w:t>
      </w:r>
      <w:r w:rsidR="00D213F5" w:rsidRPr="007B66B6">
        <w:rPr>
          <w:rFonts w:ascii="Calibri" w:hAnsi="Calibri" w:cstheme="minorHAnsi"/>
        </w:rPr>
        <w:t xml:space="preserve"> </w:t>
      </w:r>
      <w:r w:rsidRPr="007B66B6">
        <w:rPr>
          <w:rFonts w:ascii="Calibri" w:hAnsi="Calibri" w:cstheme="minorHAnsi"/>
        </w:rPr>
        <w:t xml:space="preserve">vLEI Credential MUST contain the following elements at a minimum - the LEI of the Holder of the Legal Entity vLEI Credential, the Legal Name of the Person in the </w:t>
      </w:r>
      <w:r w:rsidR="00D213F5" w:rsidRPr="007B66B6">
        <w:rPr>
          <w:rFonts w:ascii="Calibri" w:hAnsi="Calibri" w:cstheme="minorHAnsi"/>
        </w:rPr>
        <w:t>Engagement Context Role</w:t>
      </w:r>
      <w:r w:rsidRPr="007B66B6">
        <w:rPr>
          <w:rFonts w:ascii="Calibri" w:hAnsi="Calibri" w:cstheme="minorHAnsi"/>
        </w:rPr>
        <w:t xml:space="preserve"> at the Legal Entity and the Engagement Context Role itself.  </w:t>
      </w:r>
      <w:r w:rsidR="004B7B94" w:rsidRPr="007B66B6">
        <w:rPr>
          <w:rFonts w:ascii="Calibri" w:hAnsi="Calibri" w:cstheme="minorHAnsi"/>
        </w:rPr>
        <w:t xml:space="preserve">The Legal Entity </w:t>
      </w:r>
      <w:r w:rsidRPr="007B66B6">
        <w:rPr>
          <w:rFonts w:ascii="Calibri" w:hAnsi="Calibri" w:cstheme="minorHAnsi"/>
        </w:rPr>
        <w:t>MAY</w:t>
      </w:r>
      <w:r w:rsidR="004B7B94" w:rsidRPr="007B66B6">
        <w:rPr>
          <w:rFonts w:ascii="Calibri" w:hAnsi="Calibri" w:cstheme="minorHAnsi"/>
        </w:rPr>
        <w:t xml:space="preserve"> include additional elements in this credential, some of which may be </w:t>
      </w:r>
      <w:r w:rsidR="00272E18" w:rsidRPr="007B66B6">
        <w:rPr>
          <w:rFonts w:ascii="Calibri" w:hAnsi="Calibri" w:cstheme="minorHAnsi"/>
        </w:rPr>
        <w:t xml:space="preserve">private </w:t>
      </w:r>
      <w:r w:rsidR="004B7B94" w:rsidRPr="007B66B6">
        <w:rPr>
          <w:rFonts w:ascii="Calibri" w:hAnsi="Calibri" w:cstheme="minorHAnsi"/>
        </w:rPr>
        <w:t>information pertinent to the Legal Entity and the Person in the Engagement Context Role.</w:t>
      </w:r>
    </w:p>
    <w:p w14:paraId="2E9BCD24" w14:textId="5DE0AF51" w:rsidR="00636B64" w:rsidRPr="007B66B6" w:rsidRDefault="00101A93" w:rsidP="004410B9">
      <w:pPr>
        <w:ind w:left="576"/>
        <w:rPr>
          <w:rFonts w:ascii="Calibri" w:hAnsi="Calibri" w:cstheme="minorHAnsi"/>
        </w:rPr>
      </w:pPr>
      <w:r w:rsidRPr="007B66B6">
        <w:rPr>
          <w:rFonts w:ascii="Calibri" w:hAnsi="Calibri" w:cstheme="minorHAnsi"/>
        </w:rPr>
        <w:t>The elements in this type of credential</w:t>
      </w:r>
      <w:r w:rsidR="00636B64" w:rsidRPr="007B66B6">
        <w:rPr>
          <w:rFonts w:ascii="Calibri" w:hAnsi="Calibri" w:cstheme="minorHAnsi"/>
        </w:rPr>
        <w:t xml:space="preserve"> can be returned in response to a proof</w:t>
      </w:r>
      <w:r w:rsidRPr="007B66B6">
        <w:rPr>
          <w:rFonts w:ascii="Calibri" w:hAnsi="Calibri" w:cstheme="minorHAnsi"/>
        </w:rPr>
        <w:t xml:space="preserve"> </w:t>
      </w:r>
      <w:r w:rsidR="003D3626" w:rsidRPr="007B66B6">
        <w:rPr>
          <w:rFonts w:ascii="Calibri" w:hAnsi="Calibri" w:cstheme="minorHAnsi"/>
        </w:rPr>
        <w:t xml:space="preserve">request </w:t>
      </w:r>
      <w:r w:rsidRPr="007B66B6">
        <w:rPr>
          <w:rFonts w:ascii="Calibri" w:hAnsi="Calibri" w:cstheme="minorHAnsi"/>
        </w:rPr>
        <w:t>(partial visibility).</w:t>
      </w:r>
    </w:p>
    <w:p w14:paraId="4D9C0FB5" w14:textId="4B08433C" w:rsidR="00F86E62" w:rsidRPr="007B66B6" w:rsidRDefault="00F86E62" w:rsidP="004410B9">
      <w:pPr>
        <w:spacing w:after="0"/>
        <w:ind w:left="576"/>
        <w:rPr>
          <w:rFonts w:ascii="Calibri" w:hAnsi="Calibri" w:cstheme="minorHAnsi"/>
        </w:rPr>
      </w:pPr>
      <w:r w:rsidRPr="007B66B6">
        <w:rPr>
          <w:rFonts w:ascii="Calibri" w:hAnsi="Calibri" w:cstheme="minorHAnsi"/>
        </w:rPr>
        <w:t xml:space="preserve">The </w:t>
      </w:r>
      <w:r w:rsidR="00D13781" w:rsidRPr="007B66B6">
        <w:rPr>
          <w:rFonts w:ascii="Calibri" w:hAnsi="Calibri" w:cstheme="minorHAnsi"/>
        </w:rPr>
        <w:t xml:space="preserve">credential elements, </w:t>
      </w:r>
      <w:r w:rsidRPr="007B66B6">
        <w:rPr>
          <w:rFonts w:ascii="Calibri" w:hAnsi="Calibri" w:cstheme="minorHAnsi"/>
        </w:rPr>
        <w:t>schema and the vLEI Credential examples can be found in:</w:t>
      </w:r>
    </w:p>
    <w:p w14:paraId="40F5D583" w14:textId="77777777" w:rsidR="00956AFE" w:rsidRPr="00956AFE" w:rsidRDefault="0048071C" w:rsidP="00956AFE">
      <w:pPr>
        <w:spacing w:after="0"/>
        <w:ind w:left="567"/>
        <w:rPr>
          <w:lang w:val="en-DE"/>
        </w:rPr>
      </w:pPr>
      <w:hyperlink r:id="rId21" w:tooltip="https://github.com/WebOfTrust/vLEI" w:history="1">
        <w:r w:rsidR="00956AFE" w:rsidRPr="00956AFE">
          <w:rPr>
            <w:rStyle w:val="Hyperlink"/>
            <w:lang w:val="en-DE"/>
          </w:rPr>
          <w:t>https://github.com/WebOfTrust/vLEI</w:t>
        </w:r>
      </w:hyperlink>
    </w:p>
    <w:p w14:paraId="3E1D41B2" w14:textId="77777777" w:rsidR="00F86E62" w:rsidRPr="007B66B6" w:rsidRDefault="00F86E62" w:rsidP="00F86E62">
      <w:pPr>
        <w:spacing w:after="0"/>
        <w:rPr>
          <w:rFonts w:ascii="Calibri" w:hAnsi="Calibri" w:cstheme="minorHAnsi"/>
        </w:rPr>
      </w:pPr>
    </w:p>
    <w:p w14:paraId="036E151F" w14:textId="77777777" w:rsidR="00F86E62" w:rsidRPr="007B66B6" w:rsidRDefault="00F86E62" w:rsidP="004410B9">
      <w:pPr>
        <w:spacing w:after="0"/>
        <w:ind w:left="576"/>
        <w:rPr>
          <w:rFonts w:ascii="Calibri" w:hAnsi="Calibri" w:cstheme="minorHAnsi"/>
        </w:rPr>
      </w:pPr>
      <w:r w:rsidRPr="007B66B6">
        <w:rPr>
          <w:rFonts w:ascii="Calibri" w:hAnsi="Calibri" w:cstheme="minorHAnsi"/>
        </w:rPr>
        <w:t>This document covers both issuance and presentation exchange protocols.</w:t>
      </w:r>
    </w:p>
    <w:p w14:paraId="68025DD5" w14:textId="77777777" w:rsidR="004B7B94" w:rsidRPr="007B66B6" w:rsidRDefault="004B7B94" w:rsidP="00155941">
      <w:pPr>
        <w:rPr>
          <w:rFonts w:ascii="Calibri" w:hAnsi="Calibri" w:cstheme="minorHAnsi"/>
          <w:color w:val="FF0000"/>
        </w:rPr>
      </w:pPr>
    </w:p>
    <w:p w14:paraId="5FAFA169" w14:textId="77777777" w:rsidR="001767E9" w:rsidRPr="007B66B6" w:rsidRDefault="001767E9" w:rsidP="004F394B">
      <w:pPr>
        <w:spacing w:after="0"/>
        <w:rPr>
          <w:rFonts w:ascii="Calibri" w:hAnsi="Calibri" w:cstheme="minorHAnsi"/>
          <w:sz w:val="22"/>
          <w:szCs w:val="22"/>
        </w:rPr>
      </w:pPr>
    </w:p>
    <w:p w14:paraId="30032EEA" w14:textId="3916239B" w:rsidR="00766E73" w:rsidRPr="007B66B6" w:rsidRDefault="00766E73" w:rsidP="004410B9">
      <w:pPr>
        <w:ind w:left="576"/>
        <w:rPr>
          <w:rFonts w:ascii="Calibri" w:hAnsi="Calibri" w:cstheme="minorHAnsi"/>
        </w:rPr>
      </w:pPr>
      <w:r w:rsidRPr="007B66B6">
        <w:rPr>
          <w:rFonts w:ascii="Calibri" w:hAnsi="Calibri" w:cstheme="minorHAnsi"/>
        </w:rPr>
        <w:t xml:space="preserve">The following </w:t>
      </w:r>
      <w:r w:rsidR="00E76A67" w:rsidRPr="007B66B6">
        <w:rPr>
          <w:rFonts w:ascii="Calibri" w:hAnsi="Calibri" w:cstheme="minorHAnsi"/>
        </w:rPr>
        <w:t xml:space="preserve">text </w:t>
      </w:r>
      <w:r w:rsidR="009218E7" w:rsidRPr="007B66B6">
        <w:rPr>
          <w:rFonts w:ascii="Calibri" w:hAnsi="Calibri" w:cstheme="minorHAnsi"/>
        </w:rPr>
        <w:t xml:space="preserve">MUST </w:t>
      </w:r>
      <w:r w:rsidRPr="007B66B6">
        <w:rPr>
          <w:rFonts w:ascii="Calibri" w:hAnsi="Calibri" w:cstheme="minorHAnsi"/>
        </w:rPr>
        <w:t xml:space="preserve">appear in the Rules section of the </w:t>
      </w:r>
      <w:r w:rsidR="00542B74" w:rsidRPr="007B66B6">
        <w:rPr>
          <w:rFonts w:ascii="Calibri" w:hAnsi="Calibri" w:cstheme="minorHAnsi"/>
        </w:rPr>
        <w:t>Aut</w:t>
      </w:r>
      <w:r w:rsidR="00C749F0">
        <w:rPr>
          <w:rFonts w:ascii="Calibri" w:hAnsi="Calibri" w:cstheme="minorHAnsi"/>
        </w:rPr>
        <w:t>hentic</w:t>
      </w:r>
      <w:r w:rsidR="00542B74" w:rsidRPr="007B66B6">
        <w:rPr>
          <w:rFonts w:ascii="Calibri" w:hAnsi="Calibri" w:cstheme="minorHAnsi"/>
        </w:rPr>
        <w:t xml:space="preserve"> Chained Data Container (ACDC)</w:t>
      </w:r>
      <w:r w:rsidRPr="007B66B6">
        <w:rPr>
          <w:rFonts w:ascii="Calibri" w:hAnsi="Calibri" w:cstheme="minorHAnsi"/>
        </w:rPr>
        <w:t xml:space="preserve"> vLEI Credentials. </w:t>
      </w:r>
    </w:p>
    <w:p w14:paraId="052B9191" w14:textId="0C5DEB6D" w:rsidR="00766E73" w:rsidRPr="007B66B6" w:rsidRDefault="00766E73" w:rsidP="004410B9">
      <w:pPr>
        <w:ind w:left="576"/>
        <w:rPr>
          <w:rFonts w:ascii="Calibri" w:hAnsi="Calibri"/>
          <w:i/>
          <w:iCs/>
        </w:rPr>
      </w:pPr>
      <w:r w:rsidRPr="007B66B6">
        <w:rPr>
          <w:rFonts w:ascii="Calibri" w:hAnsi="Calibri"/>
          <w:i/>
          <w:iCs/>
        </w:rPr>
        <w:t xml:space="preserve">Usage of a valid vLEI Credential does not assert that the Legal Entity is trustworthy, honest, reputable in its business dealings, safe to do business with, or compliant with any laws. </w:t>
      </w:r>
    </w:p>
    <w:p w14:paraId="737C10E2" w14:textId="5C062796" w:rsidR="00766E73" w:rsidRPr="007B66B6" w:rsidRDefault="00766E73" w:rsidP="004410B9">
      <w:pPr>
        <w:ind w:left="576"/>
        <w:rPr>
          <w:rFonts w:ascii="Calibri" w:hAnsi="Calibri"/>
          <w:i/>
          <w:iCs/>
        </w:rPr>
      </w:pPr>
      <w:r w:rsidRPr="007B66B6">
        <w:rPr>
          <w:rFonts w:ascii="Calibri" w:hAnsi="Calibri"/>
          <w:i/>
          <w:iCs/>
        </w:rPr>
        <w:t xml:space="preserve">Issuance of a valid vLEI Credential only establishes that the information in the requirements in the </w:t>
      </w:r>
      <w:r w:rsidR="001F36C7" w:rsidRPr="007B66B6">
        <w:rPr>
          <w:rFonts w:ascii="Calibri" w:hAnsi="Calibri"/>
          <w:i/>
          <w:iCs/>
        </w:rPr>
        <w:t xml:space="preserve">Identity </w:t>
      </w:r>
      <w:r w:rsidRPr="007B66B6">
        <w:rPr>
          <w:rFonts w:ascii="Calibri" w:hAnsi="Calibri"/>
          <w:i/>
          <w:iCs/>
        </w:rPr>
        <w:t>Verification section</w:t>
      </w:r>
      <w:r w:rsidR="00B1590A" w:rsidRPr="007B66B6">
        <w:rPr>
          <w:rFonts w:ascii="Calibri" w:hAnsi="Calibri"/>
          <w:i/>
          <w:iCs/>
        </w:rPr>
        <w:t xml:space="preserve">s, </w:t>
      </w:r>
      <w:r w:rsidRPr="007B66B6">
        <w:rPr>
          <w:rFonts w:ascii="Calibri" w:hAnsi="Calibri"/>
          <w:i/>
          <w:iCs/>
        </w:rPr>
        <w:t xml:space="preserve">6.3 </w:t>
      </w:r>
      <w:r w:rsidR="003C2270" w:rsidRPr="007B66B6">
        <w:rPr>
          <w:rFonts w:ascii="Calibri" w:hAnsi="Calibri"/>
          <w:i/>
          <w:iCs/>
        </w:rPr>
        <w:t>and</w:t>
      </w:r>
      <w:r w:rsidR="004C0EDA" w:rsidRPr="007B66B6">
        <w:rPr>
          <w:rFonts w:ascii="Calibri" w:hAnsi="Calibri"/>
          <w:i/>
          <w:iCs/>
        </w:rPr>
        <w:t xml:space="preserve"> 6.5</w:t>
      </w:r>
      <w:r w:rsidR="00B1590A" w:rsidRPr="007B66B6">
        <w:rPr>
          <w:rFonts w:ascii="Calibri" w:hAnsi="Calibri"/>
          <w:i/>
          <w:iCs/>
        </w:rPr>
        <w:t xml:space="preserve">, </w:t>
      </w:r>
      <w:r w:rsidRPr="007B66B6">
        <w:rPr>
          <w:rFonts w:ascii="Calibri" w:hAnsi="Calibri"/>
          <w:i/>
          <w:iCs/>
        </w:rPr>
        <w:t>of the Credential Governance Framework were met in accordance with the vLEI Ecosystem Governance Framework.</w:t>
      </w:r>
    </w:p>
    <w:p w14:paraId="542DD161" w14:textId="0199FB30" w:rsidR="00D13781" w:rsidRDefault="00D13781" w:rsidP="00A63BFE">
      <w:pPr>
        <w:ind w:firstLine="720"/>
        <w:rPr>
          <w:rFonts w:cstheme="minorHAnsi"/>
          <w:sz w:val="20"/>
          <w:szCs w:val="20"/>
        </w:rPr>
      </w:pPr>
    </w:p>
    <w:p w14:paraId="0B460109" w14:textId="17A26A46" w:rsidR="00D13781" w:rsidRDefault="00D13781" w:rsidP="00A63BFE">
      <w:pPr>
        <w:ind w:firstLine="720"/>
        <w:rPr>
          <w:rFonts w:cstheme="minorHAnsi"/>
          <w:sz w:val="20"/>
          <w:szCs w:val="20"/>
        </w:rPr>
      </w:pPr>
    </w:p>
    <w:p w14:paraId="4CD3C0A8" w14:textId="77777777" w:rsidR="00D13781" w:rsidRPr="00694B75" w:rsidRDefault="00D13781" w:rsidP="00A63BFE">
      <w:pPr>
        <w:ind w:firstLine="720"/>
        <w:rPr>
          <w:rFonts w:cstheme="minorHAnsi"/>
          <w:sz w:val="20"/>
          <w:szCs w:val="20"/>
        </w:rPr>
      </w:pPr>
    </w:p>
    <w:sectPr w:rsidR="00D13781" w:rsidRPr="00694B75" w:rsidSect="000B7D0B">
      <w:type w:val="continuous"/>
      <w:pgSz w:w="12240" w:h="15840"/>
      <w:pgMar w:top="720" w:right="720" w:bottom="720" w:left="720" w:header="720" w:footer="14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GLEIF" w:date="2022-05-10T15:16:00Z" w:initials="GLEIF">
    <w:p w14:paraId="627EBB75" w14:textId="77777777" w:rsidR="009350D6" w:rsidRDefault="009350D6" w:rsidP="009350D6">
      <w:pPr>
        <w:pStyle w:val="CommentText"/>
      </w:pPr>
      <w:r>
        <w:rPr>
          <w:rStyle w:val="CommentReference"/>
        </w:rPr>
        <w:annotationRef/>
      </w:r>
      <w:r>
        <w:rPr>
          <w:highlight w:val="green"/>
        </w:rPr>
        <w:t>Review</w:t>
      </w:r>
      <w:r w:rsidRPr="000E090D">
        <w:rPr>
          <w:highlight w:val="green"/>
        </w:rPr>
        <w:t xml:space="preserve"> this potential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EB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50033" w16cex:dateUtc="2022-05-10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EBB75" w16cid:durableId="262500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46C9" w14:textId="77777777" w:rsidR="0048071C" w:rsidRDefault="0048071C" w:rsidP="00A52DAD">
      <w:pPr>
        <w:spacing w:after="0"/>
      </w:pPr>
      <w:r>
        <w:separator/>
      </w:r>
    </w:p>
  </w:endnote>
  <w:endnote w:type="continuationSeparator" w:id="0">
    <w:p w14:paraId="2ED2022F" w14:textId="77777777" w:rsidR="0048071C" w:rsidRDefault="0048071C" w:rsidP="00A52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C040" w14:textId="25BE3C10" w:rsidR="00A52DAD" w:rsidRDefault="00A52DAD">
    <w:pPr>
      <w:pStyle w:val="Footer"/>
    </w:pPr>
  </w:p>
  <w:p w14:paraId="74510834" w14:textId="5E339A81" w:rsidR="00A52DAD" w:rsidRPr="00A52DAD" w:rsidRDefault="00A52DAD">
    <w:pPr>
      <w:pStyle w:val="Footer"/>
      <w:rPr>
        <w:rFonts w:ascii="Arial" w:hAnsi="Arial" w:cs="Arial"/>
        <w:sz w:val="22"/>
        <w:szCs w:val="22"/>
      </w:rPr>
    </w:pPr>
    <w:r w:rsidRPr="00A52DAD">
      <w:rPr>
        <w:rFonts w:ascii="Arial" w:hAnsi="Arial" w:cs="Arial"/>
        <w:sz w:val="22"/>
        <w:szCs w:val="22"/>
      </w:rPr>
      <w:t>verifiable LEI (</w:t>
    </w:r>
    <w:proofErr w:type="spellStart"/>
    <w:r w:rsidRPr="00A52DAD">
      <w:rPr>
        <w:rFonts w:ascii="Arial" w:hAnsi="Arial" w:cs="Arial"/>
        <w:sz w:val="22"/>
        <w:szCs w:val="22"/>
      </w:rPr>
      <w:t>vLEI</w:t>
    </w:r>
    <w:proofErr w:type="spellEnd"/>
    <w:r w:rsidRPr="00A52DAD">
      <w:rPr>
        <w:rFonts w:ascii="Arial" w:hAnsi="Arial" w:cs="Arial"/>
        <w:sz w:val="22"/>
        <w:szCs w:val="22"/>
      </w:rPr>
      <w:t>)</w:t>
    </w:r>
    <w:r w:rsidRPr="00A52DAD">
      <w:rPr>
        <w:rFonts w:ascii="Arial" w:hAnsi="Arial" w:cs="Arial"/>
        <w:sz w:val="22"/>
        <w:szCs w:val="22"/>
      </w:rPr>
      <w:tab/>
      <w:t>Legal Entity Engagement</w:t>
    </w:r>
    <w:r w:rsidR="00F53684">
      <w:rPr>
        <w:rFonts w:ascii="Arial" w:hAnsi="Arial" w:cs="Arial"/>
        <w:sz w:val="22"/>
        <w:szCs w:val="22"/>
      </w:rPr>
      <w:t xml:space="preserve"> Context</w:t>
    </w:r>
    <w:r w:rsidRPr="00A52DAD">
      <w:rPr>
        <w:rFonts w:ascii="Arial" w:hAnsi="Arial" w:cs="Arial"/>
        <w:sz w:val="22"/>
        <w:szCs w:val="22"/>
      </w:rPr>
      <w:tab/>
      <w:t>20</w:t>
    </w:r>
    <w:r w:rsidR="00C1546F">
      <w:rPr>
        <w:rFonts w:ascii="Arial" w:hAnsi="Arial" w:cs="Arial"/>
        <w:sz w:val="22"/>
        <w:szCs w:val="22"/>
      </w:rPr>
      <w:t>2</w:t>
    </w:r>
    <w:r w:rsidR="00707B68">
      <w:rPr>
        <w:rFonts w:ascii="Arial" w:hAnsi="Arial" w:cs="Arial"/>
        <w:sz w:val="22"/>
        <w:szCs w:val="22"/>
      </w:rPr>
      <w:t>2-0</w:t>
    </w:r>
    <w:ins w:id="5" w:author="GLEIF" w:date="2022-05-10T15:44:00Z">
      <w:r w:rsidR="009350D6">
        <w:rPr>
          <w:rFonts w:ascii="Arial" w:hAnsi="Arial" w:cs="Arial"/>
          <w:sz w:val="22"/>
          <w:szCs w:val="22"/>
        </w:rPr>
        <w:t>5-10</w:t>
      </w:r>
    </w:ins>
    <w:del w:id="6" w:author="GLEIF" w:date="2022-05-10T15:44:00Z">
      <w:r w:rsidR="00A37541" w:rsidDel="009350D6">
        <w:rPr>
          <w:rFonts w:ascii="Arial" w:hAnsi="Arial" w:cs="Arial"/>
          <w:sz w:val="22"/>
          <w:szCs w:val="22"/>
        </w:rPr>
        <w:delText>3</w:delText>
      </w:r>
      <w:r w:rsidR="00275139" w:rsidDel="009350D6">
        <w:rPr>
          <w:rFonts w:ascii="Arial" w:hAnsi="Arial" w:cs="Arial"/>
          <w:sz w:val="22"/>
          <w:szCs w:val="22"/>
        </w:rPr>
        <w:delText>-</w:delText>
      </w:r>
      <w:r w:rsidR="00A37541" w:rsidDel="009350D6">
        <w:rPr>
          <w:rFonts w:ascii="Arial" w:hAnsi="Arial" w:cs="Arial"/>
          <w:sz w:val="22"/>
          <w:szCs w:val="22"/>
        </w:rPr>
        <w:delText>1</w:delText>
      </w:r>
    </w:del>
    <w:del w:id="7" w:author="GLEIF" w:date="2022-05-10T15:43:00Z">
      <w:r w:rsidR="00A37541" w:rsidDel="003E453E">
        <w:rPr>
          <w:rFonts w:ascii="Arial" w:hAnsi="Arial" w:cs="Arial"/>
          <w:sz w:val="22"/>
          <w:szCs w:val="22"/>
        </w:rPr>
        <w:delText>0</w:delText>
      </w:r>
    </w:del>
    <w:r w:rsidR="00A37541">
      <w:rPr>
        <w:rFonts w:ascii="Arial" w:hAnsi="Arial" w:cs="Arial"/>
        <w:sz w:val="22"/>
        <w:szCs w:val="22"/>
      </w:rPr>
      <w:t>,</w:t>
    </w:r>
    <w:r w:rsidRPr="00A52DAD">
      <w:rPr>
        <w:rFonts w:ascii="Arial" w:hAnsi="Arial" w:cs="Arial"/>
        <w:sz w:val="22"/>
        <w:szCs w:val="22"/>
      </w:rPr>
      <w:t xml:space="preserve"> </w:t>
    </w:r>
    <w:r w:rsidR="00C1546F">
      <w:rPr>
        <w:rFonts w:ascii="Arial" w:hAnsi="Arial" w:cs="Arial"/>
        <w:sz w:val="22"/>
        <w:szCs w:val="22"/>
      </w:rPr>
      <w:t>v</w:t>
    </w:r>
    <w:r w:rsidR="00275139">
      <w:rPr>
        <w:rFonts w:ascii="Arial" w:hAnsi="Arial" w:cs="Arial"/>
        <w:sz w:val="22"/>
        <w:szCs w:val="22"/>
      </w:rPr>
      <w:t>0.</w:t>
    </w:r>
    <w:ins w:id="8" w:author="GLEIF" w:date="2022-05-10T15:44:00Z">
      <w:r w:rsidR="009350D6">
        <w:rPr>
          <w:rFonts w:ascii="Arial" w:hAnsi="Arial" w:cs="Arial"/>
          <w:sz w:val="22"/>
          <w:szCs w:val="22"/>
        </w:rPr>
        <w:t>4</w:t>
      </w:r>
    </w:ins>
    <w:del w:id="9" w:author="GLEIF" w:date="2022-05-10T15:44:00Z">
      <w:r w:rsidR="00DD0AD7" w:rsidDel="003E453E">
        <w:rPr>
          <w:rFonts w:ascii="Arial" w:hAnsi="Arial" w:cs="Arial"/>
          <w:sz w:val="22"/>
          <w:szCs w:val="22"/>
        </w:rPr>
        <w:delText>2</w:delText>
      </w:r>
    </w:del>
    <w:r w:rsidR="00C1546F">
      <w:rPr>
        <w:rFonts w:ascii="Arial" w:hAnsi="Arial" w:cs="Arial"/>
        <w:sz w:val="22"/>
        <w:szCs w:val="22"/>
      </w:rPr>
      <w:t xml:space="preserve"> </w:t>
    </w:r>
    <w:r w:rsidR="00956AFE">
      <w:rPr>
        <w:rFonts w:ascii="Arial" w:hAnsi="Arial" w:cs="Arial"/>
        <w:sz w:val="22"/>
        <w:szCs w:val="22"/>
      </w:rPr>
      <w:t>work</w:t>
    </w:r>
  </w:p>
  <w:p w14:paraId="67C83433" w14:textId="69065ED3" w:rsidR="00A52DAD" w:rsidRPr="00A52DAD" w:rsidRDefault="00A52DAD" w:rsidP="00707B68">
    <w:pPr>
      <w:pStyle w:val="Footer"/>
      <w:ind w:left="7230" w:hanging="7230"/>
      <w:rPr>
        <w:rFonts w:ascii="Arial" w:hAnsi="Arial" w:cs="Arial"/>
        <w:sz w:val="22"/>
        <w:szCs w:val="22"/>
      </w:rPr>
    </w:pPr>
    <w:r w:rsidRPr="00A52DAD">
      <w:rPr>
        <w:rFonts w:ascii="Arial" w:hAnsi="Arial" w:cs="Arial"/>
        <w:sz w:val="22"/>
        <w:szCs w:val="22"/>
      </w:rPr>
      <w:t>Ecosystem Governance</w:t>
    </w:r>
    <w:r w:rsidR="00F53684">
      <w:rPr>
        <w:rFonts w:ascii="Arial" w:hAnsi="Arial" w:cs="Arial"/>
        <w:sz w:val="22"/>
        <w:szCs w:val="22"/>
      </w:rPr>
      <w:t xml:space="preserve">            </w:t>
    </w:r>
    <w:r w:rsidRPr="00A52DAD">
      <w:rPr>
        <w:rFonts w:ascii="Arial" w:hAnsi="Arial" w:cs="Arial"/>
        <w:sz w:val="22"/>
        <w:szCs w:val="22"/>
      </w:rPr>
      <w:t xml:space="preserve">Role </w:t>
    </w:r>
    <w:proofErr w:type="spellStart"/>
    <w:r w:rsidRPr="00A52DAD">
      <w:rPr>
        <w:rFonts w:ascii="Arial" w:hAnsi="Arial" w:cs="Arial"/>
        <w:sz w:val="22"/>
        <w:szCs w:val="22"/>
      </w:rPr>
      <w:t>vLEI</w:t>
    </w:r>
    <w:proofErr w:type="spellEnd"/>
    <w:r w:rsidRPr="00A52DAD">
      <w:rPr>
        <w:rFonts w:ascii="Arial" w:hAnsi="Arial" w:cs="Arial"/>
        <w:sz w:val="22"/>
        <w:szCs w:val="22"/>
      </w:rPr>
      <w:t xml:space="preserve"> Credential</w:t>
    </w:r>
    <w:r w:rsidR="00F53684">
      <w:rPr>
        <w:rFonts w:ascii="Arial" w:hAnsi="Arial" w:cs="Arial"/>
        <w:sz w:val="22"/>
        <w:szCs w:val="22"/>
      </w:rPr>
      <w:t xml:space="preserve"> </w:t>
    </w:r>
    <w:proofErr w:type="spellStart"/>
    <w:r w:rsidR="00F53684">
      <w:rPr>
        <w:rFonts w:ascii="Arial" w:hAnsi="Arial" w:cs="Arial"/>
        <w:sz w:val="22"/>
        <w:szCs w:val="22"/>
      </w:rPr>
      <w:t>Goverance</w:t>
    </w:r>
    <w:proofErr w:type="spellEnd"/>
    <w:r w:rsidR="003023EA">
      <w:rPr>
        <w:rFonts w:ascii="Arial" w:hAnsi="Arial" w:cs="Arial"/>
        <w:sz w:val="22"/>
        <w:szCs w:val="22"/>
      </w:rPr>
      <w:t xml:space="preserve">          </w:t>
    </w:r>
    <w:r w:rsidR="00956AFE">
      <w:rPr>
        <w:rFonts w:ascii="Arial" w:hAnsi="Arial" w:cs="Arial"/>
        <w:sz w:val="22"/>
        <w:szCs w:val="22"/>
      </w:rPr>
      <w:t>Post</w:t>
    </w:r>
    <w:r w:rsidR="00275139">
      <w:rPr>
        <w:rFonts w:ascii="Arial" w:hAnsi="Arial" w:cs="Arial"/>
        <w:sz w:val="22"/>
        <w:szCs w:val="22"/>
      </w:rPr>
      <w:t xml:space="preserve"> </w:t>
    </w:r>
    <w:r w:rsidR="00DB1C18">
      <w:rPr>
        <w:rFonts w:ascii="Arial" w:hAnsi="Arial" w:cs="Arial"/>
        <w:sz w:val="22"/>
        <w:szCs w:val="22"/>
      </w:rPr>
      <w:t>P</w:t>
    </w:r>
    <w:r w:rsidR="00275139">
      <w:rPr>
        <w:rFonts w:ascii="Arial" w:hAnsi="Arial" w:cs="Arial"/>
        <w:sz w:val="22"/>
        <w:szCs w:val="22"/>
      </w:rPr>
      <w:t>ublication</w:t>
    </w:r>
    <w:r w:rsidR="00956AFE">
      <w:rPr>
        <w:rFonts w:ascii="Arial" w:hAnsi="Arial" w:cs="Arial"/>
        <w:sz w:val="22"/>
        <w:szCs w:val="22"/>
      </w:rPr>
      <w:t xml:space="preserve"> Updates</w:t>
    </w:r>
  </w:p>
  <w:p w14:paraId="293DA7EE" w14:textId="17335C6D" w:rsidR="00A52DAD" w:rsidRPr="00A52DAD" w:rsidRDefault="00A52DAD">
    <w:pPr>
      <w:pStyle w:val="Footer"/>
      <w:rPr>
        <w:rFonts w:ascii="Arial" w:hAnsi="Arial" w:cs="Arial"/>
        <w:sz w:val="22"/>
        <w:szCs w:val="22"/>
      </w:rPr>
    </w:pPr>
    <w:r w:rsidRPr="00A52DAD">
      <w:rPr>
        <w:rFonts w:ascii="Arial" w:hAnsi="Arial" w:cs="Arial"/>
        <w:sz w:val="22"/>
        <w:szCs w:val="22"/>
      </w:rPr>
      <w:t>Framework</w:t>
    </w:r>
    <w:r w:rsidR="00F53684">
      <w:rPr>
        <w:rFonts w:ascii="Arial" w:hAnsi="Arial" w:cs="Arial"/>
        <w:sz w:val="22"/>
        <w:szCs w:val="22"/>
      </w:rPr>
      <w:t xml:space="preserve">                                Framework</w:t>
    </w:r>
    <w:r w:rsidR="000B7D0B">
      <w:rPr>
        <w:rFonts w:ascii="Arial" w:hAnsi="Arial" w:cs="Arial"/>
        <w:sz w:val="22"/>
        <w:szCs w:val="22"/>
      </w:rPr>
      <w:tab/>
    </w:r>
    <w:r w:rsidR="000B7D0B">
      <w:rPr>
        <w:rFonts w:ascii="Arial" w:hAnsi="Arial" w:cs="Arial"/>
        <w:sz w:val="22"/>
        <w:szCs w:val="22"/>
      </w:rPr>
      <w:tab/>
    </w:r>
    <w:r w:rsidR="000B7D0B">
      <w:rPr>
        <w:rFonts w:ascii="Arial" w:hAnsi="Arial" w:cs="Arial"/>
        <w:sz w:val="22"/>
        <w:szCs w:val="22"/>
      </w:rPr>
      <w:tab/>
    </w:r>
    <w:r w:rsidR="000B7D0B">
      <w:rPr>
        <w:rFonts w:ascii="Arial" w:hAnsi="Arial" w:cs="Arial"/>
        <w:sz w:val="22"/>
        <w:szCs w:val="22"/>
      </w:rPr>
      <w:fldChar w:fldCharType="begin"/>
    </w:r>
    <w:r w:rsidR="000B7D0B">
      <w:rPr>
        <w:rFonts w:ascii="Arial" w:hAnsi="Arial" w:cs="Arial"/>
        <w:sz w:val="22"/>
        <w:szCs w:val="22"/>
      </w:rPr>
      <w:instrText xml:space="preserve"> PAGE 1 \* MERGEFORMAT </w:instrText>
    </w:r>
    <w:r w:rsidR="000B7D0B">
      <w:rPr>
        <w:rFonts w:ascii="Arial" w:hAnsi="Arial" w:cs="Arial"/>
        <w:sz w:val="22"/>
        <w:szCs w:val="22"/>
      </w:rPr>
      <w:fldChar w:fldCharType="separate"/>
    </w:r>
    <w:r w:rsidR="000B7D0B">
      <w:rPr>
        <w:rFonts w:ascii="Arial" w:hAnsi="Arial" w:cs="Arial"/>
        <w:noProof/>
        <w:sz w:val="22"/>
        <w:szCs w:val="22"/>
      </w:rPr>
      <w:t>1</w:t>
    </w:r>
    <w:r w:rsidR="000B7D0B">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611A" w14:textId="77777777" w:rsidR="0048071C" w:rsidRDefault="0048071C" w:rsidP="00A52DAD">
      <w:pPr>
        <w:spacing w:after="0"/>
      </w:pPr>
      <w:r>
        <w:separator/>
      </w:r>
    </w:p>
  </w:footnote>
  <w:footnote w:type="continuationSeparator" w:id="0">
    <w:p w14:paraId="3E498977" w14:textId="77777777" w:rsidR="0048071C" w:rsidRDefault="0048071C" w:rsidP="00A52D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44C90E"/>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D4A08824"/>
    <w:lvl w:ilvl="0" w:tplc="9DD694D4">
      <w:start w:val="1"/>
      <w:numFmt w:val="decimal"/>
      <w:lvlText w:val="%1."/>
      <w:lvlJc w:val="left"/>
      <w:pPr>
        <w:tabs>
          <w:tab w:val="num" w:pos="1440"/>
        </w:tabs>
        <w:ind w:left="1440" w:hanging="360"/>
      </w:pPr>
    </w:lvl>
    <w:lvl w:ilvl="1" w:tplc="2AB02B06">
      <w:numFmt w:val="decimal"/>
      <w:lvlText w:val=""/>
      <w:lvlJc w:val="left"/>
    </w:lvl>
    <w:lvl w:ilvl="2" w:tplc="EC7E3282">
      <w:numFmt w:val="decimal"/>
      <w:lvlText w:val=""/>
      <w:lvlJc w:val="left"/>
    </w:lvl>
    <w:lvl w:ilvl="3" w:tplc="F37432CC">
      <w:numFmt w:val="decimal"/>
      <w:lvlText w:val=""/>
      <w:lvlJc w:val="left"/>
    </w:lvl>
    <w:lvl w:ilvl="4" w:tplc="0DCEFBCA">
      <w:numFmt w:val="decimal"/>
      <w:lvlText w:val=""/>
      <w:lvlJc w:val="left"/>
    </w:lvl>
    <w:lvl w:ilvl="5" w:tplc="13449B9A">
      <w:numFmt w:val="decimal"/>
      <w:lvlText w:val=""/>
      <w:lvlJc w:val="left"/>
    </w:lvl>
    <w:lvl w:ilvl="6" w:tplc="11043276">
      <w:numFmt w:val="decimal"/>
      <w:lvlText w:val=""/>
      <w:lvlJc w:val="left"/>
    </w:lvl>
    <w:lvl w:ilvl="7" w:tplc="535429E2">
      <w:numFmt w:val="decimal"/>
      <w:lvlText w:val=""/>
      <w:lvlJc w:val="left"/>
    </w:lvl>
    <w:lvl w:ilvl="8" w:tplc="2404145E">
      <w:numFmt w:val="decimal"/>
      <w:lvlText w:val=""/>
      <w:lvlJc w:val="left"/>
    </w:lvl>
  </w:abstractNum>
  <w:abstractNum w:abstractNumId="2" w15:restartNumberingAfterBreak="0">
    <w:nsid w:val="FFFFFF7E"/>
    <w:multiLevelType w:val="multilevel"/>
    <w:tmpl w:val="4552AA88"/>
    <w:lvl w:ilvl="0">
      <w:start w:val="1"/>
      <w:numFmt w:val="decimal"/>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A6F6B06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87AE9D9C"/>
    <w:lvl w:ilvl="0" w:tplc="1E76F500">
      <w:start w:val="1"/>
      <w:numFmt w:val="bullet"/>
      <w:lvlText w:val=""/>
      <w:lvlJc w:val="left"/>
      <w:pPr>
        <w:tabs>
          <w:tab w:val="num" w:pos="1800"/>
        </w:tabs>
        <w:ind w:left="1800" w:hanging="360"/>
      </w:pPr>
      <w:rPr>
        <w:rFonts w:ascii="Symbol" w:hAnsi="Symbol" w:hint="default"/>
      </w:rPr>
    </w:lvl>
    <w:lvl w:ilvl="1" w:tplc="C17E7986">
      <w:numFmt w:val="decimal"/>
      <w:lvlText w:val=""/>
      <w:lvlJc w:val="left"/>
    </w:lvl>
    <w:lvl w:ilvl="2" w:tplc="729A0C2C">
      <w:numFmt w:val="decimal"/>
      <w:lvlText w:val=""/>
      <w:lvlJc w:val="left"/>
    </w:lvl>
    <w:lvl w:ilvl="3" w:tplc="5C66382A">
      <w:numFmt w:val="decimal"/>
      <w:lvlText w:val=""/>
      <w:lvlJc w:val="left"/>
    </w:lvl>
    <w:lvl w:ilvl="4" w:tplc="1A3CCD9A">
      <w:numFmt w:val="decimal"/>
      <w:lvlText w:val=""/>
      <w:lvlJc w:val="left"/>
    </w:lvl>
    <w:lvl w:ilvl="5" w:tplc="1D8A85B4">
      <w:numFmt w:val="decimal"/>
      <w:lvlText w:val=""/>
      <w:lvlJc w:val="left"/>
    </w:lvl>
    <w:lvl w:ilvl="6" w:tplc="B8C4E2A4">
      <w:numFmt w:val="decimal"/>
      <w:lvlText w:val=""/>
      <w:lvlJc w:val="left"/>
    </w:lvl>
    <w:lvl w:ilvl="7" w:tplc="43E28FA4">
      <w:numFmt w:val="decimal"/>
      <w:lvlText w:val=""/>
      <w:lvlJc w:val="left"/>
    </w:lvl>
    <w:lvl w:ilvl="8" w:tplc="1D7A4BF0">
      <w:numFmt w:val="decimal"/>
      <w:lvlText w:val=""/>
      <w:lvlJc w:val="left"/>
    </w:lvl>
  </w:abstractNum>
  <w:abstractNum w:abstractNumId="5" w15:restartNumberingAfterBreak="0">
    <w:nsid w:val="FFFFFF81"/>
    <w:multiLevelType w:val="singleLevel"/>
    <w:tmpl w:val="DE4470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hybridMultilevel"/>
    <w:tmpl w:val="C9FC557A"/>
    <w:lvl w:ilvl="0" w:tplc="C4BA8CC4">
      <w:start w:val="1"/>
      <w:numFmt w:val="bullet"/>
      <w:lvlText w:val=""/>
      <w:lvlJc w:val="left"/>
      <w:pPr>
        <w:tabs>
          <w:tab w:val="num" w:pos="1080"/>
        </w:tabs>
        <w:ind w:left="1080" w:hanging="360"/>
      </w:pPr>
      <w:rPr>
        <w:rFonts w:ascii="Symbol" w:hAnsi="Symbol" w:hint="default"/>
      </w:rPr>
    </w:lvl>
    <w:lvl w:ilvl="1" w:tplc="DC4C0116">
      <w:numFmt w:val="decimal"/>
      <w:lvlText w:val=""/>
      <w:lvlJc w:val="left"/>
    </w:lvl>
    <w:lvl w:ilvl="2" w:tplc="EEF009FC">
      <w:numFmt w:val="decimal"/>
      <w:lvlText w:val=""/>
      <w:lvlJc w:val="left"/>
    </w:lvl>
    <w:lvl w:ilvl="3" w:tplc="63CAAB2C">
      <w:numFmt w:val="decimal"/>
      <w:lvlText w:val=""/>
      <w:lvlJc w:val="left"/>
    </w:lvl>
    <w:lvl w:ilvl="4" w:tplc="366AF162">
      <w:numFmt w:val="decimal"/>
      <w:lvlText w:val=""/>
      <w:lvlJc w:val="left"/>
    </w:lvl>
    <w:lvl w:ilvl="5" w:tplc="0086551E">
      <w:numFmt w:val="decimal"/>
      <w:lvlText w:val=""/>
      <w:lvlJc w:val="left"/>
    </w:lvl>
    <w:lvl w:ilvl="6" w:tplc="DA162E06">
      <w:numFmt w:val="decimal"/>
      <w:lvlText w:val=""/>
      <w:lvlJc w:val="left"/>
    </w:lvl>
    <w:lvl w:ilvl="7" w:tplc="F8C8D79A">
      <w:numFmt w:val="decimal"/>
      <w:lvlText w:val=""/>
      <w:lvlJc w:val="left"/>
    </w:lvl>
    <w:lvl w:ilvl="8" w:tplc="AA0E5C8A">
      <w:numFmt w:val="decimal"/>
      <w:lvlText w:val=""/>
      <w:lvlJc w:val="left"/>
    </w:lvl>
  </w:abstractNum>
  <w:abstractNum w:abstractNumId="7" w15:restartNumberingAfterBreak="0">
    <w:nsid w:val="FFFFFF83"/>
    <w:multiLevelType w:val="singleLevel"/>
    <w:tmpl w:val="C11605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3E6A98"/>
    <w:lvl w:ilvl="0">
      <w:start w:val="1"/>
      <w:numFmt w:val="decimal"/>
      <w:lvlText w:val="%1."/>
      <w:lvlJc w:val="left"/>
      <w:pPr>
        <w:tabs>
          <w:tab w:val="num" w:pos="360"/>
        </w:tabs>
        <w:ind w:left="360" w:hanging="360"/>
      </w:pPr>
    </w:lvl>
  </w:abstractNum>
  <w:abstractNum w:abstractNumId="9" w15:restartNumberingAfterBreak="0">
    <w:nsid w:val="FFFFFF89"/>
    <w:multiLevelType w:val="hybridMultilevel"/>
    <w:tmpl w:val="E1482E5E"/>
    <w:lvl w:ilvl="0" w:tplc="52D4F19A">
      <w:start w:val="1"/>
      <w:numFmt w:val="bullet"/>
      <w:pStyle w:val="ListBullet"/>
      <w:lvlText w:val=""/>
      <w:lvlJc w:val="left"/>
      <w:pPr>
        <w:tabs>
          <w:tab w:val="num" w:pos="360"/>
        </w:tabs>
        <w:ind w:left="360" w:hanging="360"/>
      </w:pPr>
      <w:rPr>
        <w:rFonts w:ascii="Symbol" w:hAnsi="Symbol" w:hint="default"/>
      </w:rPr>
    </w:lvl>
    <w:lvl w:ilvl="1" w:tplc="2A3A7014">
      <w:numFmt w:val="decimal"/>
      <w:lvlText w:val=""/>
      <w:lvlJc w:val="left"/>
    </w:lvl>
    <w:lvl w:ilvl="2" w:tplc="2FE0F1BC">
      <w:numFmt w:val="decimal"/>
      <w:lvlText w:val=""/>
      <w:lvlJc w:val="left"/>
    </w:lvl>
    <w:lvl w:ilvl="3" w:tplc="5A96BBDA">
      <w:numFmt w:val="decimal"/>
      <w:lvlText w:val=""/>
      <w:lvlJc w:val="left"/>
    </w:lvl>
    <w:lvl w:ilvl="4" w:tplc="0F86F304">
      <w:numFmt w:val="decimal"/>
      <w:lvlText w:val=""/>
      <w:lvlJc w:val="left"/>
    </w:lvl>
    <w:lvl w:ilvl="5" w:tplc="8E3E4F44">
      <w:numFmt w:val="decimal"/>
      <w:lvlText w:val=""/>
      <w:lvlJc w:val="left"/>
    </w:lvl>
    <w:lvl w:ilvl="6" w:tplc="3D821B0C">
      <w:numFmt w:val="decimal"/>
      <w:lvlText w:val=""/>
      <w:lvlJc w:val="left"/>
    </w:lvl>
    <w:lvl w:ilvl="7" w:tplc="F6888602">
      <w:numFmt w:val="decimal"/>
      <w:lvlText w:val=""/>
      <w:lvlJc w:val="left"/>
    </w:lvl>
    <w:lvl w:ilvl="8" w:tplc="9B6AC420">
      <w:numFmt w:val="decimal"/>
      <w:lvlText w:val=""/>
      <w:lvlJc w:val="left"/>
    </w:lvl>
  </w:abstractNum>
  <w:abstractNum w:abstractNumId="10" w15:restartNumberingAfterBreak="0">
    <w:nsid w:val="00F72D2A"/>
    <w:multiLevelType w:val="hybridMultilevel"/>
    <w:tmpl w:val="44886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1704F7A"/>
    <w:multiLevelType w:val="hybridMultilevel"/>
    <w:tmpl w:val="2E1E7E9A"/>
    <w:lvl w:ilvl="0" w:tplc="E6A60C74">
      <w:start w:val="1"/>
      <w:numFmt w:val="decimal"/>
      <w:lvlText w:val="%1."/>
      <w:lvlJc w:val="left"/>
      <w:pPr>
        <w:ind w:left="936" w:hanging="360"/>
      </w:pPr>
      <w:rPr>
        <w:rFonts w:cs="Times New Roman" w:hint="default"/>
        <w:color w:val="auto"/>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15:restartNumberingAfterBreak="0">
    <w:nsid w:val="04A306CE"/>
    <w:multiLevelType w:val="hybridMultilevel"/>
    <w:tmpl w:val="CD1AF39E"/>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3" w15:restartNumberingAfterBreak="0">
    <w:nsid w:val="0BFF66FE"/>
    <w:multiLevelType w:val="hybridMultilevel"/>
    <w:tmpl w:val="D868A9DE"/>
    <w:lvl w:ilvl="0" w:tplc="F8DA610E">
      <w:start w:val="1"/>
      <w:numFmt w:val="decimal"/>
      <w:lvlText w:val="%1."/>
      <w:lvlJc w:val="left"/>
      <w:pPr>
        <w:ind w:left="1656" w:hanging="360"/>
      </w:pPr>
      <w:rPr>
        <w:rFonts w:hint="default"/>
      </w:rPr>
    </w:lvl>
    <w:lvl w:ilvl="1" w:tplc="08090019">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0FC366E5"/>
    <w:multiLevelType w:val="multilevel"/>
    <w:tmpl w:val="4AF04F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12DD5D8D"/>
    <w:multiLevelType w:val="hybridMultilevel"/>
    <w:tmpl w:val="D152E68E"/>
    <w:lvl w:ilvl="0" w:tplc="7CD4552E">
      <w:start w:val="1"/>
      <w:numFmt w:val="decimal"/>
      <w:lvlText w:val="%1."/>
      <w:lvlJc w:val="left"/>
      <w:pPr>
        <w:ind w:left="936" w:hanging="360"/>
      </w:pPr>
      <w:rPr>
        <w:rFonts w:hint="default"/>
        <w:lang w:val="en-US"/>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6" w15:restartNumberingAfterBreak="0">
    <w:nsid w:val="191F01A2"/>
    <w:multiLevelType w:val="hybridMultilevel"/>
    <w:tmpl w:val="855456B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C830081"/>
    <w:multiLevelType w:val="hybridMultilevel"/>
    <w:tmpl w:val="1D90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AF0DBF"/>
    <w:multiLevelType w:val="hybridMultilevel"/>
    <w:tmpl w:val="8B6079BC"/>
    <w:lvl w:ilvl="0" w:tplc="0409000F">
      <w:start w:val="1"/>
      <w:numFmt w:val="decimal"/>
      <w:lvlText w:val="%1."/>
      <w:lvlJc w:val="left"/>
      <w:pPr>
        <w:ind w:left="720" w:hanging="360"/>
      </w:pPr>
      <w:rPr>
        <w:rFonts w:hint="default"/>
      </w:rPr>
    </w:lvl>
    <w:lvl w:ilvl="1" w:tplc="C428E8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09608D"/>
    <w:multiLevelType w:val="hybridMultilevel"/>
    <w:tmpl w:val="CD1AF39E"/>
    <w:lvl w:ilvl="0" w:tplc="FFFFFFFF">
      <w:start w:val="1"/>
      <w:numFmt w:val="decimal"/>
      <w:lvlText w:val="%1."/>
      <w:lvlJc w:val="left"/>
      <w:pPr>
        <w:ind w:left="936" w:hanging="360"/>
      </w:pPr>
      <w:rPr>
        <w:rFonts w:hint="default"/>
      </w:rPr>
    </w:lvl>
    <w:lvl w:ilvl="1" w:tplc="FFFFFFFF">
      <w:start w:val="1"/>
      <w:numFmt w:val="lowerLetter"/>
      <w:lvlText w:val="%2."/>
      <w:lvlJc w:val="left"/>
      <w:pPr>
        <w:ind w:left="1656" w:hanging="360"/>
      </w:pPr>
    </w:lvl>
    <w:lvl w:ilvl="2" w:tplc="FFFFFFFF">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20" w15:restartNumberingAfterBreak="0">
    <w:nsid w:val="20A50676"/>
    <w:multiLevelType w:val="hybridMultilevel"/>
    <w:tmpl w:val="013CB310"/>
    <w:lvl w:ilvl="0" w:tplc="F3AA74F6">
      <w:start w:val="1"/>
      <w:numFmt w:val="bullet"/>
      <w:lvlText w:val=""/>
      <w:lvlJc w:val="left"/>
      <w:pPr>
        <w:ind w:left="720" w:hanging="360"/>
      </w:pPr>
      <w:rPr>
        <w:rFonts w:ascii="Symbol" w:hAnsi="Symbol" w:hint="default"/>
      </w:rPr>
    </w:lvl>
    <w:lvl w:ilvl="1" w:tplc="6BE25E1C">
      <w:start w:val="1"/>
      <w:numFmt w:val="bullet"/>
      <w:lvlText w:val="o"/>
      <w:lvlJc w:val="left"/>
      <w:pPr>
        <w:ind w:left="1440" w:hanging="360"/>
      </w:pPr>
      <w:rPr>
        <w:rFonts w:ascii="Courier New" w:hAnsi="Courier New" w:hint="default"/>
      </w:rPr>
    </w:lvl>
    <w:lvl w:ilvl="2" w:tplc="EE92F0FE">
      <w:start w:val="1"/>
      <w:numFmt w:val="bullet"/>
      <w:lvlText w:val=""/>
      <w:lvlJc w:val="left"/>
      <w:pPr>
        <w:ind w:left="2160" w:hanging="360"/>
      </w:pPr>
      <w:rPr>
        <w:rFonts w:ascii="Wingdings" w:hAnsi="Wingdings" w:hint="default"/>
      </w:rPr>
    </w:lvl>
    <w:lvl w:ilvl="3" w:tplc="D6228A1E">
      <w:start w:val="1"/>
      <w:numFmt w:val="bullet"/>
      <w:lvlText w:val=""/>
      <w:lvlJc w:val="left"/>
      <w:pPr>
        <w:ind w:left="2880" w:hanging="360"/>
      </w:pPr>
      <w:rPr>
        <w:rFonts w:ascii="Symbol" w:hAnsi="Symbol" w:hint="default"/>
      </w:rPr>
    </w:lvl>
    <w:lvl w:ilvl="4" w:tplc="37CA8D96">
      <w:start w:val="1"/>
      <w:numFmt w:val="bullet"/>
      <w:lvlText w:val="o"/>
      <w:lvlJc w:val="left"/>
      <w:pPr>
        <w:ind w:left="3600" w:hanging="360"/>
      </w:pPr>
      <w:rPr>
        <w:rFonts w:ascii="Courier New" w:hAnsi="Courier New" w:hint="default"/>
      </w:rPr>
    </w:lvl>
    <w:lvl w:ilvl="5" w:tplc="2226510E">
      <w:start w:val="1"/>
      <w:numFmt w:val="bullet"/>
      <w:lvlText w:val=""/>
      <w:lvlJc w:val="left"/>
      <w:pPr>
        <w:ind w:left="4320" w:hanging="360"/>
      </w:pPr>
      <w:rPr>
        <w:rFonts w:ascii="Wingdings" w:hAnsi="Wingdings" w:hint="default"/>
      </w:rPr>
    </w:lvl>
    <w:lvl w:ilvl="6" w:tplc="E5C2E0F6">
      <w:start w:val="1"/>
      <w:numFmt w:val="bullet"/>
      <w:lvlText w:val=""/>
      <w:lvlJc w:val="left"/>
      <w:pPr>
        <w:ind w:left="5040" w:hanging="360"/>
      </w:pPr>
      <w:rPr>
        <w:rFonts w:ascii="Symbol" w:hAnsi="Symbol" w:hint="default"/>
      </w:rPr>
    </w:lvl>
    <w:lvl w:ilvl="7" w:tplc="FAF2C65A">
      <w:start w:val="1"/>
      <w:numFmt w:val="bullet"/>
      <w:lvlText w:val="o"/>
      <w:lvlJc w:val="left"/>
      <w:pPr>
        <w:ind w:left="5760" w:hanging="360"/>
      </w:pPr>
      <w:rPr>
        <w:rFonts w:ascii="Courier New" w:hAnsi="Courier New" w:hint="default"/>
      </w:rPr>
    </w:lvl>
    <w:lvl w:ilvl="8" w:tplc="0A62A4A4">
      <w:start w:val="1"/>
      <w:numFmt w:val="bullet"/>
      <w:lvlText w:val=""/>
      <w:lvlJc w:val="left"/>
      <w:pPr>
        <w:ind w:left="6480" w:hanging="360"/>
      </w:pPr>
      <w:rPr>
        <w:rFonts w:ascii="Wingdings" w:hAnsi="Wingdings" w:hint="default"/>
      </w:rPr>
    </w:lvl>
  </w:abstractNum>
  <w:abstractNum w:abstractNumId="21" w15:restartNumberingAfterBreak="0">
    <w:nsid w:val="23731B7B"/>
    <w:multiLevelType w:val="hybridMultilevel"/>
    <w:tmpl w:val="07046AA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24F86999"/>
    <w:multiLevelType w:val="hybridMultilevel"/>
    <w:tmpl w:val="A9D00FD2"/>
    <w:lvl w:ilvl="0" w:tplc="04090019">
      <w:start w:val="1"/>
      <w:numFmt w:val="lowerLetter"/>
      <w:lvlText w:val="%1."/>
      <w:lvlJc w:val="left"/>
      <w:pPr>
        <w:ind w:left="165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55E48E7"/>
    <w:multiLevelType w:val="hybridMultilevel"/>
    <w:tmpl w:val="FEC6B3F0"/>
    <w:lvl w:ilvl="0" w:tplc="0409000F">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2DA30F75"/>
    <w:multiLevelType w:val="hybridMultilevel"/>
    <w:tmpl w:val="728833E0"/>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D4640C"/>
    <w:multiLevelType w:val="hybridMultilevel"/>
    <w:tmpl w:val="C8DE9706"/>
    <w:lvl w:ilvl="0" w:tplc="0409000F">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2EFD4EAC"/>
    <w:multiLevelType w:val="hybridMultilevel"/>
    <w:tmpl w:val="5C7C8724"/>
    <w:lvl w:ilvl="0" w:tplc="0409000F">
      <w:start w:val="1"/>
      <w:numFmt w:val="decimal"/>
      <w:lvlText w:val="%1."/>
      <w:lvlJc w:val="left"/>
      <w:pPr>
        <w:ind w:left="720" w:hanging="360"/>
      </w:pPr>
      <w:rPr>
        <w:rFonts w:hint="default"/>
      </w:rPr>
    </w:lvl>
    <w:lvl w:ilvl="1" w:tplc="F2C8AC5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5259FF"/>
    <w:multiLevelType w:val="hybridMultilevel"/>
    <w:tmpl w:val="BCA47F64"/>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8" w15:restartNumberingAfterBreak="0">
    <w:nsid w:val="438D34AF"/>
    <w:multiLevelType w:val="hybridMultilevel"/>
    <w:tmpl w:val="B2B418F8"/>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43E8607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44540E20"/>
    <w:multiLevelType w:val="hybridMultilevel"/>
    <w:tmpl w:val="6F48BCC4"/>
    <w:lvl w:ilvl="0" w:tplc="0809000F">
      <w:start w:val="1"/>
      <w:numFmt w:val="decimal"/>
      <w:lvlText w:val="%1."/>
      <w:lvlJc w:val="left"/>
      <w:pPr>
        <w:ind w:left="4608" w:hanging="360"/>
      </w:pPr>
      <w:rPr>
        <w:rFonts w:hint="default"/>
      </w:rPr>
    </w:lvl>
    <w:lvl w:ilvl="1" w:tplc="08090019">
      <w:start w:val="1"/>
      <w:numFmt w:val="lowerLetter"/>
      <w:lvlText w:val="%2."/>
      <w:lvlJc w:val="left"/>
      <w:pPr>
        <w:ind w:left="5328" w:hanging="360"/>
      </w:pPr>
    </w:lvl>
    <w:lvl w:ilvl="2" w:tplc="0809001B">
      <w:start w:val="1"/>
      <w:numFmt w:val="lowerRoman"/>
      <w:lvlText w:val="%3."/>
      <w:lvlJc w:val="right"/>
      <w:pPr>
        <w:ind w:left="6048" w:hanging="180"/>
      </w:pPr>
    </w:lvl>
    <w:lvl w:ilvl="3" w:tplc="0809000F" w:tentative="1">
      <w:start w:val="1"/>
      <w:numFmt w:val="decimal"/>
      <w:lvlText w:val="%4."/>
      <w:lvlJc w:val="left"/>
      <w:pPr>
        <w:ind w:left="6768" w:hanging="360"/>
      </w:pPr>
    </w:lvl>
    <w:lvl w:ilvl="4" w:tplc="08090019" w:tentative="1">
      <w:start w:val="1"/>
      <w:numFmt w:val="lowerLetter"/>
      <w:lvlText w:val="%5."/>
      <w:lvlJc w:val="left"/>
      <w:pPr>
        <w:ind w:left="7488" w:hanging="360"/>
      </w:pPr>
    </w:lvl>
    <w:lvl w:ilvl="5" w:tplc="0809001B" w:tentative="1">
      <w:start w:val="1"/>
      <w:numFmt w:val="lowerRoman"/>
      <w:lvlText w:val="%6."/>
      <w:lvlJc w:val="right"/>
      <w:pPr>
        <w:ind w:left="8208" w:hanging="180"/>
      </w:pPr>
    </w:lvl>
    <w:lvl w:ilvl="6" w:tplc="0809000F" w:tentative="1">
      <w:start w:val="1"/>
      <w:numFmt w:val="decimal"/>
      <w:lvlText w:val="%7."/>
      <w:lvlJc w:val="left"/>
      <w:pPr>
        <w:ind w:left="8928" w:hanging="360"/>
      </w:pPr>
    </w:lvl>
    <w:lvl w:ilvl="7" w:tplc="08090019" w:tentative="1">
      <w:start w:val="1"/>
      <w:numFmt w:val="lowerLetter"/>
      <w:lvlText w:val="%8."/>
      <w:lvlJc w:val="left"/>
      <w:pPr>
        <w:ind w:left="9648" w:hanging="360"/>
      </w:pPr>
    </w:lvl>
    <w:lvl w:ilvl="8" w:tplc="0809001B" w:tentative="1">
      <w:start w:val="1"/>
      <w:numFmt w:val="lowerRoman"/>
      <w:lvlText w:val="%9."/>
      <w:lvlJc w:val="right"/>
      <w:pPr>
        <w:ind w:left="10368" w:hanging="180"/>
      </w:pPr>
    </w:lvl>
  </w:abstractNum>
  <w:abstractNum w:abstractNumId="31" w15:restartNumberingAfterBreak="0">
    <w:nsid w:val="49A46300"/>
    <w:multiLevelType w:val="hybridMultilevel"/>
    <w:tmpl w:val="166C8684"/>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2" w15:restartNumberingAfterBreak="0">
    <w:nsid w:val="4C7E4A5E"/>
    <w:multiLevelType w:val="multilevel"/>
    <w:tmpl w:val="F7B0D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F763488"/>
    <w:multiLevelType w:val="hybridMultilevel"/>
    <w:tmpl w:val="CD1AF3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ED27BB"/>
    <w:multiLevelType w:val="hybridMultilevel"/>
    <w:tmpl w:val="BA78FD8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B3D03E9"/>
    <w:multiLevelType w:val="multilevel"/>
    <w:tmpl w:val="829C10B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ED6769C"/>
    <w:multiLevelType w:val="hybridMultilevel"/>
    <w:tmpl w:val="6944D420"/>
    <w:lvl w:ilvl="0" w:tplc="08090001">
      <w:start w:val="2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7B26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8" w15:restartNumberingAfterBreak="0">
    <w:nsid w:val="763806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7ED19FA"/>
    <w:multiLevelType w:val="hybridMultilevel"/>
    <w:tmpl w:val="BA78F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5A5E4B"/>
    <w:multiLevelType w:val="hybridMultilevel"/>
    <w:tmpl w:val="BEAC70D6"/>
    <w:lvl w:ilvl="0" w:tplc="EE1AEE66">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38E2C4B6">
      <w:start w:val="3"/>
      <w:numFmt w:val="bullet"/>
      <w:lvlText w:val="-"/>
      <w:lvlJc w:val="left"/>
      <w:pPr>
        <w:ind w:left="2556" w:hanging="360"/>
      </w:pPr>
      <w:rPr>
        <w:rFonts w:ascii="Calibri" w:eastAsia="Times New Roman" w:hAnsi="Calibri" w:cs="Calibri" w:hint="default"/>
      </w:r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20"/>
  </w:num>
  <w:num w:numId="2">
    <w:abstractNumId w:val="27"/>
  </w:num>
  <w:num w:numId="3">
    <w:abstractNumId w:val="32"/>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24"/>
  </w:num>
  <w:num w:numId="8">
    <w:abstractNumId w:val="0"/>
  </w:num>
  <w:num w:numId="9">
    <w:abstractNumId w:val="1"/>
  </w:num>
  <w:num w:numId="10">
    <w:abstractNumId w:val="2"/>
  </w:num>
  <w:num w:numId="11">
    <w:abstractNumId w:val="3"/>
  </w:num>
  <w:num w:numId="12">
    <w:abstractNumId w:val="37"/>
  </w:num>
  <w:num w:numId="13">
    <w:abstractNumId w:val="4"/>
  </w:num>
  <w:num w:numId="14">
    <w:abstractNumId w:val="5"/>
  </w:num>
  <w:num w:numId="15">
    <w:abstractNumId w:val="6"/>
  </w:num>
  <w:num w:numId="16">
    <w:abstractNumId w:val="7"/>
  </w:num>
  <w:num w:numId="17">
    <w:abstractNumId w:val="37"/>
    <w:lvlOverride w:ilvl="0">
      <w:startOverride w:val="1"/>
    </w:lvlOverride>
  </w:num>
  <w:num w:numId="18">
    <w:abstractNumId w:val="37"/>
    <w:lvlOverride w:ilvl="0">
      <w:startOverride w:val="1"/>
    </w:lvlOverride>
  </w:num>
  <w:num w:numId="19">
    <w:abstractNumId w:val="37"/>
    <w:lvlOverride w:ilvl="0">
      <w:startOverride w:val="1"/>
    </w:lvlOverride>
  </w:num>
  <w:num w:numId="20">
    <w:abstractNumId w:val="37"/>
    <w:lvlOverride w:ilvl="0">
      <w:startOverride w:val="1"/>
    </w:lvlOverride>
  </w:num>
  <w:num w:numId="21">
    <w:abstractNumId w:val="23"/>
  </w:num>
  <w:num w:numId="22">
    <w:abstractNumId w:val="21"/>
  </w:num>
  <w:num w:numId="23">
    <w:abstractNumId w:val="17"/>
  </w:num>
  <w:num w:numId="24">
    <w:abstractNumId w:val="38"/>
  </w:num>
  <w:num w:numId="25">
    <w:abstractNumId w:val="35"/>
  </w:num>
  <w:num w:numId="26">
    <w:abstractNumId w:val="37"/>
  </w:num>
  <w:num w:numId="27">
    <w:abstractNumId w:val="37"/>
    <w:lvlOverride w:ilvl="0">
      <w:startOverride w:val="1"/>
    </w:lvlOverride>
  </w:num>
  <w:num w:numId="28">
    <w:abstractNumId w:val="37"/>
    <w:lvlOverride w:ilvl="0">
      <w:startOverride w:val="1"/>
    </w:lvlOverride>
  </w:num>
  <w:num w:numId="29">
    <w:abstractNumId w:val="37"/>
    <w:lvlOverride w:ilvl="0">
      <w:startOverride w:val="1"/>
    </w:lvlOverride>
  </w:num>
  <w:num w:numId="30">
    <w:abstractNumId w:val="29"/>
  </w:num>
  <w:num w:numId="31">
    <w:abstractNumId w:val="8"/>
  </w:num>
  <w:num w:numId="32">
    <w:abstractNumId w:val="36"/>
  </w:num>
  <w:num w:numId="33">
    <w:abstractNumId w:val="10"/>
  </w:num>
  <w:num w:numId="34">
    <w:abstractNumId w:val="33"/>
  </w:num>
  <w:num w:numId="35">
    <w:abstractNumId w:val="40"/>
  </w:num>
  <w:num w:numId="36">
    <w:abstractNumId w:val="34"/>
  </w:num>
  <w:num w:numId="37">
    <w:abstractNumId w:val="39"/>
  </w:num>
  <w:num w:numId="38">
    <w:abstractNumId w:val="12"/>
  </w:num>
  <w:num w:numId="39">
    <w:abstractNumId w:val="30"/>
  </w:num>
  <w:num w:numId="40">
    <w:abstractNumId w:val="16"/>
  </w:num>
  <w:num w:numId="41">
    <w:abstractNumId w:val="31"/>
  </w:num>
  <w:num w:numId="42">
    <w:abstractNumId w:val="25"/>
  </w:num>
  <w:num w:numId="43">
    <w:abstractNumId w:val="18"/>
  </w:num>
  <w:num w:numId="44">
    <w:abstractNumId w:val="28"/>
  </w:num>
  <w:num w:numId="45">
    <w:abstractNumId w:val="26"/>
  </w:num>
  <w:num w:numId="46">
    <w:abstractNumId w:val="22"/>
  </w:num>
  <w:num w:numId="47">
    <w:abstractNumId w:val="13"/>
  </w:num>
  <w:num w:numId="48">
    <w:abstractNumId w:val="19"/>
  </w:num>
  <w:num w:numId="49">
    <w:abstractNumId w:val="15"/>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DC"/>
    <w:rsid w:val="000262D0"/>
    <w:rsid w:val="00031293"/>
    <w:rsid w:val="00034EBC"/>
    <w:rsid w:val="00061785"/>
    <w:rsid w:val="00070CEC"/>
    <w:rsid w:val="00075F7E"/>
    <w:rsid w:val="0007726B"/>
    <w:rsid w:val="00081F99"/>
    <w:rsid w:val="000874A3"/>
    <w:rsid w:val="000A52D6"/>
    <w:rsid w:val="000B3CE4"/>
    <w:rsid w:val="000B7D0B"/>
    <w:rsid w:val="000D6F47"/>
    <w:rsid w:val="000E3B2C"/>
    <w:rsid w:val="00101A93"/>
    <w:rsid w:val="00115812"/>
    <w:rsid w:val="0012117C"/>
    <w:rsid w:val="00124FA5"/>
    <w:rsid w:val="00126478"/>
    <w:rsid w:val="001416F1"/>
    <w:rsid w:val="00141F64"/>
    <w:rsid w:val="00155941"/>
    <w:rsid w:val="001767E9"/>
    <w:rsid w:val="00192680"/>
    <w:rsid w:val="00195DC0"/>
    <w:rsid w:val="001960A2"/>
    <w:rsid w:val="001C0A7B"/>
    <w:rsid w:val="001D7394"/>
    <w:rsid w:val="001E53AF"/>
    <w:rsid w:val="001E699A"/>
    <w:rsid w:val="001E6A61"/>
    <w:rsid w:val="001E6AC6"/>
    <w:rsid w:val="001F174A"/>
    <w:rsid w:val="001F36C7"/>
    <w:rsid w:val="001F4521"/>
    <w:rsid w:val="00201249"/>
    <w:rsid w:val="002135C5"/>
    <w:rsid w:val="002341A3"/>
    <w:rsid w:val="00236C56"/>
    <w:rsid w:val="00236D80"/>
    <w:rsid w:val="00241B38"/>
    <w:rsid w:val="002428B3"/>
    <w:rsid w:val="00245DA1"/>
    <w:rsid w:val="00251BDF"/>
    <w:rsid w:val="00272E18"/>
    <w:rsid w:val="00275139"/>
    <w:rsid w:val="002B44EB"/>
    <w:rsid w:val="002E33ED"/>
    <w:rsid w:val="002F3882"/>
    <w:rsid w:val="002F433E"/>
    <w:rsid w:val="003023EA"/>
    <w:rsid w:val="00303F59"/>
    <w:rsid w:val="003061C5"/>
    <w:rsid w:val="00313689"/>
    <w:rsid w:val="00315994"/>
    <w:rsid w:val="003204C5"/>
    <w:rsid w:val="00331603"/>
    <w:rsid w:val="0037776E"/>
    <w:rsid w:val="00386529"/>
    <w:rsid w:val="003B1AE9"/>
    <w:rsid w:val="003C2270"/>
    <w:rsid w:val="003C5295"/>
    <w:rsid w:val="003D3626"/>
    <w:rsid w:val="003D59E6"/>
    <w:rsid w:val="003D5EC5"/>
    <w:rsid w:val="003E1FEE"/>
    <w:rsid w:val="003E453E"/>
    <w:rsid w:val="003E52CE"/>
    <w:rsid w:val="003E65A4"/>
    <w:rsid w:val="00411D93"/>
    <w:rsid w:val="00415107"/>
    <w:rsid w:val="00420AC8"/>
    <w:rsid w:val="00420D04"/>
    <w:rsid w:val="00423A56"/>
    <w:rsid w:val="004410B9"/>
    <w:rsid w:val="00454F91"/>
    <w:rsid w:val="00455449"/>
    <w:rsid w:val="00476429"/>
    <w:rsid w:val="0048071C"/>
    <w:rsid w:val="00480D6B"/>
    <w:rsid w:val="00481C26"/>
    <w:rsid w:val="004B3537"/>
    <w:rsid w:val="004B7B94"/>
    <w:rsid w:val="004C0EDA"/>
    <w:rsid w:val="004C7BFE"/>
    <w:rsid w:val="004D3BEB"/>
    <w:rsid w:val="004E40E4"/>
    <w:rsid w:val="004E6AB3"/>
    <w:rsid w:val="004F394B"/>
    <w:rsid w:val="00520A51"/>
    <w:rsid w:val="00527DA5"/>
    <w:rsid w:val="00537982"/>
    <w:rsid w:val="00542B74"/>
    <w:rsid w:val="00542D86"/>
    <w:rsid w:val="00543F1B"/>
    <w:rsid w:val="0055161C"/>
    <w:rsid w:val="00560A73"/>
    <w:rsid w:val="00565653"/>
    <w:rsid w:val="005932A9"/>
    <w:rsid w:val="005A2C6D"/>
    <w:rsid w:val="005B1A85"/>
    <w:rsid w:val="005B549E"/>
    <w:rsid w:val="005B5CF4"/>
    <w:rsid w:val="005C63F7"/>
    <w:rsid w:val="005C78D5"/>
    <w:rsid w:val="005D154D"/>
    <w:rsid w:val="005D2108"/>
    <w:rsid w:val="005D2D02"/>
    <w:rsid w:val="005D68C7"/>
    <w:rsid w:val="005E53F1"/>
    <w:rsid w:val="00605A5D"/>
    <w:rsid w:val="0060721A"/>
    <w:rsid w:val="006243B8"/>
    <w:rsid w:val="00636B64"/>
    <w:rsid w:val="00641B4E"/>
    <w:rsid w:val="006446CA"/>
    <w:rsid w:val="006460AE"/>
    <w:rsid w:val="00646146"/>
    <w:rsid w:val="00647A87"/>
    <w:rsid w:val="00660151"/>
    <w:rsid w:val="00671E3A"/>
    <w:rsid w:val="00682539"/>
    <w:rsid w:val="00694B75"/>
    <w:rsid w:val="00696638"/>
    <w:rsid w:val="0069698E"/>
    <w:rsid w:val="006A3849"/>
    <w:rsid w:val="006C2399"/>
    <w:rsid w:val="006D14BF"/>
    <w:rsid w:val="006D5822"/>
    <w:rsid w:val="006D7739"/>
    <w:rsid w:val="006E2445"/>
    <w:rsid w:val="006E3545"/>
    <w:rsid w:val="00707B68"/>
    <w:rsid w:val="00710689"/>
    <w:rsid w:val="00721ECC"/>
    <w:rsid w:val="00723317"/>
    <w:rsid w:val="007308FF"/>
    <w:rsid w:val="00737BD1"/>
    <w:rsid w:val="00757D36"/>
    <w:rsid w:val="00764A39"/>
    <w:rsid w:val="00766E73"/>
    <w:rsid w:val="007677CD"/>
    <w:rsid w:val="00770F32"/>
    <w:rsid w:val="00771ECF"/>
    <w:rsid w:val="007919E8"/>
    <w:rsid w:val="0079536A"/>
    <w:rsid w:val="007B15E3"/>
    <w:rsid w:val="007B66B6"/>
    <w:rsid w:val="007C3D51"/>
    <w:rsid w:val="007C5F2E"/>
    <w:rsid w:val="007D10F4"/>
    <w:rsid w:val="007D1256"/>
    <w:rsid w:val="007D2DDB"/>
    <w:rsid w:val="007E079B"/>
    <w:rsid w:val="007E582F"/>
    <w:rsid w:val="007E7EDF"/>
    <w:rsid w:val="008049B7"/>
    <w:rsid w:val="008351E6"/>
    <w:rsid w:val="00835699"/>
    <w:rsid w:val="00837C66"/>
    <w:rsid w:val="0084699A"/>
    <w:rsid w:val="008554C5"/>
    <w:rsid w:val="00856233"/>
    <w:rsid w:val="0086060C"/>
    <w:rsid w:val="00860DEE"/>
    <w:rsid w:val="00871794"/>
    <w:rsid w:val="008B2265"/>
    <w:rsid w:val="008D3E90"/>
    <w:rsid w:val="008D6324"/>
    <w:rsid w:val="008E6C0B"/>
    <w:rsid w:val="008F1790"/>
    <w:rsid w:val="0090235A"/>
    <w:rsid w:val="00905784"/>
    <w:rsid w:val="0091373B"/>
    <w:rsid w:val="009218E7"/>
    <w:rsid w:val="00922A3B"/>
    <w:rsid w:val="00923335"/>
    <w:rsid w:val="0093006F"/>
    <w:rsid w:val="009350D6"/>
    <w:rsid w:val="00935D91"/>
    <w:rsid w:val="0093743B"/>
    <w:rsid w:val="009420DC"/>
    <w:rsid w:val="0095387E"/>
    <w:rsid w:val="00956AFE"/>
    <w:rsid w:val="00972193"/>
    <w:rsid w:val="00990546"/>
    <w:rsid w:val="009961B7"/>
    <w:rsid w:val="009B6BB9"/>
    <w:rsid w:val="009C26E3"/>
    <w:rsid w:val="009D6582"/>
    <w:rsid w:val="00A0768E"/>
    <w:rsid w:val="00A22C35"/>
    <w:rsid w:val="00A32E8C"/>
    <w:rsid w:val="00A37541"/>
    <w:rsid w:val="00A411F5"/>
    <w:rsid w:val="00A47BA9"/>
    <w:rsid w:val="00A52DAD"/>
    <w:rsid w:val="00A538FF"/>
    <w:rsid w:val="00A575F8"/>
    <w:rsid w:val="00A63BFE"/>
    <w:rsid w:val="00A7503D"/>
    <w:rsid w:val="00A86797"/>
    <w:rsid w:val="00A948A4"/>
    <w:rsid w:val="00AA4E41"/>
    <w:rsid w:val="00AB24A6"/>
    <w:rsid w:val="00AC6D7A"/>
    <w:rsid w:val="00AD5FBD"/>
    <w:rsid w:val="00AD68F5"/>
    <w:rsid w:val="00AD735A"/>
    <w:rsid w:val="00AE6869"/>
    <w:rsid w:val="00AE7041"/>
    <w:rsid w:val="00B036EC"/>
    <w:rsid w:val="00B07764"/>
    <w:rsid w:val="00B1590A"/>
    <w:rsid w:val="00B15931"/>
    <w:rsid w:val="00B244D7"/>
    <w:rsid w:val="00B50C73"/>
    <w:rsid w:val="00B53740"/>
    <w:rsid w:val="00B57828"/>
    <w:rsid w:val="00B60E79"/>
    <w:rsid w:val="00B63631"/>
    <w:rsid w:val="00B64A61"/>
    <w:rsid w:val="00B65F74"/>
    <w:rsid w:val="00B72358"/>
    <w:rsid w:val="00B9561B"/>
    <w:rsid w:val="00B95A7D"/>
    <w:rsid w:val="00BA0F47"/>
    <w:rsid w:val="00BA68F6"/>
    <w:rsid w:val="00BC6461"/>
    <w:rsid w:val="00BD2327"/>
    <w:rsid w:val="00BE3DC8"/>
    <w:rsid w:val="00BF5DCC"/>
    <w:rsid w:val="00C03E41"/>
    <w:rsid w:val="00C05B33"/>
    <w:rsid w:val="00C14062"/>
    <w:rsid w:val="00C1546F"/>
    <w:rsid w:val="00C2520E"/>
    <w:rsid w:val="00C27185"/>
    <w:rsid w:val="00C372E5"/>
    <w:rsid w:val="00C45224"/>
    <w:rsid w:val="00C56EE5"/>
    <w:rsid w:val="00C61719"/>
    <w:rsid w:val="00C61AED"/>
    <w:rsid w:val="00C63B10"/>
    <w:rsid w:val="00C70A42"/>
    <w:rsid w:val="00C71106"/>
    <w:rsid w:val="00C749F0"/>
    <w:rsid w:val="00C76534"/>
    <w:rsid w:val="00C97FBB"/>
    <w:rsid w:val="00CA095D"/>
    <w:rsid w:val="00CA57CC"/>
    <w:rsid w:val="00CA5D43"/>
    <w:rsid w:val="00CD2811"/>
    <w:rsid w:val="00CD4E54"/>
    <w:rsid w:val="00CD6707"/>
    <w:rsid w:val="00CD67B4"/>
    <w:rsid w:val="00CE1887"/>
    <w:rsid w:val="00CE3A56"/>
    <w:rsid w:val="00CF4066"/>
    <w:rsid w:val="00D06DC8"/>
    <w:rsid w:val="00D133D3"/>
    <w:rsid w:val="00D13781"/>
    <w:rsid w:val="00D213F5"/>
    <w:rsid w:val="00D21D28"/>
    <w:rsid w:val="00D3521A"/>
    <w:rsid w:val="00D41F75"/>
    <w:rsid w:val="00D603E3"/>
    <w:rsid w:val="00D62A1A"/>
    <w:rsid w:val="00D74024"/>
    <w:rsid w:val="00D76481"/>
    <w:rsid w:val="00DA1036"/>
    <w:rsid w:val="00DB1C18"/>
    <w:rsid w:val="00DC3152"/>
    <w:rsid w:val="00DD0AD7"/>
    <w:rsid w:val="00DD5DB8"/>
    <w:rsid w:val="00E06FEF"/>
    <w:rsid w:val="00E071E8"/>
    <w:rsid w:val="00E137AE"/>
    <w:rsid w:val="00E163AF"/>
    <w:rsid w:val="00E26976"/>
    <w:rsid w:val="00E30B9D"/>
    <w:rsid w:val="00E5162B"/>
    <w:rsid w:val="00E56F8D"/>
    <w:rsid w:val="00E6257C"/>
    <w:rsid w:val="00E70D7C"/>
    <w:rsid w:val="00E73B7F"/>
    <w:rsid w:val="00E73DF5"/>
    <w:rsid w:val="00E76034"/>
    <w:rsid w:val="00E76A67"/>
    <w:rsid w:val="00E77D01"/>
    <w:rsid w:val="00E80463"/>
    <w:rsid w:val="00E81E93"/>
    <w:rsid w:val="00E939CC"/>
    <w:rsid w:val="00E941F2"/>
    <w:rsid w:val="00E97618"/>
    <w:rsid w:val="00EB37AF"/>
    <w:rsid w:val="00EB50A4"/>
    <w:rsid w:val="00EC3065"/>
    <w:rsid w:val="00F00000"/>
    <w:rsid w:val="00F0657D"/>
    <w:rsid w:val="00F10E28"/>
    <w:rsid w:val="00F13A82"/>
    <w:rsid w:val="00F30EF1"/>
    <w:rsid w:val="00F31E95"/>
    <w:rsid w:val="00F36471"/>
    <w:rsid w:val="00F37926"/>
    <w:rsid w:val="00F421FF"/>
    <w:rsid w:val="00F439B5"/>
    <w:rsid w:val="00F4507B"/>
    <w:rsid w:val="00F473FD"/>
    <w:rsid w:val="00F50A1B"/>
    <w:rsid w:val="00F52332"/>
    <w:rsid w:val="00F53684"/>
    <w:rsid w:val="00F71EF4"/>
    <w:rsid w:val="00F86E62"/>
    <w:rsid w:val="00F87F12"/>
    <w:rsid w:val="00F94F5F"/>
    <w:rsid w:val="00FB3E3F"/>
    <w:rsid w:val="00FF3EA7"/>
    <w:rsid w:val="033A69EC"/>
    <w:rsid w:val="05C4D65E"/>
    <w:rsid w:val="06383401"/>
    <w:rsid w:val="075497B4"/>
    <w:rsid w:val="0F8F494B"/>
    <w:rsid w:val="104EC01F"/>
    <w:rsid w:val="1A06172E"/>
    <w:rsid w:val="23B67EBF"/>
    <w:rsid w:val="2431D7A7"/>
    <w:rsid w:val="2B943B8A"/>
    <w:rsid w:val="2D3B6ADE"/>
    <w:rsid w:val="2DDE51A7"/>
    <w:rsid w:val="2E0AFE19"/>
    <w:rsid w:val="2E412902"/>
    <w:rsid w:val="2F8C145D"/>
    <w:rsid w:val="3107E849"/>
    <w:rsid w:val="3180D82F"/>
    <w:rsid w:val="3AE8EEFC"/>
    <w:rsid w:val="3E6138AC"/>
    <w:rsid w:val="3F4E42DD"/>
    <w:rsid w:val="40ABB2B3"/>
    <w:rsid w:val="41CE5A25"/>
    <w:rsid w:val="442C1DF8"/>
    <w:rsid w:val="455A377D"/>
    <w:rsid w:val="483F521E"/>
    <w:rsid w:val="4BCA8DCA"/>
    <w:rsid w:val="4C749E81"/>
    <w:rsid w:val="4FF6C35B"/>
    <w:rsid w:val="55DA4438"/>
    <w:rsid w:val="578E41BE"/>
    <w:rsid w:val="58CDF7C9"/>
    <w:rsid w:val="5A055C2D"/>
    <w:rsid w:val="5C1651D0"/>
    <w:rsid w:val="6318D0E3"/>
    <w:rsid w:val="64FDE520"/>
    <w:rsid w:val="714ED26E"/>
    <w:rsid w:val="7506D68E"/>
    <w:rsid w:val="77155421"/>
    <w:rsid w:val="77B9D831"/>
    <w:rsid w:val="77E8B88F"/>
    <w:rsid w:val="78479BBD"/>
    <w:rsid w:val="7A86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5FC8"/>
  <w15:chartTrackingRefBased/>
  <w15:docId w15:val="{DA3F8616-52F4-CC41-B28A-CDD46EF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61"/>
    <w:pPr>
      <w:spacing w:after="120"/>
    </w:pPr>
    <w:rPr>
      <w:rFonts w:eastAsia="Times New Roman" w:cs="Times New Roman"/>
    </w:rPr>
  </w:style>
  <w:style w:type="paragraph" w:styleId="Heading1">
    <w:name w:val="heading 1"/>
    <w:basedOn w:val="Normal"/>
    <w:next w:val="Normal"/>
    <w:link w:val="Heading1Char"/>
    <w:uiPriority w:val="9"/>
    <w:qFormat/>
    <w:rsid w:val="001E6AC6"/>
    <w:pPr>
      <w:keepNext/>
      <w:keepLines/>
      <w:numPr>
        <w:numId w:val="24"/>
      </w:numPr>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7677CD"/>
    <w:pPr>
      <w:keepNext/>
      <w:keepLines/>
      <w:numPr>
        <w:ilvl w:val="1"/>
        <w:numId w:val="24"/>
      </w:numPr>
      <w:spacing w:before="12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1E6AC6"/>
    <w:pPr>
      <w:keepNext/>
      <w:keepLines/>
      <w:numPr>
        <w:ilvl w:val="2"/>
        <w:numId w:val="24"/>
      </w:numPr>
      <w:tabs>
        <w:tab w:val="num" w:pos="360"/>
      </w:tabs>
      <w:spacing w:before="40"/>
      <w:ind w:left="0" w:firstLine="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E6AC6"/>
    <w:pPr>
      <w:keepNext/>
      <w:keepLines/>
      <w:numPr>
        <w:ilvl w:val="3"/>
        <w:numId w:val="24"/>
      </w:numPr>
      <w:tabs>
        <w:tab w:val="num" w:pos="360"/>
      </w:tabs>
      <w:spacing w:before="40"/>
      <w:ind w:left="0"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6AC6"/>
    <w:pPr>
      <w:keepNext/>
      <w:keepLines/>
      <w:numPr>
        <w:ilvl w:val="4"/>
        <w:numId w:val="24"/>
      </w:numPr>
      <w:tabs>
        <w:tab w:val="num" w:pos="360"/>
      </w:tabs>
      <w:spacing w:before="4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6AC6"/>
    <w:pPr>
      <w:keepNext/>
      <w:keepLines/>
      <w:numPr>
        <w:ilvl w:val="5"/>
        <w:numId w:val="24"/>
      </w:numPr>
      <w:tabs>
        <w:tab w:val="num" w:pos="360"/>
      </w:tabs>
      <w:spacing w:before="4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6AC6"/>
    <w:pPr>
      <w:keepNext/>
      <w:keepLines/>
      <w:numPr>
        <w:ilvl w:val="6"/>
        <w:numId w:val="24"/>
      </w:numPr>
      <w:tabs>
        <w:tab w:val="num" w:pos="360"/>
      </w:tabs>
      <w:spacing w:before="4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6AC6"/>
    <w:pPr>
      <w:keepNext/>
      <w:keepLines/>
      <w:numPr>
        <w:ilvl w:val="7"/>
        <w:numId w:val="24"/>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AC6"/>
    <w:pPr>
      <w:keepNext/>
      <w:keepLines/>
      <w:numPr>
        <w:ilvl w:val="8"/>
        <w:numId w:val="24"/>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C6"/>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23A56"/>
    <w:pPr>
      <w:spacing w:before="24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A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77CD"/>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1E6A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E6A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6A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6A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6A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6A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6AC6"/>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23A56"/>
    <w:rPr>
      <w:sz w:val="16"/>
      <w:szCs w:val="16"/>
    </w:rPr>
  </w:style>
  <w:style w:type="paragraph" w:styleId="CommentText">
    <w:name w:val="annotation text"/>
    <w:basedOn w:val="Normal"/>
    <w:link w:val="CommentTextChar"/>
    <w:uiPriority w:val="99"/>
    <w:semiHidden/>
    <w:unhideWhenUsed/>
    <w:rsid w:val="00423A56"/>
    <w:rPr>
      <w:sz w:val="20"/>
      <w:szCs w:val="20"/>
    </w:rPr>
  </w:style>
  <w:style w:type="character" w:customStyle="1" w:styleId="CommentTextChar">
    <w:name w:val="Comment Text Char"/>
    <w:basedOn w:val="DefaultParagraphFont"/>
    <w:link w:val="CommentText"/>
    <w:uiPriority w:val="99"/>
    <w:semiHidden/>
    <w:rsid w:val="00423A56"/>
    <w:rPr>
      <w:sz w:val="20"/>
      <w:szCs w:val="20"/>
    </w:rPr>
  </w:style>
  <w:style w:type="paragraph" w:styleId="CommentSubject">
    <w:name w:val="annotation subject"/>
    <w:basedOn w:val="CommentText"/>
    <w:next w:val="CommentText"/>
    <w:link w:val="CommentSubjectChar"/>
    <w:uiPriority w:val="99"/>
    <w:semiHidden/>
    <w:unhideWhenUsed/>
    <w:rsid w:val="00423A56"/>
    <w:rPr>
      <w:b/>
      <w:bCs/>
    </w:rPr>
  </w:style>
  <w:style w:type="character" w:customStyle="1" w:styleId="CommentSubjectChar">
    <w:name w:val="Comment Subject Char"/>
    <w:basedOn w:val="CommentTextChar"/>
    <w:link w:val="CommentSubject"/>
    <w:uiPriority w:val="99"/>
    <w:semiHidden/>
    <w:rsid w:val="00423A56"/>
    <w:rPr>
      <w:b/>
      <w:bCs/>
      <w:sz w:val="20"/>
      <w:szCs w:val="20"/>
    </w:rPr>
  </w:style>
  <w:style w:type="paragraph" w:styleId="BalloonText">
    <w:name w:val="Balloon Text"/>
    <w:basedOn w:val="Normal"/>
    <w:link w:val="BalloonTextChar"/>
    <w:uiPriority w:val="99"/>
    <w:semiHidden/>
    <w:unhideWhenUsed/>
    <w:rsid w:val="00423A56"/>
    <w:rPr>
      <w:sz w:val="18"/>
      <w:szCs w:val="18"/>
    </w:rPr>
  </w:style>
  <w:style w:type="character" w:customStyle="1" w:styleId="BalloonTextChar">
    <w:name w:val="Balloon Text Char"/>
    <w:basedOn w:val="DefaultParagraphFont"/>
    <w:link w:val="BalloonText"/>
    <w:uiPriority w:val="99"/>
    <w:semiHidden/>
    <w:rsid w:val="00423A56"/>
    <w:rPr>
      <w:rFonts w:ascii="Times New Roman" w:hAnsi="Times New Roman" w:cs="Times New Roman"/>
      <w:sz w:val="18"/>
      <w:szCs w:val="18"/>
    </w:rPr>
  </w:style>
  <w:style w:type="table" w:styleId="TableGrid">
    <w:name w:val="Table Grid"/>
    <w:basedOn w:val="TableNormal"/>
    <w:uiPriority w:val="39"/>
    <w:rsid w:val="00423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233"/>
    <w:pPr>
      <w:ind w:left="720"/>
      <w:contextualSpacing/>
    </w:pPr>
  </w:style>
  <w:style w:type="paragraph" w:styleId="ListBullet">
    <w:name w:val="List Bullet"/>
    <w:basedOn w:val="Normal"/>
    <w:uiPriority w:val="99"/>
    <w:unhideWhenUsed/>
    <w:rsid w:val="00856233"/>
    <w:pPr>
      <w:numPr>
        <w:numId w:val="6"/>
      </w:numPr>
      <w:contextualSpacing/>
    </w:pPr>
  </w:style>
  <w:style w:type="paragraph" w:styleId="ListNumber">
    <w:name w:val="List Number"/>
    <w:basedOn w:val="Normal"/>
    <w:uiPriority w:val="99"/>
    <w:unhideWhenUsed/>
    <w:rsid w:val="007E582F"/>
  </w:style>
  <w:style w:type="character" w:styleId="Hyperlink">
    <w:name w:val="Hyperlink"/>
    <w:basedOn w:val="DefaultParagraphFont"/>
    <w:uiPriority w:val="99"/>
    <w:unhideWhenUsed/>
    <w:rsid w:val="004F394B"/>
    <w:rPr>
      <w:color w:val="0563C1" w:themeColor="hyperlink"/>
      <w:u w:val="single"/>
    </w:rPr>
  </w:style>
  <w:style w:type="character" w:styleId="UnresolvedMention">
    <w:name w:val="Unresolved Mention"/>
    <w:basedOn w:val="DefaultParagraphFont"/>
    <w:uiPriority w:val="99"/>
    <w:semiHidden/>
    <w:unhideWhenUsed/>
    <w:rsid w:val="00D13781"/>
    <w:rPr>
      <w:color w:val="605E5C"/>
      <w:shd w:val="clear" w:color="auto" w:fill="E1DFDD"/>
    </w:rPr>
  </w:style>
  <w:style w:type="paragraph" w:styleId="Header">
    <w:name w:val="header"/>
    <w:basedOn w:val="Normal"/>
    <w:link w:val="HeaderChar"/>
    <w:uiPriority w:val="99"/>
    <w:unhideWhenUsed/>
    <w:rsid w:val="00A52DAD"/>
    <w:pPr>
      <w:tabs>
        <w:tab w:val="center" w:pos="4680"/>
        <w:tab w:val="right" w:pos="9360"/>
      </w:tabs>
      <w:spacing w:after="0"/>
    </w:pPr>
  </w:style>
  <w:style w:type="character" w:customStyle="1" w:styleId="HeaderChar">
    <w:name w:val="Header Char"/>
    <w:basedOn w:val="DefaultParagraphFont"/>
    <w:link w:val="Header"/>
    <w:uiPriority w:val="99"/>
    <w:rsid w:val="00A52DAD"/>
    <w:rPr>
      <w:rFonts w:eastAsia="Times New Roman" w:cs="Times New Roman"/>
    </w:rPr>
  </w:style>
  <w:style w:type="paragraph" w:styleId="Footer">
    <w:name w:val="footer"/>
    <w:basedOn w:val="Normal"/>
    <w:link w:val="FooterChar"/>
    <w:uiPriority w:val="99"/>
    <w:unhideWhenUsed/>
    <w:rsid w:val="00A52DAD"/>
    <w:pPr>
      <w:tabs>
        <w:tab w:val="center" w:pos="4680"/>
        <w:tab w:val="right" w:pos="9360"/>
      </w:tabs>
      <w:spacing w:after="0"/>
    </w:pPr>
  </w:style>
  <w:style w:type="character" w:customStyle="1" w:styleId="FooterChar">
    <w:name w:val="Footer Char"/>
    <w:basedOn w:val="DefaultParagraphFont"/>
    <w:link w:val="Footer"/>
    <w:uiPriority w:val="99"/>
    <w:rsid w:val="00A52DAD"/>
    <w:rPr>
      <w:rFonts w:eastAsia="Times New Roman" w:cs="Times New Roman"/>
    </w:rPr>
  </w:style>
  <w:style w:type="paragraph" w:styleId="Revision">
    <w:name w:val="Revision"/>
    <w:hidden/>
    <w:uiPriority w:val="99"/>
    <w:semiHidden/>
    <w:rsid w:val="004C0EDA"/>
    <w:rPr>
      <w:rFonts w:eastAsia="Times New Roman" w:cs="Times New Roman"/>
    </w:rPr>
  </w:style>
  <w:style w:type="character" w:styleId="LineNumber">
    <w:name w:val="line number"/>
    <w:basedOn w:val="DefaultParagraphFont"/>
    <w:uiPriority w:val="99"/>
    <w:semiHidden/>
    <w:unhideWhenUsed/>
    <w:rsid w:val="0095387E"/>
  </w:style>
  <w:style w:type="character" w:styleId="FollowedHyperlink">
    <w:name w:val="FollowedHyperlink"/>
    <w:basedOn w:val="DefaultParagraphFont"/>
    <w:uiPriority w:val="99"/>
    <w:semiHidden/>
    <w:unhideWhenUsed/>
    <w:rsid w:val="00956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9806">
      <w:bodyDiv w:val="1"/>
      <w:marLeft w:val="0"/>
      <w:marRight w:val="0"/>
      <w:marTop w:val="0"/>
      <w:marBottom w:val="0"/>
      <w:divBdr>
        <w:top w:val="none" w:sz="0" w:space="0" w:color="auto"/>
        <w:left w:val="none" w:sz="0" w:space="0" w:color="auto"/>
        <w:bottom w:val="none" w:sz="0" w:space="0" w:color="auto"/>
        <w:right w:val="none" w:sz="0" w:space="0" w:color="auto"/>
      </w:divBdr>
    </w:div>
    <w:div w:id="603805755">
      <w:bodyDiv w:val="1"/>
      <w:marLeft w:val="0"/>
      <w:marRight w:val="0"/>
      <w:marTop w:val="0"/>
      <w:marBottom w:val="0"/>
      <w:divBdr>
        <w:top w:val="none" w:sz="0" w:space="0" w:color="auto"/>
        <w:left w:val="none" w:sz="0" w:space="0" w:color="auto"/>
        <w:bottom w:val="none" w:sz="0" w:space="0" w:color="auto"/>
        <w:right w:val="none" w:sz="0" w:space="0" w:color="auto"/>
      </w:divBdr>
    </w:div>
    <w:div w:id="663971170">
      <w:bodyDiv w:val="1"/>
      <w:marLeft w:val="0"/>
      <w:marRight w:val="0"/>
      <w:marTop w:val="0"/>
      <w:marBottom w:val="0"/>
      <w:divBdr>
        <w:top w:val="none" w:sz="0" w:space="0" w:color="auto"/>
        <w:left w:val="none" w:sz="0" w:space="0" w:color="auto"/>
        <w:bottom w:val="none" w:sz="0" w:space="0" w:color="auto"/>
        <w:right w:val="none" w:sz="0" w:space="0" w:color="auto"/>
      </w:divBdr>
    </w:div>
    <w:div w:id="702440595">
      <w:bodyDiv w:val="1"/>
      <w:marLeft w:val="0"/>
      <w:marRight w:val="0"/>
      <w:marTop w:val="0"/>
      <w:marBottom w:val="0"/>
      <w:divBdr>
        <w:top w:val="none" w:sz="0" w:space="0" w:color="auto"/>
        <w:left w:val="none" w:sz="0" w:space="0" w:color="auto"/>
        <w:bottom w:val="none" w:sz="0" w:space="0" w:color="auto"/>
        <w:right w:val="none" w:sz="0" w:space="0" w:color="auto"/>
      </w:divBdr>
    </w:div>
    <w:div w:id="907494124">
      <w:bodyDiv w:val="1"/>
      <w:marLeft w:val="0"/>
      <w:marRight w:val="0"/>
      <w:marTop w:val="0"/>
      <w:marBottom w:val="0"/>
      <w:divBdr>
        <w:top w:val="none" w:sz="0" w:space="0" w:color="auto"/>
        <w:left w:val="none" w:sz="0" w:space="0" w:color="auto"/>
        <w:bottom w:val="none" w:sz="0" w:space="0" w:color="auto"/>
        <w:right w:val="none" w:sz="0" w:space="0" w:color="auto"/>
      </w:divBdr>
    </w:div>
    <w:div w:id="1089694714">
      <w:bodyDiv w:val="1"/>
      <w:marLeft w:val="0"/>
      <w:marRight w:val="0"/>
      <w:marTop w:val="0"/>
      <w:marBottom w:val="0"/>
      <w:divBdr>
        <w:top w:val="none" w:sz="0" w:space="0" w:color="auto"/>
        <w:left w:val="none" w:sz="0" w:space="0" w:color="auto"/>
        <w:bottom w:val="none" w:sz="0" w:space="0" w:color="auto"/>
        <w:right w:val="none" w:sz="0" w:space="0" w:color="auto"/>
      </w:divBdr>
    </w:div>
    <w:div w:id="1130397512">
      <w:bodyDiv w:val="1"/>
      <w:marLeft w:val="0"/>
      <w:marRight w:val="0"/>
      <w:marTop w:val="0"/>
      <w:marBottom w:val="0"/>
      <w:divBdr>
        <w:top w:val="none" w:sz="0" w:space="0" w:color="auto"/>
        <w:left w:val="none" w:sz="0" w:space="0" w:color="auto"/>
        <w:bottom w:val="none" w:sz="0" w:space="0" w:color="auto"/>
        <w:right w:val="none" w:sz="0" w:space="0" w:color="auto"/>
      </w:divBdr>
    </w:div>
    <w:div w:id="1192262471">
      <w:bodyDiv w:val="1"/>
      <w:marLeft w:val="0"/>
      <w:marRight w:val="0"/>
      <w:marTop w:val="0"/>
      <w:marBottom w:val="0"/>
      <w:divBdr>
        <w:top w:val="none" w:sz="0" w:space="0" w:color="auto"/>
        <w:left w:val="none" w:sz="0" w:space="0" w:color="auto"/>
        <w:bottom w:val="none" w:sz="0" w:space="0" w:color="auto"/>
        <w:right w:val="none" w:sz="0" w:space="0" w:color="auto"/>
      </w:divBdr>
    </w:div>
    <w:div w:id="1223491705">
      <w:bodyDiv w:val="1"/>
      <w:marLeft w:val="0"/>
      <w:marRight w:val="0"/>
      <w:marTop w:val="0"/>
      <w:marBottom w:val="0"/>
      <w:divBdr>
        <w:top w:val="none" w:sz="0" w:space="0" w:color="auto"/>
        <w:left w:val="none" w:sz="0" w:space="0" w:color="auto"/>
        <w:bottom w:val="none" w:sz="0" w:space="0" w:color="auto"/>
        <w:right w:val="none" w:sz="0" w:space="0" w:color="auto"/>
      </w:divBdr>
    </w:div>
    <w:div w:id="1274096198">
      <w:bodyDiv w:val="1"/>
      <w:marLeft w:val="0"/>
      <w:marRight w:val="0"/>
      <w:marTop w:val="0"/>
      <w:marBottom w:val="0"/>
      <w:divBdr>
        <w:top w:val="none" w:sz="0" w:space="0" w:color="auto"/>
        <w:left w:val="none" w:sz="0" w:space="0" w:color="auto"/>
        <w:bottom w:val="none" w:sz="0" w:space="0" w:color="auto"/>
        <w:right w:val="none" w:sz="0" w:space="0" w:color="auto"/>
      </w:divBdr>
    </w:div>
    <w:div w:id="1439520912">
      <w:bodyDiv w:val="1"/>
      <w:marLeft w:val="0"/>
      <w:marRight w:val="0"/>
      <w:marTop w:val="0"/>
      <w:marBottom w:val="0"/>
      <w:divBdr>
        <w:top w:val="none" w:sz="0" w:space="0" w:color="auto"/>
        <w:left w:val="none" w:sz="0" w:space="0" w:color="auto"/>
        <w:bottom w:val="none" w:sz="0" w:space="0" w:color="auto"/>
        <w:right w:val="none" w:sz="0" w:space="0" w:color="auto"/>
      </w:divBdr>
    </w:div>
    <w:div w:id="1525822731">
      <w:bodyDiv w:val="1"/>
      <w:marLeft w:val="0"/>
      <w:marRight w:val="0"/>
      <w:marTop w:val="0"/>
      <w:marBottom w:val="0"/>
      <w:divBdr>
        <w:top w:val="none" w:sz="0" w:space="0" w:color="auto"/>
        <w:left w:val="none" w:sz="0" w:space="0" w:color="auto"/>
        <w:bottom w:val="none" w:sz="0" w:space="0" w:color="auto"/>
        <w:right w:val="none" w:sz="0" w:space="0" w:color="auto"/>
      </w:divBdr>
    </w:div>
    <w:div w:id="1577128877">
      <w:bodyDiv w:val="1"/>
      <w:marLeft w:val="0"/>
      <w:marRight w:val="0"/>
      <w:marTop w:val="0"/>
      <w:marBottom w:val="0"/>
      <w:divBdr>
        <w:top w:val="none" w:sz="0" w:space="0" w:color="auto"/>
        <w:left w:val="none" w:sz="0" w:space="0" w:color="auto"/>
        <w:bottom w:val="none" w:sz="0" w:space="0" w:color="auto"/>
        <w:right w:val="none" w:sz="0" w:space="0" w:color="auto"/>
      </w:divBdr>
    </w:div>
    <w:div w:id="1579823472">
      <w:bodyDiv w:val="1"/>
      <w:marLeft w:val="0"/>
      <w:marRight w:val="0"/>
      <w:marTop w:val="0"/>
      <w:marBottom w:val="0"/>
      <w:divBdr>
        <w:top w:val="none" w:sz="0" w:space="0" w:color="auto"/>
        <w:left w:val="none" w:sz="0" w:space="0" w:color="auto"/>
        <w:bottom w:val="none" w:sz="0" w:space="0" w:color="auto"/>
        <w:right w:val="none" w:sz="0" w:space="0" w:color="auto"/>
      </w:divBdr>
    </w:div>
    <w:div w:id="1740056507">
      <w:bodyDiv w:val="1"/>
      <w:marLeft w:val="0"/>
      <w:marRight w:val="0"/>
      <w:marTop w:val="0"/>
      <w:marBottom w:val="0"/>
      <w:divBdr>
        <w:top w:val="none" w:sz="0" w:space="0" w:color="auto"/>
        <w:left w:val="none" w:sz="0" w:space="0" w:color="auto"/>
        <w:bottom w:val="none" w:sz="0" w:space="0" w:color="auto"/>
        <w:right w:val="none" w:sz="0" w:space="0" w:color="auto"/>
      </w:divBdr>
    </w:div>
    <w:div w:id="1758165101">
      <w:bodyDiv w:val="1"/>
      <w:marLeft w:val="0"/>
      <w:marRight w:val="0"/>
      <w:marTop w:val="0"/>
      <w:marBottom w:val="0"/>
      <w:divBdr>
        <w:top w:val="none" w:sz="0" w:space="0" w:color="auto"/>
        <w:left w:val="none" w:sz="0" w:space="0" w:color="auto"/>
        <w:bottom w:val="none" w:sz="0" w:space="0" w:color="auto"/>
        <w:right w:val="none" w:sz="0" w:space="0" w:color="auto"/>
      </w:divBdr>
    </w:div>
    <w:div w:id="1847086704">
      <w:bodyDiv w:val="1"/>
      <w:marLeft w:val="0"/>
      <w:marRight w:val="0"/>
      <w:marTop w:val="0"/>
      <w:marBottom w:val="0"/>
      <w:divBdr>
        <w:top w:val="none" w:sz="0" w:space="0" w:color="auto"/>
        <w:left w:val="none" w:sz="0" w:space="0" w:color="auto"/>
        <w:bottom w:val="none" w:sz="0" w:space="0" w:color="auto"/>
        <w:right w:val="none" w:sz="0" w:space="0" w:color="auto"/>
      </w:divBdr>
    </w:div>
    <w:div w:id="2020229381">
      <w:bodyDiv w:val="1"/>
      <w:marLeft w:val="0"/>
      <w:marRight w:val="0"/>
      <w:marTop w:val="0"/>
      <w:marBottom w:val="0"/>
      <w:divBdr>
        <w:top w:val="none" w:sz="0" w:space="0" w:color="auto"/>
        <w:left w:val="none" w:sz="0" w:space="0" w:color="auto"/>
        <w:bottom w:val="none" w:sz="0" w:space="0" w:color="auto"/>
        <w:right w:val="none" w:sz="0" w:space="0" w:color="auto"/>
      </w:divBdr>
      <w:divsChild>
        <w:div w:id="631591725">
          <w:marLeft w:val="0"/>
          <w:marRight w:val="0"/>
          <w:marTop w:val="0"/>
          <w:marBottom w:val="0"/>
          <w:divBdr>
            <w:top w:val="none" w:sz="0" w:space="0" w:color="auto"/>
            <w:left w:val="none" w:sz="0" w:space="0" w:color="auto"/>
            <w:bottom w:val="none" w:sz="0" w:space="0" w:color="auto"/>
            <w:right w:val="none" w:sz="0" w:space="0" w:color="auto"/>
          </w:divBdr>
        </w:div>
        <w:div w:id="2106723245">
          <w:marLeft w:val="0"/>
          <w:marRight w:val="0"/>
          <w:marTop w:val="0"/>
          <w:marBottom w:val="0"/>
          <w:divBdr>
            <w:top w:val="none" w:sz="0" w:space="0" w:color="auto"/>
            <w:left w:val="none" w:sz="0" w:space="0" w:color="auto"/>
            <w:bottom w:val="none" w:sz="0" w:space="0" w:color="auto"/>
            <w:right w:val="none" w:sz="0" w:space="0" w:color="auto"/>
          </w:divBdr>
        </w:div>
      </w:divsChild>
    </w:div>
    <w:div w:id="203457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yperlink" Target="https://github.com/WebOfTrust/vLEI"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pages.nist.gov/800-63-3/sp800-63a.html"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https://pages.nist.gov/800-63-3/sp800-63a.html" TargetMode="External"/><Relationship Id="rId23" Type="http://schemas.openxmlformats.org/officeDocument/2006/relationships/theme" Target="theme/theme1.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B79F566631C499FE97CC37B261298" ma:contentTypeVersion="8" ma:contentTypeDescription="Create a new document." ma:contentTypeScope="" ma:versionID="e414534d2d3b2d44b0317ee33a1355ea">
  <xsd:schema xmlns:xsd="http://www.w3.org/2001/XMLSchema" xmlns:xs="http://www.w3.org/2001/XMLSchema" xmlns:p="http://schemas.microsoft.com/office/2006/metadata/properties" xmlns:ns2="ce4bc4b3-79b6-4af9-9af4-8f28211c8187" targetNamespace="http://schemas.microsoft.com/office/2006/metadata/properties" ma:root="true" ma:fieldsID="244b30194c00c6c1028315b67fce28ad" ns2:_="">
    <xsd:import namespace="ce4bc4b3-79b6-4af9-9af4-8f28211c8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bc4b3-79b6-4af9-9af4-8f28211c8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AA6B57-959F-4AC5-A464-D308119BA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bc4b3-79b6-4af9-9af4-8f28211c8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7A3908-1857-46C3-A47F-DEFA9E1CDDF6}">
  <ds:schemaRefs>
    <ds:schemaRef ds:uri="http://schemas.microsoft.com/sharepoint/v3/contenttype/forms"/>
  </ds:schemaRefs>
</ds:datastoreItem>
</file>

<file path=customXml/itemProps3.xml><?xml version="1.0" encoding="utf-8"?>
<ds:datastoreItem xmlns:ds="http://schemas.openxmlformats.org/officeDocument/2006/customXml" ds:itemID="{E21C26DF-9E79-4D24-BB49-D17ACA4236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2046</Words>
  <Characters>11030</Characters>
  <Application>Microsoft Office Word</Application>
  <DocSecurity>0</DocSecurity>
  <Lines>324</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Drummond reed</dc:creator>
  <cp:keywords/>
  <dc:description/>
  <cp:lastModifiedBy>GLEIF</cp:lastModifiedBy>
  <cp:revision>4</cp:revision>
  <dcterms:created xsi:type="dcterms:W3CDTF">2022-05-10T19:44:00Z</dcterms:created>
  <dcterms:modified xsi:type="dcterms:W3CDTF">2022-05-12T16:13:00Z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0x01010028CB79F566631C499FE97CC37B261298</vt:lpwstr>
  </property>
</Properties>
</file>
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F5EC" w14:textId="365E703C" w:rsidR="00B130F2" w:rsidRDefault="00B130F2" w:rsidP="00A32E8C">
      <w:pPr>
        <w:jc w:val="center"/>
      </w:pPr>
      <w:r>
        <w:rPr>
          <w:noProof/>
        </w:rPr>
        <w:drawing>
          <wp:anchor distT="0" distB="0" distL="114300" distR="114300" simplePos="0" relativeHeight="251663360" behindDoc="0" locked="0" layoutInCell="1" allowOverlap="1" wp14:anchorId="3455C630" wp14:editId="2A6B2532">
            <wp:simplePos x="0" y="0"/>
            <wp:positionH relativeFrom="column">
              <wp:posOffset>4882515</wp:posOffset>
            </wp:positionH>
            <wp:positionV relativeFrom="paragraph">
              <wp:posOffset>-620131</wp:posOffset>
            </wp:positionV>
            <wp:extent cx="1645506" cy="558077"/>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45506" cy="558077"/>
                    </a:xfrm>
                    <a:prstGeom prst="rect">
                      <a:avLst/>
                    </a:prstGeom>
                  </pic:spPr>
                </pic:pic>
              </a:graphicData>
            </a:graphic>
            <wp14:sizeRelH relativeFrom="margin">
              <wp14:pctWidth>0</wp14:pctWidth>
            </wp14:sizeRelH>
            <wp14:sizeRelV relativeFrom="margin">
              <wp14:pctHeight>0</wp14:pctHeight>
            </wp14:sizeRelV>
          </wp:anchor>
        </w:drawing>
      </w:r>
    </w:p>
    <w:p w14:paraId="47E7DB5D" w14:textId="53334753" w:rsidR="009420DC" w:rsidRPr="00B130F2" w:rsidRDefault="00E21CDA" w:rsidP="00B130F2">
      <w:r>
        <w:rPr>
          <w:noProof/>
          <w:sz w:val="20"/>
        </w:rPr>
        <w:drawing>
          <wp:anchor distT="0" distB="0" distL="114300" distR="114300" simplePos="0" relativeHeight="251665408" behindDoc="0" locked="0" layoutInCell="1" allowOverlap="1" wp14:anchorId="2CA84979" wp14:editId="042A5C80">
            <wp:simplePos x="0" y="0"/>
            <wp:positionH relativeFrom="page">
              <wp:posOffset>6317</wp:posOffset>
            </wp:positionH>
            <wp:positionV relativeFrom="paragraph">
              <wp:posOffset>1132840</wp:posOffset>
            </wp:positionV>
            <wp:extent cx="7759065" cy="70929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774" b="1499"/>
                    <a:stretch/>
                  </pic:blipFill>
                  <pic:spPr bwMode="auto">
                    <a:xfrm>
                      <a:off x="0" y="0"/>
                      <a:ext cx="7759065" cy="7092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30F2">
        <w:rPr>
          <w:noProof/>
        </w:rPr>
        <w:drawing>
          <wp:anchor distT="0" distB="0" distL="114300" distR="114300" simplePos="0" relativeHeight="251667456" behindDoc="0" locked="0" layoutInCell="1" allowOverlap="1" wp14:anchorId="70CA620B" wp14:editId="4F98F384">
            <wp:simplePos x="0" y="0"/>
            <wp:positionH relativeFrom="page">
              <wp:posOffset>1241124</wp:posOffset>
            </wp:positionH>
            <wp:positionV relativeFrom="paragraph">
              <wp:posOffset>1913765</wp:posOffset>
            </wp:positionV>
            <wp:extent cx="5079533" cy="4014470"/>
            <wp:effectExtent l="0" t="0" r="0" b="0"/>
            <wp:wrapNone/>
            <wp:docPr id="8" name="Picture 8" descr="A satellite in sp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atellite in space&#10;&#10;Description automatically generated with low confidence"/>
                    <pic:cNvPicPr/>
                  </pic:nvPicPr>
                  <pic:blipFill rotWithShape="1">
                    <a:blip r:embed="rId13">
                      <a:extLst>
                        <a:ext uri="{28A0092B-C50C-407E-A947-70E740481C1C}">
                          <a14:useLocalDpi xmlns:a14="http://schemas.microsoft.com/office/drawing/2010/main" val="0"/>
                        </a:ext>
                      </a:extLst>
                    </a:blip>
                    <a:srcRect l="48905" t="28169"/>
                    <a:stretch/>
                  </pic:blipFill>
                  <pic:spPr bwMode="auto">
                    <a:xfrm>
                      <a:off x="0" y="0"/>
                      <a:ext cx="5079533" cy="401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30F2">
        <w:rPr>
          <w:noProof/>
          <w:sz w:val="20"/>
        </w:rPr>
        <mc:AlternateContent>
          <mc:Choice Requires="wps">
            <w:drawing>
              <wp:anchor distT="0" distB="0" distL="114300" distR="114300" simplePos="0" relativeHeight="251661312" behindDoc="0" locked="1" layoutInCell="1" allowOverlap="1" wp14:anchorId="5A9938C7" wp14:editId="5ED817E9">
                <wp:simplePos x="0" y="0"/>
                <wp:positionH relativeFrom="page">
                  <wp:posOffset>-133985</wp:posOffset>
                </wp:positionH>
                <wp:positionV relativeFrom="page">
                  <wp:posOffset>713740</wp:posOffset>
                </wp:positionV>
                <wp:extent cx="8020685" cy="1513840"/>
                <wp:effectExtent l="0" t="0" r="5715" b="10160"/>
                <wp:wrapNone/>
                <wp:docPr id="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20685" cy="151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8E98A" w14:textId="21C3957E" w:rsidR="00B130F2" w:rsidRPr="007D43ED" w:rsidRDefault="000478F2" w:rsidP="009A695D">
                            <w:pPr>
                              <w:spacing w:line="194" w:lineRule="auto"/>
                              <w:ind w:right="432"/>
                              <w:jc w:val="both"/>
                              <w:rPr>
                                <w:rFonts w:ascii="Calibri Light" w:hAnsi="Calibri Light" w:cs="Calibri Light"/>
                                <w:color w:val="FFFFFF"/>
                                <w:w w:val="95"/>
                                <w:sz w:val="56"/>
                                <w:szCs w:val="56"/>
                              </w:rPr>
                            </w:pPr>
                            <w:r>
                              <w:rPr>
                                <w:rFonts w:ascii="Calibri Light" w:hAnsi="Calibri Light" w:cs="Calibri Light"/>
                                <w:color w:val="FFFFFF"/>
                                <w:w w:val="95"/>
                                <w:sz w:val="56"/>
                                <w:szCs w:val="56"/>
                              </w:rPr>
                              <w:t xml:space="preserve">  v</w:t>
                            </w:r>
                            <w:r w:rsidR="00F55EF7" w:rsidRPr="007D43ED">
                              <w:rPr>
                                <w:rFonts w:ascii="Calibri Light" w:hAnsi="Calibri Light" w:cs="Calibri Light"/>
                                <w:color w:val="FFFFFF"/>
                                <w:w w:val="95"/>
                                <w:sz w:val="56"/>
                                <w:szCs w:val="56"/>
                              </w:rPr>
                              <w:t>erifiable</w:t>
                            </w:r>
                            <w:r>
                              <w:rPr>
                                <w:rFonts w:ascii="Calibri Light" w:hAnsi="Calibri Light" w:cs="Calibri Light"/>
                                <w:color w:val="FFFFFF"/>
                                <w:w w:val="95"/>
                                <w:sz w:val="56"/>
                                <w:szCs w:val="56"/>
                              </w:rPr>
                              <w:t xml:space="preserve"> L</w:t>
                            </w:r>
                            <w:r w:rsidR="00F55EF7" w:rsidRPr="007D43ED">
                              <w:rPr>
                                <w:rFonts w:ascii="Calibri Light" w:hAnsi="Calibri Light" w:cs="Calibri Light"/>
                                <w:color w:val="FFFFFF"/>
                                <w:w w:val="95"/>
                                <w:sz w:val="56"/>
                                <w:szCs w:val="56"/>
                              </w:rPr>
                              <w:t>EI (</w:t>
                            </w:r>
                            <w:proofErr w:type="spellStart"/>
                            <w:r w:rsidR="00F55EF7" w:rsidRPr="007D43ED">
                              <w:rPr>
                                <w:rFonts w:ascii="Calibri Light" w:hAnsi="Calibri Light" w:cs="Calibri Light"/>
                                <w:color w:val="FFFFFF"/>
                                <w:w w:val="95"/>
                                <w:sz w:val="56"/>
                                <w:szCs w:val="56"/>
                              </w:rPr>
                              <w:t>vLEI</w:t>
                            </w:r>
                            <w:proofErr w:type="spellEnd"/>
                            <w:r w:rsidR="00F55EF7" w:rsidRPr="007D43ED">
                              <w:rPr>
                                <w:rFonts w:ascii="Calibri Light" w:hAnsi="Calibri Light" w:cs="Calibri Light"/>
                                <w:color w:val="FFFFFF"/>
                                <w:w w:val="95"/>
                                <w:sz w:val="56"/>
                                <w:szCs w:val="56"/>
                              </w:rPr>
                              <w:t>) Ecosystem Governance Framework</w:t>
                            </w:r>
                            <w:r w:rsidR="00E50129">
                              <w:rPr>
                                <w:rFonts w:ascii="Calibri Light" w:hAnsi="Calibri Light" w:cs="Calibri Light"/>
                                <w:color w:val="FFFFFF"/>
                                <w:w w:val="95"/>
                                <w:sz w:val="56"/>
                                <w:szCs w:val="56"/>
                              </w:rPr>
                              <w:t xml:space="preserve"> </w:t>
                            </w:r>
                          </w:p>
                          <w:p w14:paraId="7DB42A91" w14:textId="1703D2AF" w:rsidR="007D43ED" w:rsidRPr="009171A8" w:rsidRDefault="000478F2" w:rsidP="009A695D">
                            <w:pPr>
                              <w:spacing w:line="194" w:lineRule="auto"/>
                              <w:ind w:right="432"/>
                              <w:rPr>
                                <w:rFonts w:ascii="Calibri Light" w:hAnsi="Calibri Light" w:cs="Calibri Light"/>
                                <w:color w:val="FFFFFF"/>
                                <w:w w:val="95"/>
                                <w:sz w:val="56"/>
                                <w:szCs w:val="56"/>
                              </w:rPr>
                            </w:pPr>
                            <w:r>
                              <w:rPr>
                                <w:rFonts w:ascii="Calibri Light" w:hAnsi="Calibri Light" w:cs="Calibri Light"/>
                                <w:color w:val="FFFFFF"/>
                                <w:w w:val="95"/>
                                <w:sz w:val="56"/>
                                <w:szCs w:val="56"/>
                              </w:rPr>
                              <w:t xml:space="preserve">  </w:t>
                            </w:r>
                            <w:r w:rsidR="00F55EF7" w:rsidRPr="007D43ED">
                              <w:rPr>
                                <w:rFonts w:ascii="Calibri Light" w:hAnsi="Calibri Light" w:cs="Calibri Light"/>
                                <w:color w:val="FFFFFF"/>
                                <w:w w:val="95"/>
                                <w:sz w:val="56"/>
                                <w:szCs w:val="56"/>
                              </w:rPr>
                              <w:t xml:space="preserve">GLEIF </w:t>
                            </w:r>
                            <w:r w:rsidR="00607885">
                              <w:rPr>
                                <w:rFonts w:ascii="Calibri Light" w:hAnsi="Calibri Light" w:cs="Calibri Light"/>
                                <w:color w:val="FFFFFF"/>
                                <w:w w:val="95"/>
                                <w:sz w:val="56"/>
                                <w:szCs w:val="56"/>
                              </w:rPr>
                              <w:t xml:space="preserve">Identifier </w:t>
                            </w:r>
                            <w:r w:rsidR="00BD2F61" w:rsidRPr="007D43ED">
                              <w:rPr>
                                <w:rFonts w:ascii="Calibri Light" w:hAnsi="Calibri Light" w:cs="Calibri Light"/>
                                <w:color w:val="FFFFFF"/>
                                <w:w w:val="95"/>
                                <w:sz w:val="56"/>
                                <w:szCs w:val="56"/>
                              </w:rPr>
                              <w:t>Governance Framework</w:t>
                            </w:r>
                            <w:r>
                              <w:rPr>
                                <w:rFonts w:ascii="Calibri Light" w:hAnsi="Calibri Light" w:cs="Calibri Light"/>
                                <w:color w:val="FFFFFF"/>
                                <w:w w:val="95"/>
                                <w:sz w:val="56"/>
                                <w:szCs w:val="56"/>
                              </w:rPr>
                              <w:t xml:space="preserve">  </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9938C7" id="_x0000_t202" coordsize="21600,21600" o:spt="202" path="m,l,21600r21600,l21600,xe">
                <v:stroke joinstyle="miter"/>
                <v:path gradientshapeok="t" o:connecttype="rect"/>
              </v:shapetype>
              <v:shape id="docshape4" o:spid="_x0000_s1026" type="#_x0000_t202" style="position:absolute;margin-left:-10.55pt;margin-top:56.2pt;width:631.55pt;height:119.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" filled="f" stroked="f">
                <v:path arrowok="t"/>
                <v:textbox inset="0,0,0,0">
                  <w:txbxContent>
                    <w:p w14:paraId="7A38E98A" w14:textId="21C3957E" w:rsidR="00B130F2" w:rsidRPr="007D43ED" w:rsidRDefault="000478F2" w:rsidP="009A695D">
                      <w:pPr>
                        <w:spacing w:line="194" w:lineRule="auto"/>
                        <w:ind w:right="432"/>
                        <w:jc w:val="both"/>
                        <w:rPr>
                          <w:rFonts w:ascii="Calibri Light" w:hAnsi="Calibri Light" w:cs="Calibri Light"/>
                          <w:color w:val="FFFFFF"/>
                          <w:w w:val="95"/>
                          <w:sz w:val="56"/>
                          <w:szCs w:val="56"/>
                        </w:rPr>
                      </w:pPr>
                      <w:r>
                        <w:rPr>
                          <w:rFonts w:ascii="Calibri Light" w:hAnsi="Calibri Light" w:cs="Calibri Light"/>
                          <w:color w:val="FFFFFF"/>
                          <w:w w:val="95"/>
                          <w:sz w:val="56"/>
                          <w:szCs w:val="56"/>
                        </w:rPr>
                        <w:t xml:space="preserve">  v</w:t>
                      </w:r>
                      <w:r w:rsidR="00F55EF7" w:rsidRPr="007D43ED">
                        <w:rPr>
                          <w:rFonts w:ascii="Calibri Light" w:hAnsi="Calibri Light" w:cs="Calibri Light"/>
                          <w:color w:val="FFFFFF"/>
                          <w:w w:val="95"/>
                          <w:sz w:val="56"/>
                          <w:szCs w:val="56"/>
                        </w:rPr>
                        <w:t>erifiable</w:t>
                      </w:r>
                      <w:r>
                        <w:rPr>
                          <w:rFonts w:ascii="Calibri Light" w:hAnsi="Calibri Light" w:cs="Calibri Light"/>
                          <w:color w:val="FFFFFF"/>
                          <w:w w:val="95"/>
                          <w:sz w:val="56"/>
                          <w:szCs w:val="56"/>
                        </w:rPr>
                        <w:t xml:space="preserve"> L</w:t>
                      </w:r>
                      <w:r w:rsidR="00F55EF7" w:rsidRPr="007D43ED">
                        <w:rPr>
                          <w:rFonts w:ascii="Calibri Light" w:hAnsi="Calibri Light" w:cs="Calibri Light"/>
                          <w:color w:val="FFFFFF"/>
                          <w:w w:val="95"/>
                          <w:sz w:val="56"/>
                          <w:szCs w:val="56"/>
                        </w:rPr>
                        <w:t>EI (</w:t>
                      </w:r>
                      <w:proofErr w:type="spellStart"/>
                      <w:r w:rsidR="00F55EF7" w:rsidRPr="007D43ED">
                        <w:rPr>
                          <w:rFonts w:ascii="Calibri Light" w:hAnsi="Calibri Light" w:cs="Calibri Light"/>
                          <w:color w:val="FFFFFF"/>
                          <w:w w:val="95"/>
                          <w:sz w:val="56"/>
                          <w:szCs w:val="56"/>
                        </w:rPr>
                        <w:t>vLEI</w:t>
                      </w:r>
                      <w:proofErr w:type="spellEnd"/>
                      <w:r w:rsidR="00F55EF7" w:rsidRPr="007D43ED">
                        <w:rPr>
                          <w:rFonts w:ascii="Calibri Light" w:hAnsi="Calibri Light" w:cs="Calibri Light"/>
                          <w:color w:val="FFFFFF"/>
                          <w:w w:val="95"/>
                          <w:sz w:val="56"/>
                          <w:szCs w:val="56"/>
                        </w:rPr>
                        <w:t>) Ecosystem Governance Framework</w:t>
                      </w:r>
                      <w:r w:rsidR="00E50129">
                        <w:rPr>
                          <w:rFonts w:ascii="Calibri Light" w:hAnsi="Calibri Light" w:cs="Calibri Light"/>
                          <w:color w:val="FFFFFF"/>
                          <w:w w:val="95"/>
                          <w:sz w:val="56"/>
                          <w:szCs w:val="56"/>
                        </w:rPr>
                        <w:t xml:space="preserve"> </w:t>
                      </w:r>
                    </w:p>
                    <w:p w14:paraId="7DB42A91" w14:textId="1703D2AF" w:rsidR="007D43ED" w:rsidRPr="009171A8" w:rsidRDefault="000478F2" w:rsidP="009A695D">
                      <w:pPr>
                        <w:spacing w:line="194" w:lineRule="auto"/>
                        <w:ind w:right="432"/>
                        <w:rPr>
                          <w:rFonts w:ascii="Calibri Light" w:hAnsi="Calibri Light" w:cs="Calibri Light"/>
                          <w:color w:val="FFFFFF"/>
                          <w:w w:val="95"/>
                          <w:sz w:val="56"/>
                          <w:szCs w:val="56"/>
                        </w:rPr>
                      </w:pPr>
                      <w:r>
                        <w:rPr>
                          <w:rFonts w:ascii="Calibri Light" w:hAnsi="Calibri Light" w:cs="Calibri Light"/>
                          <w:color w:val="FFFFFF"/>
                          <w:w w:val="95"/>
                          <w:sz w:val="56"/>
                          <w:szCs w:val="56"/>
                        </w:rPr>
                        <w:t xml:space="preserve">  </w:t>
                      </w:r>
                      <w:r w:rsidR="00F55EF7" w:rsidRPr="007D43ED">
                        <w:rPr>
                          <w:rFonts w:ascii="Calibri Light" w:hAnsi="Calibri Light" w:cs="Calibri Light"/>
                          <w:color w:val="FFFFFF"/>
                          <w:w w:val="95"/>
                          <w:sz w:val="56"/>
                          <w:szCs w:val="56"/>
                        </w:rPr>
                        <w:t xml:space="preserve">GLEIF </w:t>
                      </w:r>
                      <w:r w:rsidR="00607885">
                        <w:rPr>
                          <w:rFonts w:ascii="Calibri Light" w:hAnsi="Calibri Light" w:cs="Calibri Light"/>
                          <w:color w:val="FFFFFF"/>
                          <w:w w:val="95"/>
                          <w:sz w:val="56"/>
                          <w:szCs w:val="56"/>
                        </w:rPr>
                        <w:t xml:space="preserve">Identifier </w:t>
                      </w:r>
                      <w:r w:rsidR="00BD2F61" w:rsidRPr="007D43ED">
                        <w:rPr>
                          <w:rFonts w:ascii="Calibri Light" w:hAnsi="Calibri Light" w:cs="Calibri Light"/>
                          <w:color w:val="FFFFFF"/>
                          <w:w w:val="95"/>
                          <w:sz w:val="56"/>
                          <w:szCs w:val="56"/>
                        </w:rPr>
                        <w:t>Governance Framework</w:t>
                      </w:r>
                      <w:r>
                        <w:rPr>
                          <w:rFonts w:ascii="Calibri Light" w:hAnsi="Calibri Light" w:cs="Calibri Light"/>
                          <w:color w:val="FFFFFF"/>
                          <w:w w:val="95"/>
                          <w:sz w:val="56"/>
                          <w:szCs w:val="56"/>
                        </w:rPr>
                        <w:t xml:space="preserve">  </w:t>
                      </w:r>
                    </w:p>
                  </w:txbxContent>
                </v:textbox>
                <w10:wrap anchorx="page" anchory="page"/>
                <w10:anchorlock/>
              </v:shape>
            </w:pict>
          </mc:Fallback>
        </mc:AlternateContent>
      </w:r>
      <w:r w:rsidR="00B130F2">
        <w:br w:type="page"/>
      </w:r>
      <w:r w:rsidR="00B130F2">
        <w:rPr>
          <w:noProof/>
          <w:sz w:val="20"/>
        </w:rPr>
        <mc:AlternateContent>
          <mc:Choice Requires="wps">
            <w:drawing>
              <wp:anchor distT="0" distB="0" distL="114300" distR="114300" simplePos="0" relativeHeight="251659264" behindDoc="0" locked="1" layoutInCell="1" allowOverlap="1" wp14:anchorId="5AFA614B" wp14:editId="45323618">
                <wp:simplePos x="0" y="0"/>
                <wp:positionH relativeFrom="page">
                  <wp:posOffset>6350</wp:posOffset>
                </wp:positionH>
                <wp:positionV relativeFrom="page">
                  <wp:posOffset>13335</wp:posOffset>
                </wp:positionV>
                <wp:extent cx="7759700" cy="2195830"/>
                <wp:effectExtent l="0" t="0" r="0" b="127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59700" cy="2195830"/>
                        </a:xfrm>
                        <a:prstGeom prst="rect">
                          <a:avLst/>
                        </a:prstGeom>
                        <a:solidFill>
                          <a:srgbClr val="9C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D4B865" id="docshape2" o:spid="_x0000_s1026" style="position:absolute;margin-left:.5pt;margin-top:1.05pt;width:611pt;height:17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" fillcolor="#9c9d9d" stroked="f">
                <v:path arrowok="t"/>
                <w10:wrap anchorx="page" anchory="page"/>
                <w10:anchorlock/>
              </v:rect>
            </w:pict>
          </mc:Fallback>
        </mc:AlternateContent>
      </w:r>
    </w:p>
    <w:tbl>
      <w:tblPr>
        <w:tblStyle w:val="TableGrid"/>
        <w:tblW w:w="0" w:type="auto"/>
        <w:tblLook w:val="04A0" w:firstRow="1" w:lastRow="0" w:firstColumn="1" w:lastColumn="0" w:noHBand="0" w:noVBand="1"/>
      </w:tblPr>
      <w:tblGrid>
        <w:gridCol w:w="2875"/>
        <w:gridCol w:w="6475"/>
      </w:tblGrid>
      <w:tr w:rsidR="00423A56" w:rsidRPr="00404075" w14:paraId="29D1BEA1" w14:textId="77777777" w:rsidTr="00D41F75">
        <w:tc>
          <w:tcPr>
            <w:tcW w:w="2875" w:type="dxa"/>
          </w:tcPr>
          <w:p w14:paraId="13B24644" w14:textId="637967B0" w:rsidR="00423A56" w:rsidRPr="007D43ED" w:rsidRDefault="00B50C73" w:rsidP="00423A56">
            <w:pPr>
              <w:rPr>
                <w:rFonts w:ascii="Calibri" w:hAnsi="Calibri" w:cs="Calibri"/>
              </w:rPr>
            </w:pPr>
            <w:r w:rsidRPr="007D43ED">
              <w:rPr>
                <w:rFonts w:ascii="Calibri" w:hAnsi="Calibri" w:cs="Calibri"/>
              </w:rPr>
              <w:lastRenderedPageBreak/>
              <w:t xml:space="preserve">Document </w:t>
            </w:r>
            <w:r w:rsidR="00D41F75" w:rsidRPr="007D43ED">
              <w:rPr>
                <w:rFonts w:ascii="Calibri" w:hAnsi="Calibri" w:cs="Calibri"/>
              </w:rPr>
              <w:t>Name:</w:t>
            </w:r>
          </w:p>
        </w:tc>
        <w:tc>
          <w:tcPr>
            <w:tcW w:w="6475" w:type="dxa"/>
          </w:tcPr>
          <w:p w14:paraId="393E65BC" w14:textId="1632EE37" w:rsidR="00423A56" w:rsidRPr="007D43ED" w:rsidRDefault="00404075" w:rsidP="00423A56">
            <w:pPr>
              <w:rPr>
                <w:rFonts w:ascii="Calibri" w:hAnsi="Calibri" w:cs="Calibri"/>
              </w:rPr>
            </w:pPr>
            <w:r w:rsidRPr="007D43ED">
              <w:rPr>
                <w:rFonts w:ascii="Calibri" w:hAnsi="Calibri" w:cs="Calibri"/>
              </w:rPr>
              <w:t xml:space="preserve">GLEIF </w:t>
            </w:r>
            <w:r w:rsidR="00607885">
              <w:rPr>
                <w:rFonts w:ascii="Calibri" w:hAnsi="Calibri" w:cs="Calibri"/>
              </w:rPr>
              <w:t>Identifier</w:t>
            </w:r>
            <w:r w:rsidR="00D41F75" w:rsidRPr="007D43ED">
              <w:rPr>
                <w:rFonts w:ascii="Calibri" w:hAnsi="Calibri" w:cs="Calibri"/>
              </w:rPr>
              <w:t xml:space="preserve"> </w:t>
            </w:r>
            <w:r w:rsidR="00D603E3" w:rsidRPr="007D43ED">
              <w:rPr>
                <w:rFonts w:ascii="Calibri" w:hAnsi="Calibri" w:cs="Calibri"/>
              </w:rPr>
              <w:t>Governance Framework</w:t>
            </w:r>
          </w:p>
        </w:tc>
      </w:tr>
      <w:tr w:rsidR="00BA0494" w:rsidRPr="00404075" w14:paraId="5E017BA2" w14:textId="77777777" w:rsidTr="00D41F75">
        <w:tc>
          <w:tcPr>
            <w:tcW w:w="2875" w:type="dxa"/>
          </w:tcPr>
          <w:p w14:paraId="6E8AFE74" w14:textId="0BAFFBE1" w:rsidR="00BA0494" w:rsidRPr="007D43ED" w:rsidRDefault="00BA0494" w:rsidP="00BA0494">
            <w:pPr>
              <w:rPr>
                <w:rFonts w:ascii="Calibri" w:hAnsi="Calibri" w:cs="Calibri"/>
              </w:rPr>
            </w:pPr>
            <w:r w:rsidRPr="007D43ED">
              <w:rPr>
                <w:rFonts w:ascii="Calibri" w:hAnsi="Calibri" w:cs="Calibri"/>
              </w:rPr>
              <w:t>Document DID:</w:t>
            </w:r>
          </w:p>
        </w:tc>
        <w:tc>
          <w:tcPr>
            <w:tcW w:w="6475" w:type="dxa"/>
          </w:tcPr>
          <w:p w14:paraId="65508B6B" w14:textId="349E89A9" w:rsidR="00BA0494" w:rsidRPr="007D43ED" w:rsidRDefault="00BA0494" w:rsidP="00BA0494">
            <w:pPr>
              <w:rPr>
                <w:rFonts w:ascii="Calibri" w:hAnsi="Calibri" w:cs="Calibri"/>
              </w:rPr>
            </w:pPr>
            <w:r w:rsidRPr="00950D16">
              <w:rPr>
                <w:rFonts w:asciiTheme="minorHAnsi" w:hAnsiTheme="minorHAnsi" w:cstheme="minorHAnsi"/>
                <w:color w:val="000000" w:themeColor="text1"/>
              </w:rPr>
              <w:t>DID URL</w:t>
            </w:r>
            <w:r>
              <w:rPr>
                <w:rFonts w:asciiTheme="minorHAnsi" w:hAnsiTheme="minorHAnsi" w:cstheme="minorHAnsi"/>
                <w:color w:val="000000" w:themeColor="text1"/>
              </w:rPr>
              <w:t>s for all documents will be published with the v1.0 Draft of the Ecosystem Governance Framework.</w:t>
            </w:r>
          </w:p>
        </w:tc>
      </w:tr>
      <w:tr w:rsidR="00BA0494" w:rsidRPr="00404075" w14:paraId="46B0BA63" w14:textId="77777777" w:rsidTr="00D41F75">
        <w:tc>
          <w:tcPr>
            <w:tcW w:w="2875" w:type="dxa"/>
          </w:tcPr>
          <w:p w14:paraId="79F0E80A" w14:textId="4C79A917" w:rsidR="00BA0494" w:rsidRPr="007D43ED" w:rsidRDefault="00BA0494" w:rsidP="00BA0494">
            <w:pPr>
              <w:rPr>
                <w:rFonts w:ascii="Calibri" w:hAnsi="Calibri" w:cs="Calibri"/>
              </w:rPr>
            </w:pPr>
            <w:r w:rsidRPr="007D43ED">
              <w:rPr>
                <w:rFonts w:ascii="Calibri" w:hAnsi="Calibri" w:cs="Calibri"/>
              </w:rPr>
              <w:t>Version Number:</w:t>
            </w:r>
          </w:p>
        </w:tc>
        <w:tc>
          <w:tcPr>
            <w:tcW w:w="6475" w:type="dxa"/>
          </w:tcPr>
          <w:p w14:paraId="2A02C0F2" w14:textId="662C9052" w:rsidR="00BA0494" w:rsidRPr="007D43ED" w:rsidRDefault="00487FFB" w:rsidP="00BA0494">
            <w:pPr>
              <w:rPr>
                <w:rFonts w:ascii="Calibri" w:hAnsi="Calibri" w:cs="Calibri"/>
              </w:rPr>
            </w:pPr>
            <w:r>
              <w:rPr>
                <w:rFonts w:ascii="Calibri" w:hAnsi="Calibri"/>
              </w:rPr>
              <w:t>v</w:t>
            </w:r>
            <w:r w:rsidR="00BA0494">
              <w:rPr>
                <w:rFonts w:ascii="Calibri" w:hAnsi="Calibri"/>
              </w:rPr>
              <w:t>0.</w:t>
            </w:r>
            <w:ins w:id="0" w:author="GLEIF" w:date="2022-05-10T13:24:00Z">
              <w:r w:rsidR="002D2BD2">
                <w:rPr>
                  <w:rFonts w:ascii="Calibri" w:hAnsi="Calibri"/>
                </w:rPr>
                <w:t xml:space="preserve">4 </w:t>
              </w:r>
            </w:ins>
            <w:del w:id="1" w:author="GLEIF" w:date="2022-03-10T20:42:00Z">
              <w:r w:rsidR="00880FA2" w:rsidDel="00702C2E">
                <w:rPr>
                  <w:rFonts w:ascii="Calibri" w:hAnsi="Calibri"/>
                </w:rPr>
                <w:delText xml:space="preserve">1 </w:delText>
              </w:r>
            </w:del>
            <w:r w:rsidR="00880FA2">
              <w:rPr>
                <w:rFonts w:ascii="Calibri" w:hAnsi="Calibri"/>
              </w:rPr>
              <w:t xml:space="preserve">work Post </w:t>
            </w:r>
            <w:ins w:id="2" w:author="GLEIF" w:date="2022-05-12T12:09:00Z">
              <w:r w:rsidR="00DB1A04">
                <w:rPr>
                  <w:rFonts w:ascii="Calibri" w:hAnsi="Calibri"/>
                </w:rPr>
                <w:t xml:space="preserve">0.9 EGF </w:t>
              </w:r>
            </w:ins>
            <w:r w:rsidR="00BA0494">
              <w:rPr>
                <w:rFonts w:ascii="Calibri" w:hAnsi="Calibri"/>
              </w:rPr>
              <w:t>Publication</w:t>
            </w:r>
            <w:r w:rsidR="00880FA2">
              <w:rPr>
                <w:rFonts w:ascii="Calibri" w:hAnsi="Calibri"/>
              </w:rPr>
              <w:t xml:space="preserve"> Updates </w:t>
            </w:r>
          </w:p>
        </w:tc>
      </w:tr>
      <w:tr w:rsidR="00BA0494" w:rsidRPr="00404075" w14:paraId="223F78AB" w14:textId="77777777" w:rsidTr="00D41F75">
        <w:tc>
          <w:tcPr>
            <w:tcW w:w="2875" w:type="dxa"/>
          </w:tcPr>
          <w:p w14:paraId="04EB43D5" w14:textId="46E78361" w:rsidR="00BA0494" w:rsidRPr="007D43ED" w:rsidRDefault="00BA0494" w:rsidP="00BA0494">
            <w:pPr>
              <w:rPr>
                <w:rFonts w:ascii="Calibri" w:hAnsi="Calibri" w:cs="Calibri"/>
              </w:rPr>
            </w:pPr>
            <w:r w:rsidRPr="007D43ED">
              <w:rPr>
                <w:rFonts w:ascii="Calibri" w:hAnsi="Calibri" w:cs="Calibri"/>
              </w:rPr>
              <w:t>Version Date:</w:t>
            </w:r>
          </w:p>
        </w:tc>
        <w:tc>
          <w:tcPr>
            <w:tcW w:w="6475" w:type="dxa"/>
          </w:tcPr>
          <w:p w14:paraId="5095EA04" w14:textId="46F27F9A" w:rsidR="00BA0494" w:rsidRPr="007D43ED" w:rsidRDefault="00BA0494" w:rsidP="00BA0494">
            <w:pPr>
              <w:rPr>
                <w:rFonts w:ascii="Calibri" w:hAnsi="Calibri" w:cs="Calibri"/>
              </w:rPr>
            </w:pPr>
            <w:r>
              <w:rPr>
                <w:rFonts w:ascii="Calibri" w:hAnsi="Calibri"/>
              </w:rPr>
              <w:t>2022-</w:t>
            </w:r>
            <w:ins w:id="3" w:author="GLEIF" w:date="2022-05-09T14:54:00Z">
              <w:r w:rsidR="00B30BA6">
                <w:rPr>
                  <w:rFonts w:ascii="Calibri" w:hAnsi="Calibri"/>
                </w:rPr>
                <w:t>05-</w:t>
              </w:r>
            </w:ins>
            <w:ins w:id="4" w:author="GLEIF" w:date="2022-05-10T13:24:00Z">
              <w:r w:rsidR="002D2BD2">
                <w:rPr>
                  <w:rFonts w:ascii="Calibri" w:hAnsi="Calibri"/>
                </w:rPr>
                <w:t>10</w:t>
              </w:r>
            </w:ins>
            <w:del w:id="5" w:author="GLEIF" w:date="2022-05-09T14:54:00Z">
              <w:r w:rsidDel="00B30BA6">
                <w:rPr>
                  <w:rFonts w:ascii="Calibri" w:hAnsi="Calibri"/>
                </w:rPr>
                <w:delText>0</w:delText>
              </w:r>
            </w:del>
            <w:del w:id="6" w:author="GLEIF" w:date="2022-03-10T16:33:00Z">
              <w:r w:rsidDel="00DE63A5">
                <w:rPr>
                  <w:rFonts w:ascii="Calibri" w:hAnsi="Calibri"/>
                </w:rPr>
                <w:delText>2-</w:delText>
              </w:r>
              <w:r w:rsidR="00880FA2" w:rsidDel="00DE63A5">
                <w:rPr>
                  <w:rFonts w:ascii="Calibri" w:hAnsi="Calibri"/>
                </w:rPr>
                <w:delText>25</w:delText>
              </w:r>
            </w:del>
          </w:p>
        </w:tc>
      </w:tr>
      <w:tr w:rsidR="00BA0494" w:rsidRPr="00404075" w14:paraId="5A483757" w14:textId="77777777" w:rsidTr="00D41F75">
        <w:tc>
          <w:tcPr>
            <w:tcW w:w="2875" w:type="dxa"/>
          </w:tcPr>
          <w:p w14:paraId="7804EA18" w14:textId="09DA7837" w:rsidR="00BA0494" w:rsidRPr="007D43ED" w:rsidRDefault="00BA0494" w:rsidP="00BA0494">
            <w:pPr>
              <w:rPr>
                <w:rFonts w:ascii="Calibri" w:hAnsi="Calibri" w:cs="Calibri"/>
              </w:rPr>
            </w:pPr>
            <w:r w:rsidRPr="007D43ED">
              <w:rPr>
                <w:rFonts w:ascii="Calibri" w:hAnsi="Calibri" w:cs="Calibri"/>
              </w:rPr>
              <w:t>Governance Authority:</w:t>
            </w:r>
          </w:p>
        </w:tc>
        <w:tc>
          <w:tcPr>
            <w:tcW w:w="6475" w:type="dxa"/>
          </w:tcPr>
          <w:p w14:paraId="6F95A0D6" w14:textId="34AF10CB" w:rsidR="00BA0494" w:rsidRPr="007D43ED" w:rsidRDefault="00BA0494" w:rsidP="00BA0494">
            <w:pPr>
              <w:rPr>
                <w:rFonts w:ascii="Calibri" w:hAnsi="Calibri" w:cs="Calibri"/>
              </w:rPr>
            </w:pPr>
            <w:r w:rsidRPr="00A92133">
              <w:rPr>
                <w:rFonts w:ascii="Calibri" w:hAnsi="Calibri"/>
              </w:rPr>
              <w:t>Global Legal Entity Identifier Foundation (GLEIF)</w:t>
            </w:r>
          </w:p>
        </w:tc>
      </w:tr>
      <w:tr w:rsidR="00BA0494" w:rsidRPr="00404075" w14:paraId="34D32A71" w14:textId="77777777" w:rsidTr="00D41F75">
        <w:tc>
          <w:tcPr>
            <w:tcW w:w="2875" w:type="dxa"/>
          </w:tcPr>
          <w:p w14:paraId="4B0D1174" w14:textId="240FFE74" w:rsidR="00BA0494" w:rsidRPr="007D43ED" w:rsidRDefault="00BA0494" w:rsidP="00BA0494">
            <w:pPr>
              <w:rPr>
                <w:rFonts w:ascii="Calibri" w:hAnsi="Calibri" w:cs="Calibri"/>
              </w:rPr>
            </w:pPr>
            <w:r w:rsidRPr="007D43ED">
              <w:rPr>
                <w:rFonts w:ascii="Calibri" w:hAnsi="Calibri" w:cs="Calibri"/>
              </w:rPr>
              <w:t>Governance Authority DID:</w:t>
            </w:r>
          </w:p>
        </w:tc>
        <w:tc>
          <w:tcPr>
            <w:tcW w:w="6475" w:type="dxa"/>
          </w:tcPr>
          <w:p w14:paraId="4F63702C" w14:textId="3B241B21" w:rsidR="00BA0494" w:rsidRPr="007D43ED" w:rsidRDefault="00BA0494" w:rsidP="00BA0494">
            <w:pPr>
              <w:rPr>
                <w:rFonts w:ascii="Calibri" w:hAnsi="Calibri" w:cs="Calibri"/>
              </w:rPr>
            </w:pPr>
            <w:r>
              <w:rPr>
                <w:rFonts w:ascii="Calibri" w:hAnsi="Calibri"/>
              </w:rPr>
              <w:t xml:space="preserve">The Governance Authority DID </w:t>
            </w:r>
            <w:r>
              <w:rPr>
                <w:rFonts w:asciiTheme="minorHAnsi" w:hAnsiTheme="minorHAnsi" w:cstheme="minorHAnsi"/>
                <w:color w:val="000000" w:themeColor="text1"/>
              </w:rPr>
              <w:t>will be published with the v1.0 Draft of the Ecosystem Governance Framework.</w:t>
            </w:r>
          </w:p>
        </w:tc>
      </w:tr>
      <w:tr w:rsidR="00BA0494" w:rsidRPr="00404075" w14:paraId="5ECE3DD1" w14:textId="77777777" w:rsidTr="00D41F75">
        <w:tc>
          <w:tcPr>
            <w:tcW w:w="2875" w:type="dxa"/>
          </w:tcPr>
          <w:p w14:paraId="1F7FD95A" w14:textId="04936F69" w:rsidR="00BA0494" w:rsidRPr="007D43ED" w:rsidRDefault="00BA0494" w:rsidP="00BA0494">
            <w:pPr>
              <w:rPr>
                <w:rFonts w:ascii="Calibri" w:hAnsi="Calibri" w:cs="Calibri"/>
              </w:rPr>
            </w:pPr>
            <w:r w:rsidRPr="007D43ED">
              <w:rPr>
                <w:rFonts w:ascii="Calibri" w:hAnsi="Calibri" w:cs="Calibri"/>
              </w:rPr>
              <w:t>Copyright:</w:t>
            </w:r>
          </w:p>
        </w:tc>
        <w:tc>
          <w:tcPr>
            <w:tcW w:w="6475" w:type="dxa"/>
          </w:tcPr>
          <w:p w14:paraId="06C215E2" w14:textId="7331A397" w:rsidR="00BA0494" w:rsidRPr="007D43ED" w:rsidRDefault="00BA0494" w:rsidP="00BA0494">
            <w:pPr>
              <w:rPr>
                <w:rFonts w:ascii="Calibri" w:hAnsi="Calibri" w:cs="Calibri"/>
              </w:rPr>
            </w:pPr>
            <w:r>
              <w:rPr>
                <w:rFonts w:ascii="Calibri" w:hAnsi="Calibri"/>
              </w:rPr>
              <w:t>The verifiable LEI (</w:t>
            </w:r>
            <w:proofErr w:type="spellStart"/>
            <w:r w:rsidRPr="004555F7">
              <w:rPr>
                <w:rFonts w:ascii="Calibri" w:hAnsi="Calibri"/>
              </w:rPr>
              <w:t>vLEI</w:t>
            </w:r>
            <w:proofErr w:type="spellEnd"/>
            <w:r>
              <w:rPr>
                <w:rFonts w:ascii="Calibri" w:hAnsi="Calibri"/>
              </w:rPr>
              <w:t>)</w:t>
            </w:r>
            <w:r w:rsidRPr="004555F7">
              <w:rPr>
                <w:rFonts w:ascii="Calibri" w:hAnsi="Calibri"/>
              </w:rPr>
              <w:t xml:space="preserve"> Ecosystem Governance Framework </w:t>
            </w:r>
            <w:r>
              <w:rPr>
                <w:rFonts w:ascii="Calibri" w:hAnsi="Calibri"/>
              </w:rPr>
              <w:t xml:space="preserve">is published </w:t>
            </w:r>
            <w:r w:rsidRPr="004555F7">
              <w:rPr>
                <w:rFonts w:ascii="Calibri" w:hAnsi="Calibri"/>
              </w:rPr>
              <w:t>on the GLEIF website.  All documents published on the GLEIF website are published under the Creative Commons Attribution license.</w:t>
            </w:r>
          </w:p>
        </w:tc>
      </w:tr>
    </w:tbl>
    <w:p w14:paraId="2529BF99" w14:textId="77777777" w:rsidR="00815BC3" w:rsidRDefault="00815BC3" w:rsidP="00423A56">
      <w:pPr>
        <w:sectPr w:rsidR="00815BC3" w:rsidSect="00815BC3">
          <w:footerReference w:type="default" r:id="rId14"/>
          <w:pgSz w:w="12240" w:h="15840"/>
          <w:pgMar w:top="1440" w:right="1440" w:bottom="1440" w:left="1440" w:header="720" w:footer="0" w:gutter="0"/>
          <w:lnNumType w:countBy="1" w:restart="newSection"/>
          <w:cols w:space="720"/>
          <w:docGrid w:linePitch="360"/>
        </w:sectPr>
      </w:pPr>
    </w:p>
    <w:p w14:paraId="56E00CF4" w14:textId="405C049D" w:rsidR="00423A56" w:rsidRPr="00423A56" w:rsidRDefault="00423A56" w:rsidP="00E14BF5">
      <w:pPr>
        <w:suppressLineNumbers/>
      </w:pPr>
    </w:p>
    <w:p w14:paraId="4D0AA499" w14:textId="4133C8E2" w:rsidR="009420DC" w:rsidRPr="007D43ED" w:rsidRDefault="009420DC" w:rsidP="001E6AC6">
      <w:pPr>
        <w:pStyle w:val="Heading1"/>
        <w:rPr>
          <w:rFonts w:ascii="Calibri" w:hAnsi="Calibri" w:cs="Calibri"/>
          <w:b/>
          <w:bCs/>
          <w:color w:val="000000" w:themeColor="text1"/>
          <w:sz w:val="28"/>
          <w:szCs w:val="24"/>
        </w:rPr>
      </w:pPr>
      <w:r w:rsidRPr="007D43ED">
        <w:rPr>
          <w:rFonts w:ascii="Calibri" w:hAnsi="Calibri" w:cs="Calibri"/>
          <w:b/>
          <w:bCs/>
          <w:color w:val="000000" w:themeColor="text1"/>
          <w:sz w:val="28"/>
          <w:szCs w:val="24"/>
        </w:rPr>
        <w:t>Introduction</w:t>
      </w:r>
    </w:p>
    <w:p w14:paraId="18065598" w14:textId="4EEB84C4" w:rsidR="00A06947" w:rsidRPr="00404075" w:rsidRDefault="00423A56" w:rsidP="009420DC">
      <w:pPr>
        <w:rPr>
          <w:rFonts w:asciiTheme="minorHAnsi" w:hAnsiTheme="minorHAnsi" w:cstheme="minorHAnsi"/>
        </w:rPr>
      </w:pPr>
      <w:r w:rsidRPr="00404075">
        <w:rPr>
          <w:rFonts w:asciiTheme="minorHAnsi" w:hAnsiTheme="minorHAnsi" w:cstheme="minorHAnsi"/>
        </w:rPr>
        <w:t xml:space="preserve">This </w:t>
      </w:r>
      <w:r w:rsidR="00D603E3" w:rsidRPr="00404075">
        <w:rPr>
          <w:rFonts w:asciiTheme="minorHAnsi" w:hAnsiTheme="minorHAnsi" w:cstheme="minorHAnsi"/>
        </w:rPr>
        <w:t xml:space="preserve">is a </w:t>
      </w:r>
      <w:r w:rsidR="714ED26E" w:rsidRPr="00404075">
        <w:rPr>
          <w:rFonts w:asciiTheme="minorHAnsi" w:hAnsiTheme="minorHAnsi" w:cstheme="minorHAnsi"/>
        </w:rPr>
        <w:t xml:space="preserve">Controlled Document </w:t>
      </w:r>
      <w:r w:rsidR="00D603E3" w:rsidRPr="00404075">
        <w:rPr>
          <w:rFonts w:asciiTheme="minorHAnsi" w:hAnsiTheme="minorHAnsi" w:cstheme="minorHAnsi"/>
        </w:rPr>
        <w:t xml:space="preserve">of </w:t>
      </w:r>
      <w:r w:rsidRPr="00404075">
        <w:rPr>
          <w:rFonts w:asciiTheme="minorHAnsi" w:hAnsiTheme="minorHAnsi" w:cstheme="minorHAnsi"/>
        </w:rPr>
        <w:t xml:space="preserve">the </w:t>
      </w:r>
      <w:r w:rsidR="00BA0F47" w:rsidRPr="00404075">
        <w:rPr>
          <w:rFonts w:asciiTheme="minorHAnsi" w:hAnsiTheme="minorHAnsi" w:cstheme="minorHAnsi"/>
        </w:rPr>
        <w:t xml:space="preserve">GLEIF </w:t>
      </w:r>
      <w:r w:rsidR="0048231C" w:rsidRPr="00404075">
        <w:rPr>
          <w:rFonts w:asciiTheme="minorHAnsi" w:hAnsiTheme="minorHAnsi" w:cstheme="minorHAnsi"/>
        </w:rPr>
        <w:t>verifiable LEI (</w:t>
      </w:r>
      <w:proofErr w:type="spellStart"/>
      <w:r w:rsidR="00BA0F47" w:rsidRPr="00404075">
        <w:rPr>
          <w:rFonts w:asciiTheme="minorHAnsi" w:hAnsiTheme="minorHAnsi" w:cstheme="minorHAnsi"/>
        </w:rPr>
        <w:t>vLEI</w:t>
      </w:r>
      <w:proofErr w:type="spellEnd"/>
      <w:r w:rsidR="0048231C" w:rsidRPr="00404075">
        <w:rPr>
          <w:rFonts w:asciiTheme="minorHAnsi" w:hAnsiTheme="minorHAnsi" w:cstheme="minorHAnsi"/>
        </w:rPr>
        <w:t>)</w:t>
      </w:r>
      <w:r w:rsidR="00BA0F47" w:rsidRPr="00404075">
        <w:rPr>
          <w:rFonts w:asciiTheme="minorHAnsi" w:hAnsiTheme="minorHAnsi" w:cstheme="minorHAnsi"/>
        </w:rPr>
        <w:t xml:space="preserve"> </w:t>
      </w:r>
      <w:r w:rsidR="008351E6" w:rsidRPr="00404075">
        <w:rPr>
          <w:rFonts w:asciiTheme="minorHAnsi" w:hAnsiTheme="minorHAnsi" w:cstheme="minorHAnsi"/>
        </w:rPr>
        <w:t xml:space="preserve">Ecosystem </w:t>
      </w:r>
      <w:r w:rsidR="00BA0F47" w:rsidRPr="00404075">
        <w:rPr>
          <w:rFonts w:asciiTheme="minorHAnsi" w:hAnsiTheme="minorHAnsi" w:cstheme="minorHAnsi"/>
        </w:rPr>
        <w:t xml:space="preserve">Governance Framework. </w:t>
      </w:r>
      <w:r w:rsidR="77B9D831" w:rsidRPr="00404075">
        <w:rPr>
          <w:rFonts w:asciiTheme="minorHAnsi" w:hAnsiTheme="minorHAnsi" w:cstheme="minorHAnsi"/>
        </w:rPr>
        <w:t>It is the</w:t>
      </w:r>
      <w:r w:rsidR="00D603E3" w:rsidRPr="00404075">
        <w:rPr>
          <w:rFonts w:asciiTheme="minorHAnsi" w:hAnsiTheme="minorHAnsi" w:cstheme="minorHAnsi"/>
        </w:rPr>
        <w:t xml:space="preserve"> </w:t>
      </w:r>
      <w:r w:rsidR="00B036EC" w:rsidRPr="00404075">
        <w:rPr>
          <w:rFonts w:asciiTheme="minorHAnsi" w:hAnsiTheme="minorHAnsi" w:cstheme="minorHAnsi"/>
        </w:rPr>
        <w:t xml:space="preserve">authoritative </w:t>
      </w:r>
      <w:r w:rsidR="00F30EF1" w:rsidRPr="00404075">
        <w:rPr>
          <w:rFonts w:asciiTheme="minorHAnsi" w:hAnsiTheme="minorHAnsi" w:cstheme="minorHAnsi"/>
        </w:rPr>
        <w:t>G</w:t>
      </w:r>
      <w:r w:rsidR="00D603E3" w:rsidRPr="00404075">
        <w:rPr>
          <w:rFonts w:asciiTheme="minorHAnsi" w:hAnsiTheme="minorHAnsi" w:cstheme="minorHAnsi"/>
        </w:rPr>
        <w:t xml:space="preserve">overnance </w:t>
      </w:r>
      <w:r w:rsidR="00F30EF1" w:rsidRPr="00404075">
        <w:rPr>
          <w:rFonts w:asciiTheme="minorHAnsi" w:hAnsiTheme="minorHAnsi" w:cstheme="minorHAnsi"/>
        </w:rPr>
        <w:t>F</w:t>
      </w:r>
      <w:r w:rsidR="00D603E3" w:rsidRPr="00404075">
        <w:rPr>
          <w:rFonts w:asciiTheme="minorHAnsi" w:hAnsiTheme="minorHAnsi" w:cstheme="minorHAnsi"/>
        </w:rPr>
        <w:t xml:space="preserve">ramework </w:t>
      </w:r>
      <w:r w:rsidR="00F3208D">
        <w:rPr>
          <w:rFonts w:asciiTheme="minorHAnsi" w:hAnsiTheme="minorHAnsi" w:cstheme="minorHAnsi"/>
        </w:rPr>
        <w:t xml:space="preserve">for </w:t>
      </w:r>
      <w:r w:rsidR="00455449" w:rsidRPr="00404075">
        <w:rPr>
          <w:rFonts w:asciiTheme="minorHAnsi" w:hAnsiTheme="minorHAnsi" w:cstheme="minorHAnsi"/>
        </w:rPr>
        <w:t>the purpose, principles, policies</w:t>
      </w:r>
      <w:r w:rsidR="00D603E3" w:rsidRPr="00404075">
        <w:rPr>
          <w:rFonts w:asciiTheme="minorHAnsi" w:hAnsiTheme="minorHAnsi" w:cstheme="minorHAnsi"/>
        </w:rPr>
        <w:t>, and specifications</w:t>
      </w:r>
      <w:r w:rsidR="00455449" w:rsidRPr="00404075">
        <w:rPr>
          <w:rFonts w:asciiTheme="minorHAnsi" w:hAnsiTheme="minorHAnsi" w:cstheme="minorHAnsi"/>
        </w:rPr>
        <w:t xml:space="preserve"> that apply </w:t>
      </w:r>
      <w:r w:rsidR="00F0657D" w:rsidRPr="00404075">
        <w:rPr>
          <w:rFonts w:asciiTheme="minorHAnsi" w:hAnsiTheme="minorHAnsi" w:cstheme="minorHAnsi"/>
        </w:rPr>
        <w:t>to</w:t>
      </w:r>
      <w:r w:rsidR="00455449" w:rsidRPr="00404075">
        <w:rPr>
          <w:rFonts w:asciiTheme="minorHAnsi" w:hAnsiTheme="minorHAnsi" w:cstheme="minorHAnsi"/>
        </w:rPr>
        <w:t xml:space="preserve"> </w:t>
      </w:r>
      <w:r w:rsidR="00D603E3" w:rsidRPr="00404075">
        <w:rPr>
          <w:rFonts w:asciiTheme="minorHAnsi" w:hAnsiTheme="minorHAnsi" w:cstheme="minorHAnsi"/>
        </w:rPr>
        <w:t>the use of th</w:t>
      </w:r>
      <w:r w:rsidR="00D07335">
        <w:rPr>
          <w:rFonts w:asciiTheme="minorHAnsi" w:hAnsiTheme="minorHAnsi" w:cstheme="minorHAnsi"/>
        </w:rPr>
        <w:t xml:space="preserve">e </w:t>
      </w:r>
      <w:r w:rsidR="00F3208D" w:rsidRPr="00F3208D">
        <w:rPr>
          <w:rFonts w:asciiTheme="minorHAnsi" w:hAnsiTheme="minorHAnsi" w:cstheme="minorHAnsi"/>
        </w:rPr>
        <w:t>GLEIF</w:t>
      </w:r>
      <w:r w:rsidR="00F3208D">
        <w:rPr>
          <w:rFonts w:asciiTheme="minorHAnsi" w:hAnsiTheme="minorHAnsi" w:cstheme="minorHAnsi"/>
        </w:rPr>
        <w:t xml:space="preserve"> </w:t>
      </w:r>
      <w:r w:rsidR="00D07335">
        <w:rPr>
          <w:rFonts w:asciiTheme="minorHAnsi" w:hAnsiTheme="minorHAnsi" w:cstheme="minorHAnsi"/>
        </w:rPr>
        <w:t xml:space="preserve">Root Autonomic Identifier (AID) and its </w:t>
      </w:r>
      <w:r w:rsidR="00A27C60">
        <w:rPr>
          <w:rFonts w:asciiTheme="minorHAnsi" w:hAnsiTheme="minorHAnsi" w:cstheme="minorHAnsi"/>
        </w:rPr>
        <w:t xml:space="preserve">GLEIF </w:t>
      </w:r>
      <w:r w:rsidR="001E2BD4">
        <w:rPr>
          <w:rFonts w:asciiTheme="minorHAnsi" w:hAnsiTheme="minorHAnsi" w:cstheme="minorHAnsi"/>
        </w:rPr>
        <w:t>D</w:t>
      </w:r>
      <w:r w:rsidR="00D07335">
        <w:rPr>
          <w:rFonts w:asciiTheme="minorHAnsi" w:hAnsiTheme="minorHAnsi" w:cstheme="minorHAnsi"/>
        </w:rPr>
        <w:t>elegated AIDs</w:t>
      </w:r>
      <w:r w:rsidR="00D603E3" w:rsidRPr="00404075">
        <w:rPr>
          <w:rFonts w:asciiTheme="minorHAnsi" w:hAnsiTheme="minorHAnsi" w:cstheme="minorHAnsi"/>
        </w:rPr>
        <w:t xml:space="preserve"> </w:t>
      </w:r>
      <w:r w:rsidR="00BA0F47" w:rsidRPr="00404075">
        <w:rPr>
          <w:rFonts w:asciiTheme="minorHAnsi" w:hAnsiTheme="minorHAnsi" w:cstheme="minorHAnsi"/>
        </w:rPr>
        <w:t xml:space="preserve">in the </w:t>
      </w:r>
      <w:proofErr w:type="spellStart"/>
      <w:r w:rsidR="00BA0F47" w:rsidRPr="00404075">
        <w:rPr>
          <w:rFonts w:asciiTheme="minorHAnsi" w:hAnsiTheme="minorHAnsi" w:cstheme="minorHAnsi"/>
        </w:rPr>
        <w:t>vLEI</w:t>
      </w:r>
      <w:proofErr w:type="spellEnd"/>
      <w:r w:rsidR="00BA0F47" w:rsidRPr="00404075">
        <w:rPr>
          <w:rFonts w:asciiTheme="minorHAnsi" w:hAnsiTheme="minorHAnsi" w:cstheme="minorHAnsi"/>
        </w:rPr>
        <w:t xml:space="preserve"> Ecosystem</w:t>
      </w:r>
      <w:r w:rsidR="00455449" w:rsidRPr="00404075">
        <w:rPr>
          <w:rFonts w:asciiTheme="minorHAnsi" w:hAnsiTheme="minorHAnsi" w:cstheme="minorHAnsi"/>
        </w:rPr>
        <w:t xml:space="preserve">. </w:t>
      </w:r>
    </w:p>
    <w:p w14:paraId="2BBF8583" w14:textId="6A1821BD" w:rsidR="00F10E28" w:rsidRPr="007D43ED" w:rsidRDefault="00F10E28" w:rsidP="009420DC">
      <w:pPr>
        <w:pStyle w:val="Heading1"/>
        <w:rPr>
          <w:rFonts w:ascii="Calibri" w:hAnsi="Calibri" w:cs="Calibri"/>
          <w:b/>
          <w:bCs/>
          <w:color w:val="000000" w:themeColor="text1"/>
          <w:sz w:val="28"/>
          <w:szCs w:val="24"/>
        </w:rPr>
      </w:pPr>
      <w:r w:rsidRPr="007D43ED">
        <w:rPr>
          <w:rFonts w:ascii="Calibri" w:hAnsi="Calibri" w:cs="Calibri"/>
          <w:b/>
          <w:bCs/>
          <w:color w:val="000000" w:themeColor="text1"/>
          <w:sz w:val="28"/>
          <w:szCs w:val="24"/>
        </w:rPr>
        <w:t>Terminology</w:t>
      </w:r>
    </w:p>
    <w:p w14:paraId="386D16B6" w14:textId="1DB52D04" w:rsidR="00F10E28" w:rsidRPr="00404075" w:rsidRDefault="00F10E28" w:rsidP="00AD735A">
      <w:pPr>
        <w:rPr>
          <w:rFonts w:asciiTheme="minorHAnsi" w:hAnsiTheme="minorHAnsi" w:cstheme="minorHAnsi"/>
        </w:rPr>
      </w:pPr>
      <w:r w:rsidRPr="00404075">
        <w:rPr>
          <w:rFonts w:asciiTheme="minorHAnsi" w:hAnsiTheme="minorHAnsi" w:cstheme="minorHAnsi"/>
        </w:rPr>
        <w:t xml:space="preserve">All terms in First Letter Capitals are defined </w:t>
      </w:r>
      <w:r w:rsidR="4BCA8DCA" w:rsidRPr="00404075">
        <w:rPr>
          <w:rFonts w:asciiTheme="minorHAnsi" w:hAnsiTheme="minorHAnsi" w:cstheme="minorHAnsi"/>
        </w:rPr>
        <w:t xml:space="preserve">in the </w:t>
      </w:r>
      <w:proofErr w:type="spellStart"/>
      <w:r w:rsidR="00BA0F47" w:rsidRPr="00404075">
        <w:rPr>
          <w:rFonts w:asciiTheme="minorHAnsi" w:hAnsiTheme="minorHAnsi" w:cstheme="minorHAnsi"/>
        </w:rPr>
        <w:t>vLEI</w:t>
      </w:r>
      <w:proofErr w:type="spellEnd"/>
      <w:r w:rsidRPr="00404075">
        <w:rPr>
          <w:rFonts w:asciiTheme="minorHAnsi" w:hAnsiTheme="minorHAnsi" w:cstheme="minorHAnsi"/>
        </w:rPr>
        <w:t xml:space="preserve"> Glossary.</w:t>
      </w:r>
    </w:p>
    <w:p w14:paraId="0E3BA130" w14:textId="71E65108" w:rsidR="009420DC" w:rsidRPr="007D43ED" w:rsidRDefault="009420DC" w:rsidP="009420DC">
      <w:pPr>
        <w:pStyle w:val="Heading1"/>
        <w:rPr>
          <w:rFonts w:ascii="Calibri" w:hAnsi="Calibri" w:cs="Calibri"/>
          <w:b/>
          <w:bCs/>
          <w:color w:val="000000" w:themeColor="text1"/>
          <w:sz w:val="28"/>
          <w:szCs w:val="24"/>
        </w:rPr>
      </w:pPr>
      <w:r w:rsidRPr="007D43ED">
        <w:rPr>
          <w:rFonts w:ascii="Calibri" w:hAnsi="Calibri" w:cs="Calibri"/>
          <w:b/>
          <w:bCs/>
          <w:color w:val="000000" w:themeColor="text1"/>
          <w:sz w:val="28"/>
          <w:szCs w:val="24"/>
        </w:rPr>
        <w:t>Purpose</w:t>
      </w:r>
    </w:p>
    <w:p w14:paraId="4269A516" w14:textId="554533FB" w:rsidR="001E57C0" w:rsidRDefault="00D41F75" w:rsidP="001E57C0">
      <w:pPr>
        <w:rPr>
          <w:rFonts w:asciiTheme="minorHAnsi" w:hAnsiTheme="minorHAnsi" w:cstheme="minorHAnsi"/>
        </w:rPr>
      </w:pPr>
      <w:r w:rsidRPr="00D07335">
        <w:rPr>
          <w:rFonts w:asciiTheme="minorHAnsi" w:hAnsiTheme="minorHAnsi" w:cstheme="minorHAnsi"/>
        </w:rPr>
        <w:t xml:space="preserve">The </w:t>
      </w:r>
      <w:r w:rsidR="00404075" w:rsidRPr="00D07335">
        <w:rPr>
          <w:rFonts w:asciiTheme="minorHAnsi" w:hAnsiTheme="minorHAnsi" w:cstheme="minorHAnsi"/>
        </w:rPr>
        <w:t>GLEIF</w:t>
      </w:r>
      <w:r w:rsidR="001941AA" w:rsidRPr="00D07335">
        <w:rPr>
          <w:rFonts w:asciiTheme="minorHAnsi" w:hAnsiTheme="minorHAnsi" w:cstheme="minorHAnsi"/>
        </w:rPr>
        <w:t xml:space="preserve"> </w:t>
      </w:r>
      <w:r w:rsidR="00D07335">
        <w:rPr>
          <w:rFonts w:asciiTheme="minorHAnsi" w:hAnsiTheme="minorHAnsi" w:cstheme="minorHAnsi"/>
        </w:rPr>
        <w:t>Root AID</w:t>
      </w:r>
      <w:r w:rsidRPr="00D07335">
        <w:rPr>
          <w:rFonts w:asciiTheme="minorHAnsi" w:hAnsiTheme="minorHAnsi" w:cstheme="minorHAnsi"/>
        </w:rPr>
        <w:t xml:space="preserve"> </w:t>
      </w:r>
      <w:r w:rsidR="0086794F">
        <w:rPr>
          <w:rFonts w:asciiTheme="minorHAnsi" w:hAnsiTheme="minorHAnsi" w:cstheme="minorHAnsi"/>
        </w:rPr>
        <w:t xml:space="preserve">provides </w:t>
      </w:r>
      <w:r w:rsidR="00404075" w:rsidRPr="00D07335">
        <w:rPr>
          <w:rFonts w:asciiTheme="minorHAnsi" w:hAnsiTheme="minorHAnsi" w:cstheme="minorHAnsi"/>
        </w:rPr>
        <w:t xml:space="preserve">the Root </w:t>
      </w:r>
      <w:r w:rsidR="00D07335">
        <w:rPr>
          <w:rFonts w:asciiTheme="minorHAnsi" w:hAnsiTheme="minorHAnsi" w:cstheme="minorHAnsi"/>
        </w:rPr>
        <w:t>of Trust for</w:t>
      </w:r>
      <w:r w:rsidR="001E57C0">
        <w:rPr>
          <w:rFonts w:asciiTheme="minorHAnsi" w:hAnsiTheme="minorHAnsi" w:cstheme="minorHAnsi"/>
        </w:rPr>
        <w:t xml:space="preserve"> </w:t>
      </w:r>
      <w:r w:rsidR="0086794F">
        <w:rPr>
          <w:rFonts w:asciiTheme="minorHAnsi" w:hAnsiTheme="minorHAnsi" w:cstheme="minorHAnsi"/>
        </w:rPr>
        <w:t>the</w:t>
      </w:r>
      <w:r w:rsidR="001E57C0">
        <w:rPr>
          <w:rFonts w:asciiTheme="minorHAnsi" w:hAnsiTheme="minorHAnsi" w:cstheme="minorHAnsi"/>
        </w:rPr>
        <w:t xml:space="preserve"> ecosystem tree of trust. </w:t>
      </w:r>
      <w:r w:rsidR="00D07335">
        <w:rPr>
          <w:rFonts w:asciiTheme="minorHAnsi" w:hAnsiTheme="minorHAnsi" w:cstheme="minorHAnsi"/>
        </w:rPr>
        <w:t xml:space="preserve"> </w:t>
      </w:r>
      <w:r w:rsidR="001E57C0">
        <w:rPr>
          <w:rFonts w:asciiTheme="minorHAnsi" w:hAnsiTheme="minorHAnsi" w:cstheme="minorHAnsi"/>
        </w:rPr>
        <w:t xml:space="preserve">Each branch in that tree is a Chain of Trust. </w:t>
      </w:r>
      <w:r w:rsidR="00D07335">
        <w:rPr>
          <w:rFonts w:asciiTheme="minorHAnsi" w:hAnsiTheme="minorHAnsi" w:cstheme="minorHAnsi"/>
        </w:rPr>
        <w:t xml:space="preserve"> </w:t>
      </w:r>
      <w:r w:rsidR="0086794F">
        <w:rPr>
          <w:rFonts w:asciiTheme="minorHAnsi" w:hAnsiTheme="minorHAnsi" w:cstheme="minorHAnsi"/>
        </w:rPr>
        <w:t xml:space="preserve">The </w:t>
      </w:r>
      <w:r w:rsidR="00F3208D">
        <w:rPr>
          <w:rFonts w:asciiTheme="minorHAnsi" w:hAnsiTheme="minorHAnsi" w:cstheme="minorHAnsi"/>
        </w:rPr>
        <w:t>D</w:t>
      </w:r>
      <w:r w:rsidR="00D07335">
        <w:rPr>
          <w:rFonts w:asciiTheme="minorHAnsi" w:hAnsiTheme="minorHAnsi" w:cstheme="minorHAnsi"/>
        </w:rPr>
        <w:t>elegated AID Chain of Trust</w:t>
      </w:r>
      <w:r w:rsidR="001E57C0">
        <w:rPr>
          <w:rFonts w:asciiTheme="minorHAnsi" w:hAnsiTheme="minorHAnsi" w:cstheme="minorHAnsi"/>
        </w:rPr>
        <w:t xml:space="preserve"> branch</w:t>
      </w:r>
      <w:r w:rsidR="00D07335">
        <w:rPr>
          <w:rFonts w:asciiTheme="minorHAnsi" w:hAnsiTheme="minorHAnsi" w:cstheme="minorHAnsi"/>
        </w:rPr>
        <w:t xml:space="preserve"> </w:t>
      </w:r>
      <w:r w:rsidR="004B219D">
        <w:rPr>
          <w:rFonts w:asciiTheme="minorHAnsi" w:hAnsiTheme="minorHAnsi" w:cstheme="minorHAnsi"/>
        </w:rPr>
        <w:t xml:space="preserve">provides trust for </w:t>
      </w:r>
      <w:r w:rsidR="00642C4A">
        <w:rPr>
          <w:rFonts w:asciiTheme="minorHAnsi" w:hAnsiTheme="minorHAnsi" w:cstheme="minorHAnsi"/>
        </w:rPr>
        <w:t>delegated</w:t>
      </w:r>
      <w:r w:rsidR="0004526C">
        <w:rPr>
          <w:rFonts w:asciiTheme="minorHAnsi" w:hAnsiTheme="minorHAnsi" w:cstheme="minorHAnsi"/>
        </w:rPr>
        <w:t xml:space="preserve"> GLEIF AID</w:t>
      </w:r>
      <w:r w:rsidR="009A695D">
        <w:rPr>
          <w:rFonts w:asciiTheme="minorHAnsi" w:hAnsiTheme="minorHAnsi" w:cstheme="minorHAnsi"/>
        </w:rPr>
        <w:t>s</w:t>
      </w:r>
      <w:r w:rsidR="0004526C">
        <w:rPr>
          <w:rFonts w:asciiTheme="minorHAnsi" w:hAnsiTheme="minorHAnsi" w:cstheme="minorHAnsi"/>
        </w:rPr>
        <w:t xml:space="preserve"> and Q</w:t>
      </w:r>
      <w:r w:rsidR="0040571F">
        <w:rPr>
          <w:rFonts w:asciiTheme="minorHAnsi" w:hAnsiTheme="minorHAnsi" w:cstheme="minorHAnsi"/>
        </w:rPr>
        <w:t xml:space="preserve">ualified </w:t>
      </w:r>
      <w:proofErr w:type="spellStart"/>
      <w:r w:rsidR="0040571F">
        <w:rPr>
          <w:rFonts w:asciiTheme="minorHAnsi" w:hAnsiTheme="minorHAnsi" w:cstheme="minorHAnsi"/>
        </w:rPr>
        <w:t>vLEI</w:t>
      </w:r>
      <w:proofErr w:type="spellEnd"/>
      <w:r w:rsidR="0040571F">
        <w:rPr>
          <w:rFonts w:asciiTheme="minorHAnsi" w:hAnsiTheme="minorHAnsi" w:cstheme="minorHAnsi"/>
        </w:rPr>
        <w:t xml:space="preserve"> Issuer</w:t>
      </w:r>
      <w:r w:rsidR="0004526C">
        <w:rPr>
          <w:rFonts w:asciiTheme="minorHAnsi" w:hAnsiTheme="minorHAnsi" w:cstheme="minorHAnsi"/>
        </w:rPr>
        <w:t xml:space="preserve"> </w:t>
      </w:r>
      <w:r w:rsidR="0040571F">
        <w:rPr>
          <w:rFonts w:asciiTheme="minorHAnsi" w:hAnsiTheme="minorHAnsi" w:cstheme="minorHAnsi"/>
        </w:rPr>
        <w:t>D</w:t>
      </w:r>
      <w:r w:rsidR="0004526C">
        <w:rPr>
          <w:rFonts w:asciiTheme="minorHAnsi" w:hAnsiTheme="minorHAnsi" w:cstheme="minorHAnsi"/>
        </w:rPr>
        <w:t>elegated AIDs</w:t>
      </w:r>
      <w:r w:rsidR="004B219D">
        <w:rPr>
          <w:rFonts w:asciiTheme="minorHAnsi" w:hAnsiTheme="minorHAnsi" w:cstheme="minorHAnsi"/>
        </w:rPr>
        <w:t>. T</w:t>
      </w:r>
      <w:r w:rsidR="00404075" w:rsidRPr="00D07335">
        <w:rPr>
          <w:rFonts w:asciiTheme="minorHAnsi" w:hAnsiTheme="minorHAnsi" w:cstheme="minorHAnsi"/>
        </w:rPr>
        <w:t xml:space="preserve">he </w:t>
      </w:r>
      <w:proofErr w:type="spellStart"/>
      <w:r w:rsidR="00404075" w:rsidRPr="00D07335">
        <w:rPr>
          <w:rFonts w:asciiTheme="minorHAnsi" w:hAnsiTheme="minorHAnsi" w:cstheme="minorHAnsi"/>
        </w:rPr>
        <w:t>vLEI</w:t>
      </w:r>
      <w:proofErr w:type="spellEnd"/>
      <w:r w:rsidR="00404075" w:rsidRPr="00D07335">
        <w:rPr>
          <w:rFonts w:asciiTheme="minorHAnsi" w:hAnsiTheme="minorHAnsi" w:cstheme="minorHAnsi"/>
        </w:rPr>
        <w:t xml:space="preserve"> Chain of </w:t>
      </w:r>
      <w:r w:rsidR="00642C4A" w:rsidRPr="00D07335">
        <w:rPr>
          <w:rFonts w:asciiTheme="minorHAnsi" w:hAnsiTheme="minorHAnsi" w:cstheme="minorHAnsi"/>
        </w:rPr>
        <w:t>Trust</w:t>
      </w:r>
      <w:r w:rsidR="00642C4A">
        <w:rPr>
          <w:rFonts w:asciiTheme="minorHAnsi" w:hAnsiTheme="minorHAnsi" w:cstheme="minorHAnsi"/>
        </w:rPr>
        <w:t xml:space="preserve"> branch</w:t>
      </w:r>
      <w:r w:rsidR="0004526C">
        <w:rPr>
          <w:rFonts w:asciiTheme="minorHAnsi" w:hAnsiTheme="minorHAnsi" w:cstheme="minorHAnsi"/>
        </w:rPr>
        <w:t>,</w:t>
      </w:r>
      <w:r w:rsidR="004B219D">
        <w:rPr>
          <w:rFonts w:asciiTheme="minorHAnsi" w:hAnsiTheme="minorHAnsi" w:cstheme="minorHAnsi"/>
        </w:rPr>
        <w:t xml:space="preserve"> that </w:t>
      </w:r>
      <w:r w:rsidR="0004526C">
        <w:rPr>
          <w:rFonts w:asciiTheme="minorHAnsi" w:hAnsiTheme="minorHAnsi" w:cstheme="minorHAnsi"/>
        </w:rPr>
        <w:t>attaches</w:t>
      </w:r>
      <w:r w:rsidR="004B219D">
        <w:rPr>
          <w:rFonts w:asciiTheme="minorHAnsi" w:hAnsiTheme="minorHAnsi" w:cstheme="minorHAnsi"/>
        </w:rPr>
        <w:t xml:space="preserve"> </w:t>
      </w:r>
      <w:r w:rsidR="0004526C">
        <w:rPr>
          <w:rFonts w:asciiTheme="minorHAnsi" w:hAnsiTheme="minorHAnsi" w:cstheme="minorHAnsi"/>
        </w:rPr>
        <w:t>to</w:t>
      </w:r>
      <w:r w:rsidR="004B219D">
        <w:rPr>
          <w:rFonts w:asciiTheme="minorHAnsi" w:hAnsiTheme="minorHAnsi" w:cstheme="minorHAnsi"/>
        </w:rPr>
        <w:t xml:space="preserve"> the Delegated AID Chain of Trust </w:t>
      </w:r>
      <w:r w:rsidR="0004526C">
        <w:rPr>
          <w:rFonts w:asciiTheme="minorHAnsi" w:hAnsiTheme="minorHAnsi" w:cstheme="minorHAnsi"/>
        </w:rPr>
        <w:t>branch</w:t>
      </w:r>
      <w:r w:rsidR="0040571F">
        <w:rPr>
          <w:rFonts w:asciiTheme="minorHAnsi" w:hAnsiTheme="minorHAnsi" w:cstheme="minorHAnsi"/>
        </w:rPr>
        <w:t xml:space="preserve">, </w:t>
      </w:r>
      <w:r w:rsidR="0004526C">
        <w:rPr>
          <w:rFonts w:asciiTheme="minorHAnsi" w:hAnsiTheme="minorHAnsi" w:cstheme="minorHAnsi"/>
        </w:rPr>
        <w:t xml:space="preserve">provides trust for all </w:t>
      </w:r>
      <w:proofErr w:type="spellStart"/>
      <w:r w:rsidR="0004526C">
        <w:rPr>
          <w:rFonts w:asciiTheme="minorHAnsi" w:hAnsiTheme="minorHAnsi" w:cstheme="minorHAnsi"/>
        </w:rPr>
        <w:t>vLEIs</w:t>
      </w:r>
      <w:proofErr w:type="spellEnd"/>
      <w:r w:rsidR="0004526C">
        <w:rPr>
          <w:rFonts w:asciiTheme="minorHAnsi" w:hAnsiTheme="minorHAnsi" w:cstheme="minorHAnsi"/>
        </w:rPr>
        <w:t xml:space="preserve"> within the </w:t>
      </w:r>
      <w:proofErr w:type="spellStart"/>
      <w:r w:rsidR="0004526C">
        <w:rPr>
          <w:rFonts w:asciiTheme="minorHAnsi" w:hAnsiTheme="minorHAnsi" w:cstheme="minorHAnsi"/>
        </w:rPr>
        <w:t>vLEI</w:t>
      </w:r>
      <w:proofErr w:type="spellEnd"/>
      <w:r w:rsidR="0004526C">
        <w:rPr>
          <w:rFonts w:asciiTheme="minorHAnsi" w:hAnsiTheme="minorHAnsi" w:cstheme="minorHAnsi"/>
        </w:rPr>
        <w:t xml:space="preserve"> ecosystem</w:t>
      </w:r>
      <w:r w:rsidR="00D07335">
        <w:rPr>
          <w:rFonts w:asciiTheme="minorHAnsi" w:hAnsiTheme="minorHAnsi" w:cstheme="minorHAnsi"/>
        </w:rPr>
        <w:t>.</w:t>
      </w:r>
      <w:r w:rsidR="001E57C0">
        <w:rPr>
          <w:rFonts w:asciiTheme="minorHAnsi" w:hAnsiTheme="minorHAnsi" w:cstheme="minorHAnsi"/>
        </w:rPr>
        <w:t xml:space="preserve"> </w:t>
      </w:r>
    </w:p>
    <w:p w14:paraId="0752183C" w14:textId="77777777" w:rsidR="001E57C0" w:rsidRPr="00404075" w:rsidRDefault="001E57C0" w:rsidP="001E57C0">
      <w:pPr>
        <w:rPr>
          <w:rFonts w:asciiTheme="minorHAnsi" w:hAnsiTheme="minorHAnsi" w:cstheme="minorHAnsi"/>
        </w:rPr>
      </w:pPr>
    </w:p>
    <w:p w14:paraId="35B48258" w14:textId="32D562A3" w:rsidR="003E1FEE" w:rsidRPr="007D43ED" w:rsidRDefault="003E1FEE" w:rsidP="009A695D">
      <w:pPr>
        <w:rPr>
          <w:rFonts w:ascii="Calibri" w:hAnsi="Calibri" w:cs="Calibri"/>
          <w:b/>
          <w:bCs/>
          <w:color w:val="000000" w:themeColor="text1"/>
          <w:sz w:val="28"/>
        </w:rPr>
      </w:pPr>
      <w:r w:rsidRPr="007D43ED">
        <w:rPr>
          <w:rFonts w:ascii="Calibri" w:hAnsi="Calibri" w:cs="Calibri"/>
          <w:b/>
          <w:bCs/>
          <w:color w:val="000000" w:themeColor="text1"/>
          <w:sz w:val="28"/>
        </w:rPr>
        <w:t>Scope</w:t>
      </w:r>
    </w:p>
    <w:p w14:paraId="3F35D285" w14:textId="1458A639" w:rsidR="003E1FEE" w:rsidRPr="00404075" w:rsidRDefault="003E1FEE" w:rsidP="003E1FEE">
      <w:pPr>
        <w:rPr>
          <w:rFonts w:asciiTheme="minorHAnsi" w:hAnsiTheme="minorHAnsi" w:cstheme="minorHAnsi"/>
        </w:rPr>
      </w:pPr>
      <w:r w:rsidRPr="00404075">
        <w:rPr>
          <w:rFonts w:asciiTheme="minorHAnsi" w:hAnsiTheme="minorHAnsi" w:cstheme="minorHAnsi"/>
        </w:rPr>
        <w:t xml:space="preserve">The scope of this </w:t>
      </w:r>
      <w:r w:rsidR="00D07335">
        <w:rPr>
          <w:rFonts w:asciiTheme="minorHAnsi" w:hAnsiTheme="minorHAnsi" w:cstheme="minorHAnsi"/>
        </w:rPr>
        <w:t xml:space="preserve">Identifier </w:t>
      </w:r>
      <w:r w:rsidRPr="00404075">
        <w:rPr>
          <w:rFonts w:asciiTheme="minorHAnsi" w:hAnsiTheme="minorHAnsi" w:cstheme="minorHAnsi"/>
        </w:rPr>
        <w:t xml:space="preserve">Governance Framework is limited </w:t>
      </w:r>
      <w:r w:rsidR="00D07335">
        <w:rPr>
          <w:rFonts w:asciiTheme="minorHAnsi" w:hAnsiTheme="minorHAnsi" w:cstheme="minorHAnsi"/>
        </w:rPr>
        <w:t xml:space="preserve">to </w:t>
      </w:r>
      <w:r w:rsidR="00F3208D">
        <w:rPr>
          <w:rFonts w:asciiTheme="minorHAnsi" w:hAnsiTheme="minorHAnsi" w:cstheme="minorHAnsi"/>
        </w:rPr>
        <w:t xml:space="preserve">the </w:t>
      </w:r>
      <w:r w:rsidR="00F3208D" w:rsidRPr="00F3208D">
        <w:rPr>
          <w:rFonts w:asciiTheme="minorHAnsi" w:hAnsiTheme="minorHAnsi" w:cstheme="minorHAnsi"/>
        </w:rPr>
        <w:t>GLEIF</w:t>
      </w:r>
      <w:r w:rsidR="00F3208D">
        <w:rPr>
          <w:rFonts w:asciiTheme="minorHAnsi" w:hAnsiTheme="minorHAnsi" w:cstheme="minorHAnsi"/>
        </w:rPr>
        <w:t xml:space="preserve"> </w:t>
      </w:r>
      <w:r w:rsidR="00427D1B">
        <w:rPr>
          <w:rFonts w:asciiTheme="minorHAnsi" w:hAnsiTheme="minorHAnsi" w:cstheme="minorHAnsi"/>
        </w:rPr>
        <w:t xml:space="preserve">Root </w:t>
      </w:r>
      <w:r w:rsidR="00F3208D">
        <w:rPr>
          <w:rFonts w:asciiTheme="minorHAnsi" w:hAnsiTheme="minorHAnsi" w:cstheme="minorHAnsi"/>
        </w:rPr>
        <w:t>AID and its Delegated AIDs.</w:t>
      </w:r>
    </w:p>
    <w:p w14:paraId="7591C813" w14:textId="3EEA1856" w:rsidR="009420DC" w:rsidRPr="007D43ED" w:rsidRDefault="001E6AC6" w:rsidP="001E6AC6">
      <w:pPr>
        <w:pStyle w:val="Heading1"/>
        <w:rPr>
          <w:rFonts w:ascii="Calibri" w:hAnsi="Calibri" w:cs="Calibri"/>
          <w:b/>
          <w:bCs/>
          <w:color w:val="000000" w:themeColor="text1"/>
          <w:sz w:val="28"/>
          <w:szCs w:val="24"/>
        </w:rPr>
      </w:pPr>
      <w:r w:rsidRPr="007D43ED">
        <w:rPr>
          <w:rFonts w:ascii="Calibri" w:hAnsi="Calibri" w:cs="Calibri"/>
          <w:b/>
          <w:bCs/>
          <w:color w:val="000000" w:themeColor="text1"/>
          <w:sz w:val="28"/>
          <w:szCs w:val="24"/>
        </w:rPr>
        <w:t>Principles</w:t>
      </w:r>
    </w:p>
    <w:p w14:paraId="6385141F" w14:textId="4AAD1F9B" w:rsidR="00B130F2" w:rsidRPr="00404075" w:rsidRDefault="006E3545" w:rsidP="006E3545">
      <w:pPr>
        <w:rPr>
          <w:rFonts w:asciiTheme="minorHAnsi" w:hAnsiTheme="minorHAnsi" w:cstheme="minorHAnsi"/>
        </w:rPr>
      </w:pPr>
      <w:r w:rsidRPr="00404075">
        <w:rPr>
          <w:rFonts w:asciiTheme="minorHAnsi" w:hAnsiTheme="minorHAnsi" w:cstheme="minorHAnsi"/>
        </w:rPr>
        <w:t xml:space="preserve">The following principles guide the development of policies </w:t>
      </w:r>
      <w:r w:rsidR="00D06DC8" w:rsidRPr="00404075">
        <w:rPr>
          <w:rFonts w:asciiTheme="minorHAnsi" w:hAnsiTheme="minorHAnsi" w:cstheme="minorHAnsi"/>
        </w:rPr>
        <w:t>in</w:t>
      </w:r>
      <w:r w:rsidRPr="00404075">
        <w:rPr>
          <w:rFonts w:asciiTheme="minorHAnsi" w:hAnsiTheme="minorHAnsi" w:cstheme="minorHAnsi"/>
        </w:rPr>
        <w:t xml:space="preserve"> </w:t>
      </w:r>
      <w:r w:rsidR="005B1A85" w:rsidRPr="00404075">
        <w:rPr>
          <w:rFonts w:asciiTheme="minorHAnsi" w:hAnsiTheme="minorHAnsi" w:cstheme="minorHAnsi"/>
        </w:rPr>
        <w:t xml:space="preserve">this </w:t>
      </w:r>
      <w:r w:rsidR="00D07335">
        <w:rPr>
          <w:rFonts w:asciiTheme="minorHAnsi" w:hAnsiTheme="minorHAnsi" w:cstheme="minorHAnsi"/>
        </w:rPr>
        <w:t xml:space="preserve">Identifier </w:t>
      </w:r>
      <w:r w:rsidR="005B1A85" w:rsidRPr="00404075">
        <w:rPr>
          <w:rFonts w:asciiTheme="minorHAnsi" w:hAnsiTheme="minorHAnsi" w:cstheme="minorHAnsi"/>
        </w:rPr>
        <w:t>Governance Framework</w:t>
      </w:r>
      <w:r w:rsidRPr="00404075">
        <w:rPr>
          <w:rFonts w:asciiTheme="minorHAnsi" w:hAnsiTheme="minorHAnsi" w:cstheme="minorHAnsi"/>
        </w:rPr>
        <w:t>.</w:t>
      </w:r>
      <w:r w:rsidR="005B1A85" w:rsidRPr="00404075">
        <w:rPr>
          <w:rFonts w:asciiTheme="minorHAnsi" w:hAnsiTheme="minorHAnsi" w:cstheme="minorHAnsi"/>
        </w:rPr>
        <w:t xml:space="preserve"> Note that they apply </w:t>
      </w:r>
      <w:r w:rsidR="005B1A85" w:rsidRPr="00404075">
        <w:rPr>
          <w:rFonts w:asciiTheme="minorHAnsi" w:hAnsiTheme="minorHAnsi" w:cstheme="minorHAnsi"/>
          <w:b/>
          <w:bCs/>
        </w:rPr>
        <w:t>in addition to</w:t>
      </w:r>
      <w:r w:rsidR="005B1A85" w:rsidRPr="00404075">
        <w:rPr>
          <w:rFonts w:asciiTheme="minorHAnsi" w:hAnsiTheme="minorHAnsi" w:cstheme="minorHAnsi"/>
        </w:rPr>
        <w:t xml:space="preserve"> the Core Policies defined in the </w:t>
      </w:r>
      <w:proofErr w:type="spellStart"/>
      <w:r w:rsidR="00404075" w:rsidRPr="00404075">
        <w:rPr>
          <w:rFonts w:asciiTheme="minorHAnsi" w:hAnsiTheme="minorHAnsi" w:cstheme="minorHAnsi"/>
        </w:rPr>
        <w:t>vLEI</w:t>
      </w:r>
      <w:proofErr w:type="spellEnd"/>
      <w:r w:rsidR="00404075" w:rsidRPr="00404075">
        <w:rPr>
          <w:rFonts w:asciiTheme="minorHAnsi" w:hAnsiTheme="minorHAnsi" w:cstheme="minorHAnsi"/>
        </w:rPr>
        <w:t xml:space="preserve"> Ecosystem Governance Framework</w:t>
      </w:r>
      <w:r w:rsidR="005B1A85" w:rsidRPr="00404075">
        <w:rPr>
          <w:rFonts w:asciiTheme="minorHAnsi" w:hAnsiTheme="minorHAnsi" w:cstheme="minorHAnsi"/>
        </w:rPr>
        <w:t>.</w:t>
      </w:r>
    </w:p>
    <w:p w14:paraId="3DCC5CAA" w14:textId="3BE12668" w:rsidR="009F5830" w:rsidRDefault="009F5830" w:rsidP="00856233">
      <w:pPr>
        <w:pStyle w:val="Heading2"/>
        <w:rPr>
          <w:rFonts w:ascii="Calibri" w:hAnsi="Calibri" w:cs="Calibri"/>
          <w:b/>
          <w:bCs/>
          <w:color w:val="000000" w:themeColor="text1"/>
          <w:sz w:val="26"/>
        </w:rPr>
      </w:pPr>
      <w:r>
        <w:rPr>
          <w:rFonts w:ascii="Calibri" w:hAnsi="Calibri" w:cs="Calibri"/>
          <w:b/>
          <w:bCs/>
          <w:color w:val="000000" w:themeColor="text1"/>
          <w:sz w:val="26"/>
        </w:rPr>
        <w:lastRenderedPageBreak/>
        <w:t>Highest Duty of Care</w:t>
      </w:r>
    </w:p>
    <w:p w14:paraId="7B28BF5F" w14:textId="166BDB05" w:rsidR="009F5830" w:rsidRPr="00A2483A" w:rsidRDefault="009F5830" w:rsidP="009F5830">
      <w:pPr>
        <w:rPr>
          <w:rFonts w:asciiTheme="minorHAnsi" w:hAnsiTheme="minorHAnsi" w:cstheme="minorHAnsi"/>
          <w:lang w:eastAsia="en-US"/>
        </w:rPr>
      </w:pPr>
      <w:r w:rsidRPr="00A2483A">
        <w:rPr>
          <w:rFonts w:asciiTheme="minorHAnsi" w:hAnsiTheme="minorHAnsi" w:cstheme="minorHAnsi"/>
          <w:lang w:eastAsia="en-US"/>
        </w:rPr>
        <w:t>GLEIF</w:t>
      </w:r>
      <w:r w:rsidR="00A2613F">
        <w:rPr>
          <w:rFonts w:asciiTheme="minorHAnsi" w:hAnsiTheme="minorHAnsi" w:cstheme="minorHAnsi"/>
          <w:lang w:eastAsia="en-US"/>
        </w:rPr>
        <w:t xml:space="preserve"> shall </w:t>
      </w:r>
      <w:r w:rsidRPr="00A2483A">
        <w:rPr>
          <w:rFonts w:asciiTheme="minorHAnsi" w:hAnsiTheme="minorHAnsi" w:cstheme="minorHAnsi"/>
          <w:lang w:eastAsia="en-US"/>
        </w:rPr>
        <w:t xml:space="preserve">exercise the highest duty of care in generating and administering the GLEIF AID and all its Delegated AIDs as these are the security foundation of the entire </w:t>
      </w:r>
      <w:proofErr w:type="spellStart"/>
      <w:r w:rsidRPr="00A2483A">
        <w:rPr>
          <w:rFonts w:asciiTheme="minorHAnsi" w:hAnsiTheme="minorHAnsi" w:cstheme="minorHAnsi"/>
          <w:lang w:eastAsia="en-US"/>
        </w:rPr>
        <w:t>vLEI</w:t>
      </w:r>
      <w:proofErr w:type="spellEnd"/>
      <w:r w:rsidRPr="00A2483A">
        <w:rPr>
          <w:rFonts w:asciiTheme="minorHAnsi" w:hAnsiTheme="minorHAnsi" w:cstheme="minorHAnsi"/>
          <w:lang w:eastAsia="en-US"/>
        </w:rPr>
        <w:t xml:space="preserve"> Ecosystem.</w:t>
      </w:r>
    </w:p>
    <w:p w14:paraId="21D53400" w14:textId="796549C7" w:rsidR="00607885" w:rsidRDefault="00607885" w:rsidP="00856233">
      <w:pPr>
        <w:pStyle w:val="Heading2"/>
        <w:rPr>
          <w:rFonts w:ascii="Calibri" w:hAnsi="Calibri" w:cs="Calibri"/>
          <w:b/>
          <w:bCs/>
          <w:color w:val="000000" w:themeColor="text1"/>
          <w:sz w:val="26"/>
        </w:rPr>
      </w:pPr>
      <w:r w:rsidRPr="00607885">
        <w:rPr>
          <w:rFonts w:ascii="Calibri" w:hAnsi="Calibri" w:cs="Calibri"/>
          <w:b/>
          <w:bCs/>
          <w:color w:val="000000" w:themeColor="text1"/>
          <w:sz w:val="26"/>
        </w:rPr>
        <w:t>Self-</w:t>
      </w:r>
      <w:r>
        <w:rPr>
          <w:rFonts w:ascii="Calibri" w:hAnsi="Calibri" w:cs="Calibri"/>
          <w:b/>
          <w:bCs/>
          <w:color w:val="000000" w:themeColor="text1"/>
          <w:sz w:val="26"/>
        </w:rPr>
        <w:t>C</w:t>
      </w:r>
      <w:r w:rsidRPr="00607885">
        <w:rPr>
          <w:rFonts w:ascii="Calibri" w:hAnsi="Calibri" w:cs="Calibri"/>
          <w:b/>
          <w:bCs/>
          <w:color w:val="000000" w:themeColor="text1"/>
          <w:sz w:val="26"/>
        </w:rPr>
        <w:t>ertifying</w:t>
      </w:r>
      <w:r w:rsidR="0070246C">
        <w:rPr>
          <w:rFonts w:ascii="Calibri" w:hAnsi="Calibri" w:cs="Calibri"/>
          <w:b/>
          <w:bCs/>
          <w:color w:val="000000" w:themeColor="text1"/>
          <w:sz w:val="26"/>
        </w:rPr>
        <w:t xml:space="preserve"> (Autonomic)</w:t>
      </w:r>
      <w:r w:rsidRPr="00607885">
        <w:rPr>
          <w:rFonts w:ascii="Calibri" w:hAnsi="Calibri" w:cs="Calibri"/>
          <w:b/>
          <w:bCs/>
          <w:color w:val="000000" w:themeColor="text1"/>
          <w:sz w:val="26"/>
        </w:rPr>
        <w:t xml:space="preserve"> </w:t>
      </w:r>
      <w:r>
        <w:rPr>
          <w:rFonts w:ascii="Calibri" w:hAnsi="Calibri" w:cs="Calibri"/>
          <w:b/>
          <w:bCs/>
          <w:color w:val="000000" w:themeColor="text1"/>
          <w:sz w:val="26"/>
        </w:rPr>
        <w:t>I</w:t>
      </w:r>
      <w:r w:rsidRPr="00607885">
        <w:rPr>
          <w:rFonts w:ascii="Calibri" w:hAnsi="Calibri" w:cs="Calibri"/>
          <w:b/>
          <w:bCs/>
          <w:color w:val="000000" w:themeColor="text1"/>
          <w:sz w:val="26"/>
        </w:rPr>
        <w:t>dentifier</w:t>
      </w:r>
      <w:r>
        <w:rPr>
          <w:rFonts w:ascii="Calibri" w:hAnsi="Calibri" w:cs="Calibri"/>
          <w:b/>
          <w:bCs/>
          <w:color w:val="000000" w:themeColor="text1"/>
          <w:sz w:val="26"/>
        </w:rPr>
        <w:t>s</w:t>
      </w:r>
    </w:p>
    <w:p w14:paraId="35ED0566" w14:textId="16CF21FF" w:rsidR="00607885" w:rsidRPr="00A2483A" w:rsidRDefault="0070246C" w:rsidP="00607885">
      <w:pPr>
        <w:rPr>
          <w:rFonts w:asciiTheme="minorHAnsi" w:hAnsiTheme="minorHAnsi" w:cstheme="minorHAnsi"/>
          <w:lang w:eastAsia="en-US"/>
        </w:rPr>
      </w:pPr>
      <w:r w:rsidRPr="00A2483A">
        <w:rPr>
          <w:rFonts w:asciiTheme="minorHAnsi" w:hAnsiTheme="minorHAnsi" w:cstheme="minorHAnsi"/>
          <w:lang w:eastAsia="en-US"/>
        </w:rPr>
        <w:t xml:space="preserve">All </w:t>
      </w:r>
      <w:r w:rsidR="00607885" w:rsidRPr="00A2483A">
        <w:rPr>
          <w:rFonts w:asciiTheme="minorHAnsi" w:hAnsiTheme="minorHAnsi" w:cstheme="minorHAnsi"/>
          <w:lang w:eastAsia="en-US"/>
        </w:rPr>
        <w:t xml:space="preserve">identifiers in the </w:t>
      </w:r>
      <w:proofErr w:type="spellStart"/>
      <w:r w:rsidR="00607885" w:rsidRPr="00A2483A">
        <w:rPr>
          <w:rFonts w:asciiTheme="minorHAnsi" w:hAnsiTheme="minorHAnsi" w:cstheme="minorHAnsi"/>
          <w:lang w:eastAsia="en-US"/>
        </w:rPr>
        <w:t>vLEI</w:t>
      </w:r>
      <w:proofErr w:type="spellEnd"/>
      <w:r w:rsidR="00607885" w:rsidRPr="00A2483A">
        <w:rPr>
          <w:rFonts w:asciiTheme="minorHAnsi" w:hAnsiTheme="minorHAnsi" w:cstheme="minorHAnsi"/>
          <w:lang w:eastAsia="en-US"/>
        </w:rPr>
        <w:t xml:space="preserve"> Ecosystem</w:t>
      </w:r>
      <w:r w:rsidR="00A2613F">
        <w:rPr>
          <w:rFonts w:asciiTheme="minorHAnsi" w:hAnsiTheme="minorHAnsi" w:cstheme="minorHAnsi"/>
          <w:lang w:eastAsia="en-US"/>
        </w:rPr>
        <w:t xml:space="preserve"> shall</w:t>
      </w:r>
      <w:r w:rsidR="0040571F">
        <w:rPr>
          <w:rFonts w:asciiTheme="minorHAnsi" w:hAnsiTheme="minorHAnsi" w:cstheme="minorHAnsi"/>
          <w:lang w:eastAsia="en-US"/>
        </w:rPr>
        <w:t xml:space="preserve"> b</w:t>
      </w:r>
      <w:r w:rsidR="00607885" w:rsidRPr="00A2483A">
        <w:rPr>
          <w:rFonts w:asciiTheme="minorHAnsi" w:hAnsiTheme="minorHAnsi" w:cstheme="minorHAnsi"/>
          <w:lang w:eastAsia="en-US"/>
        </w:rPr>
        <w:t>e self-certifying</w:t>
      </w:r>
      <w:r w:rsidRPr="00A2483A">
        <w:rPr>
          <w:rFonts w:asciiTheme="minorHAnsi" w:hAnsiTheme="minorHAnsi" w:cstheme="minorHAnsi"/>
          <w:lang w:eastAsia="en-US"/>
        </w:rPr>
        <w:t xml:space="preserve"> identifiers (</w:t>
      </w:r>
      <w:r w:rsidR="0004526C">
        <w:rPr>
          <w:rFonts w:asciiTheme="minorHAnsi" w:hAnsiTheme="minorHAnsi" w:cstheme="minorHAnsi"/>
          <w:lang w:eastAsia="en-US"/>
        </w:rPr>
        <w:t xml:space="preserve">specifically KERI </w:t>
      </w:r>
      <w:r w:rsidRPr="00A2483A">
        <w:rPr>
          <w:rFonts w:asciiTheme="minorHAnsi" w:hAnsiTheme="minorHAnsi" w:cstheme="minorHAnsi"/>
          <w:lang w:eastAsia="en-US"/>
        </w:rPr>
        <w:t>Autonomic Identifiers or AIDs)</w:t>
      </w:r>
      <w:r w:rsidR="00607885" w:rsidRPr="00A2483A">
        <w:rPr>
          <w:rFonts w:asciiTheme="minorHAnsi" w:hAnsiTheme="minorHAnsi" w:cstheme="minorHAnsi"/>
          <w:lang w:eastAsia="en-US"/>
        </w:rPr>
        <w:t xml:space="preserve">, i.e., it </w:t>
      </w:r>
      <w:r w:rsidRPr="00A2483A">
        <w:rPr>
          <w:rFonts w:asciiTheme="minorHAnsi" w:hAnsiTheme="minorHAnsi" w:cstheme="minorHAnsi"/>
          <w:lang w:eastAsia="en-US"/>
        </w:rPr>
        <w:t>must</w:t>
      </w:r>
      <w:r w:rsidR="00607885" w:rsidRPr="00A2483A">
        <w:rPr>
          <w:rFonts w:asciiTheme="minorHAnsi" w:hAnsiTheme="minorHAnsi" w:cstheme="minorHAnsi"/>
          <w:lang w:eastAsia="en-US"/>
        </w:rPr>
        <w:t xml:space="preserve"> be possible to verify</w:t>
      </w:r>
      <w:r w:rsidRPr="00A2483A">
        <w:rPr>
          <w:rFonts w:asciiTheme="minorHAnsi" w:hAnsiTheme="minorHAnsi" w:cstheme="minorHAnsi"/>
          <w:lang w:eastAsia="en-US"/>
        </w:rPr>
        <w:t xml:space="preserve"> directly using cryptography </w:t>
      </w:r>
      <w:r w:rsidR="0004526C">
        <w:rPr>
          <w:rFonts w:asciiTheme="minorHAnsi" w:hAnsiTheme="minorHAnsi" w:cstheme="minorHAnsi"/>
          <w:lang w:eastAsia="en-US"/>
        </w:rPr>
        <w:t xml:space="preserve">alone as defined by the </w:t>
      </w:r>
      <w:r w:rsidR="00427D1B" w:rsidRPr="00427D1B">
        <w:rPr>
          <w:rFonts w:asciiTheme="minorHAnsi" w:hAnsiTheme="minorHAnsi" w:cstheme="minorHAnsi"/>
        </w:rPr>
        <w:t>Key Event Receipt Infrastructure</w:t>
      </w:r>
      <w:r w:rsidR="00427D1B" w:rsidRPr="00F76736">
        <w:rPr>
          <w:rFonts w:cstheme="minorHAnsi"/>
        </w:rPr>
        <w:t xml:space="preserve"> </w:t>
      </w:r>
      <w:r w:rsidR="00427D1B">
        <w:rPr>
          <w:rFonts w:cstheme="minorHAnsi"/>
        </w:rPr>
        <w:t>(</w:t>
      </w:r>
      <w:r w:rsidR="0004526C">
        <w:rPr>
          <w:rFonts w:asciiTheme="minorHAnsi" w:hAnsiTheme="minorHAnsi" w:cstheme="minorHAnsi"/>
          <w:lang w:eastAsia="en-US"/>
        </w:rPr>
        <w:t>KERI</w:t>
      </w:r>
      <w:r w:rsidR="00427D1B">
        <w:rPr>
          <w:rFonts w:asciiTheme="minorHAnsi" w:hAnsiTheme="minorHAnsi" w:cstheme="minorHAnsi"/>
          <w:lang w:eastAsia="en-US"/>
        </w:rPr>
        <w:t>)</w:t>
      </w:r>
      <w:r w:rsidR="0004526C">
        <w:rPr>
          <w:rFonts w:asciiTheme="minorHAnsi" w:hAnsiTheme="minorHAnsi" w:cstheme="minorHAnsi"/>
          <w:lang w:eastAsia="en-US"/>
        </w:rPr>
        <w:t xml:space="preserve"> protocol</w:t>
      </w:r>
      <w:r w:rsidR="0004526C" w:rsidRPr="00A2483A">
        <w:rPr>
          <w:rFonts w:asciiTheme="minorHAnsi" w:hAnsiTheme="minorHAnsi" w:cstheme="minorHAnsi"/>
          <w:lang w:eastAsia="en-US"/>
        </w:rPr>
        <w:t xml:space="preserve"> </w:t>
      </w:r>
      <w:r w:rsidR="00607885" w:rsidRPr="00A2483A">
        <w:rPr>
          <w:rFonts w:asciiTheme="minorHAnsi" w:hAnsiTheme="minorHAnsi" w:cstheme="minorHAnsi"/>
          <w:lang w:eastAsia="en-US"/>
        </w:rPr>
        <w:t>that the</w:t>
      </w:r>
      <w:r w:rsidRPr="00A2483A">
        <w:rPr>
          <w:rFonts w:asciiTheme="minorHAnsi" w:hAnsiTheme="minorHAnsi" w:cstheme="minorHAnsi"/>
          <w:lang w:eastAsia="en-US"/>
        </w:rPr>
        <w:t xml:space="preserve"> identifier was generated from a </w:t>
      </w:r>
      <w:r w:rsidR="00A2483A">
        <w:rPr>
          <w:rFonts w:asciiTheme="minorHAnsi" w:hAnsiTheme="minorHAnsi" w:cstheme="minorHAnsi"/>
          <w:lang w:eastAsia="en-US"/>
        </w:rPr>
        <w:t xml:space="preserve">specific </w:t>
      </w:r>
      <w:r w:rsidR="0004526C">
        <w:rPr>
          <w:rFonts w:asciiTheme="minorHAnsi" w:hAnsiTheme="minorHAnsi" w:cstheme="minorHAnsi"/>
          <w:lang w:eastAsia="en-US"/>
        </w:rPr>
        <w:t xml:space="preserve">set of </w:t>
      </w:r>
      <w:r w:rsidRPr="00A2483A">
        <w:rPr>
          <w:rFonts w:asciiTheme="minorHAnsi" w:hAnsiTheme="minorHAnsi" w:cstheme="minorHAnsi"/>
          <w:lang w:eastAsia="en-US"/>
        </w:rPr>
        <w:t>cryptographic key pair</w:t>
      </w:r>
      <w:r w:rsidR="0004526C">
        <w:rPr>
          <w:rFonts w:asciiTheme="minorHAnsi" w:hAnsiTheme="minorHAnsi" w:cstheme="minorHAnsi"/>
          <w:lang w:eastAsia="en-US"/>
        </w:rPr>
        <w:t>(s)</w:t>
      </w:r>
      <w:r w:rsidRPr="00A2483A">
        <w:rPr>
          <w:rFonts w:asciiTheme="minorHAnsi" w:hAnsiTheme="minorHAnsi" w:cstheme="minorHAnsi"/>
          <w:lang w:eastAsia="en-US"/>
        </w:rPr>
        <w:t>.</w:t>
      </w:r>
    </w:p>
    <w:p w14:paraId="2B317C48" w14:textId="601DF794" w:rsidR="00856233" w:rsidRDefault="00731BB7" w:rsidP="00856233">
      <w:pPr>
        <w:pStyle w:val="Heading2"/>
        <w:rPr>
          <w:rFonts w:ascii="Calibri" w:hAnsi="Calibri" w:cs="Calibri"/>
          <w:b/>
          <w:bCs/>
          <w:color w:val="000000" w:themeColor="text1"/>
          <w:sz w:val="26"/>
        </w:rPr>
      </w:pPr>
      <w:r>
        <w:rPr>
          <w:rFonts w:ascii="Calibri" w:hAnsi="Calibri" w:cs="Calibri"/>
          <w:b/>
          <w:bCs/>
          <w:color w:val="000000" w:themeColor="text1"/>
          <w:sz w:val="26"/>
        </w:rPr>
        <w:t>Cryptographic Root of Trust</w:t>
      </w:r>
    </w:p>
    <w:p w14:paraId="78AFD51C" w14:textId="38B83C13" w:rsidR="0070246C" w:rsidRPr="00A2483A" w:rsidRDefault="0070246C" w:rsidP="0070246C">
      <w:pPr>
        <w:rPr>
          <w:rFonts w:asciiTheme="minorHAnsi" w:hAnsiTheme="minorHAnsi" w:cstheme="minorHAnsi"/>
          <w:lang w:eastAsia="en-US"/>
        </w:rPr>
      </w:pPr>
      <w:r w:rsidRPr="00A2483A">
        <w:rPr>
          <w:rFonts w:asciiTheme="minorHAnsi" w:hAnsiTheme="minorHAnsi" w:cstheme="minorHAnsi"/>
          <w:lang w:eastAsia="en-US"/>
        </w:rPr>
        <w:t xml:space="preserve">All AIDs in the </w:t>
      </w:r>
      <w:proofErr w:type="spellStart"/>
      <w:r w:rsidRPr="00A2483A">
        <w:rPr>
          <w:rFonts w:asciiTheme="minorHAnsi" w:hAnsiTheme="minorHAnsi" w:cstheme="minorHAnsi"/>
          <w:lang w:eastAsia="en-US"/>
        </w:rPr>
        <w:t>vLEI</w:t>
      </w:r>
      <w:proofErr w:type="spellEnd"/>
      <w:r w:rsidRPr="00A2483A">
        <w:rPr>
          <w:rFonts w:asciiTheme="minorHAnsi" w:hAnsiTheme="minorHAnsi" w:cstheme="minorHAnsi"/>
          <w:lang w:eastAsia="en-US"/>
        </w:rPr>
        <w:t xml:space="preserve"> Ecosystem shall be generated from a random </w:t>
      </w:r>
      <w:proofErr w:type="gramStart"/>
      <w:r w:rsidRPr="00A2483A">
        <w:rPr>
          <w:rFonts w:asciiTheme="minorHAnsi" w:hAnsiTheme="minorHAnsi" w:cstheme="minorHAnsi"/>
          <w:lang w:eastAsia="en-US"/>
        </w:rPr>
        <w:t>number</w:t>
      </w:r>
      <w:proofErr w:type="gramEnd"/>
      <w:r w:rsidRPr="00A2483A">
        <w:rPr>
          <w:rFonts w:asciiTheme="minorHAnsi" w:hAnsiTheme="minorHAnsi" w:cstheme="minorHAnsi"/>
          <w:lang w:eastAsia="en-US"/>
        </w:rPr>
        <w:t xml:space="preserve"> seed large enough to </w:t>
      </w:r>
      <w:r w:rsidR="00F76736">
        <w:rPr>
          <w:rFonts w:asciiTheme="minorHAnsi" w:hAnsiTheme="minorHAnsi" w:cstheme="minorHAnsi"/>
          <w:lang w:eastAsia="en-US"/>
        </w:rPr>
        <w:t xml:space="preserve">provide adequate </w:t>
      </w:r>
      <w:r w:rsidR="00F76736" w:rsidRPr="00F76736">
        <w:rPr>
          <w:rFonts w:asciiTheme="minorHAnsi" w:hAnsiTheme="minorHAnsi" w:cstheme="minorHAnsi"/>
          <w:lang w:eastAsia="en-US"/>
        </w:rPr>
        <w:t xml:space="preserve">cryptographic </w:t>
      </w:r>
      <w:r w:rsidRPr="00A2483A">
        <w:rPr>
          <w:rFonts w:asciiTheme="minorHAnsi" w:hAnsiTheme="minorHAnsi" w:cstheme="minorHAnsi"/>
          <w:lang w:eastAsia="en-US"/>
        </w:rPr>
        <w:t>secur</w:t>
      </w:r>
      <w:r w:rsidR="00F76736">
        <w:rPr>
          <w:rFonts w:asciiTheme="minorHAnsi" w:hAnsiTheme="minorHAnsi" w:cstheme="minorHAnsi"/>
          <w:lang w:eastAsia="en-US"/>
        </w:rPr>
        <w:t>ity for</w:t>
      </w:r>
      <w:r w:rsidRPr="00A2483A">
        <w:rPr>
          <w:rFonts w:asciiTheme="minorHAnsi" w:hAnsiTheme="minorHAnsi" w:cstheme="minorHAnsi"/>
          <w:lang w:eastAsia="en-US"/>
        </w:rPr>
        <w:t xml:space="preserve"> the branch </w:t>
      </w:r>
      <w:r w:rsidR="0004526C">
        <w:rPr>
          <w:rFonts w:asciiTheme="minorHAnsi" w:hAnsiTheme="minorHAnsi" w:cstheme="minorHAnsi"/>
          <w:lang w:eastAsia="en-US"/>
        </w:rPr>
        <w:t>of the tree of trust that provides</w:t>
      </w:r>
      <w:r w:rsidR="0004526C" w:rsidRPr="00A2483A">
        <w:rPr>
          <w:rFonts w:asciiTheme="minorHAnsi" w:hAnsiTheme="minorHAnsi" w:cstheme="minorHAnsi"/>
          <w:lang w:eastAsia="en-US"/>
        </w:rPr>
        <w:t xml:space="preserve"> </w:t>
      </w:r>
      <w:r w:rsidRPr="00A2483A">
        <w:rPr>
          <w:rFonts w:asciiTheme="minorHAnsi" w:hAnsiTheme="minorHAnsi" w:cstheme="minorHAnsi"/>
          <w:lang w:eastAsia="en-US"/>
        </w:rPr>
        <w:t xml:space="preserve">the Chain of Trust for which </w:t>
      </w:r>
      <w:r w:rsidR="0004526C">
        <w:rPr>
          <w:rFonts w:asciiTheme="minorHAnsi" w:hAnsiTheme="minorHAnsi" w:cstheme="minorHAnsi"/>
          <w:lang w:eastAsia="en-US"/>
        </w:rPr>
        <w:t>a given</w:t>
      </w:r>
      <w:r w:rsidR="0004526C" w:rsidRPr="00A2483A">
        <w:rPr>
          <w:rFonts w:asciiTheme="minorHAnsi" w:hAnsiTheme="minorHAnsi" w:cstheme="minorHAnsi"/>
          <w:lang w:eastAsia="en-US"/>
        </w:rPr>
        <w:t xml:space="preserve"> </w:t>
      </w:r>
      <w:r w:rsidRPr="00A2483A">
        <w:rPr>
          <w:rFonts w:asciiTheme="minorHAnsi" w:hAnsiTheme="minorHAnsi" w:cstheme="minorHAnsi"/>
          <w:lang w:eastAsia="en-US"/>
        </w:rPr>
        <w:t xml:space="preserve">AID is the </w:t>
      </w:r>
      <w:r w:rsidR="0004526C">
        <w:rPr>
          <w:rFonts w:asciiTheme="minorHAnsi" w:hAnsiTheme="minorHAnsi" w:cstheme="minorHAnsi"/>
          <w:lang w:eastAsia="en-US"/>
        </w:rPr>
        <w:t>head</w:t>
      </w:r>
      <w:r w:rsidRPr="00A2483A">
        <w:rPr>
          <w:rFonts w:asciiTheme="minorHAnsi" w:hAnsiTheme="minorHAnsi" w:cstheme="minorHAnsi"/>
          <w:lang w:eastAsia="en-US"/>
        </w:rPr>
        <w:t>.</w:t>
      </w:r>
    </w:p>
    <w:p w14:paraId="1FB16286" w14:textId="78D02462" w:rsidR="00126478" w:rsidRPr="009F5830" w:rsidRDefault="00F76736" w:rsidP="00F3208D">
      <w:pPr>
        <w:pStyle w:val="Heading1"/>
        <w:rPr>
          <w:rFonts w:ascii="Calibri" w:hAnsi="Calibri" w:cs="Calibri"/>
          <w:b/>
          <w:bCs/>
          <w:color w:val="000000" w:themeColor="text1"/>
          <w:sz w:val="28"/>
          <w:szCs w:val="24"/>
        </w:rPr>
      </w:pPr>
      <w:r>
        <w:rPr>
          <w:rFonts w:ascii="Calibri" w:hAnsi="Calibri" w:cs="Calibri"/>
          <w:b/>
          <w:bCs/>
          <w:color w:val="000000" w:themeColor="text1"/>
          <w:sz w:val="28"/>
          <w:szCs w:val="24"/>
        </w:rPr>
        <w:t>AID</w:t>
      </w:r>
      <w:r w:rsidR="00275394" w:rsidRPr="009F5830">
        <w:rPr>
          <w:rFonts w:ascii="Calibri" w:hAnsi="Calibri" w:cs="Calibri"/>
          <w:b/>
          <w:bCs/>
          <w:color w:val="000000" w:themeColor="text1"/>
          <w:sz w:val="28"/>
          <w:szCs w:val="24"/>
        </w:rPr>
        <w:t xml:space="preserve"> </w:t>
      </w:r>
      <w:r>
        <w:rPr>
          <w:rFonts w:ascii="Calibri" w:hAnsi="Calibri" w:cs="Calibri"/>
          <w:b/>
          <w:bCs/>
          <w:color w:val="000000" w:themeColor="text1"/>
          <w:sz w:val="28"/>
          <w:szCs w:val="24"/>
        </w:rPr>
        <w:t>Generation</w:t>
      </w:r>
    </w:p>
    <w:p w14:paraId="74E73A14" w14:textId="04CA7A4E" w:rsidR="00607885" w:rsidRPr="00A2483A" w:rsidRDefault="00A2483A" w:rsidP="00A2483A">
      <w:pPr>
        <w:pStyle w:val="ListNumber"/>
      </w:pPr>
      <w:r w:rsidRPr="00A2483A">
        <w:t xml:space="preserve">An AID conformant with this Governance Framework MUST be created from </w:t>
      </w:r>
      <w:r w:rsidR="00607885" w:rsidRPr="00A2483A">
        <w:t xml:space="preserve">two sets of asymmetric signing key pairs </w:t>
      </w:r>
      <w:r w:rsidRPr="00A2483A">
        <w:t>generated</w:t>
      </w:r>
      <w:r w:rsidR="00607885" w:rsidRPr="00A2483A">
        <w:t xml:space="preserve"> from a </w:t>
      </w:r>
      <w:proofErr w:type="gramStart"/>
      <w:r w:rsidR="00607885" w:rsidRPr="00A2483A">
        <w:t>cryptographically-secure</w:t>
      </w:r>
      <w:proofErr w:type="gramEnd"/>
      <w:r w:rsidR="00607885" w:rsidRPr="00A2483A">
        <w:t xml:space="preserve"> pseudo-random number generator (CSPRNG) or a true random number generator with at least 128 bits of cryptographic </w:t>
      </w:r>
      <w:r w:rsidR="00427D1B">
        <w:t>Root</w:t>
      </w:r>
      <w:r w:rsidR="000B676E">
        <w:t xml:space="preserve"> (see section 3.1 of Technical Requirements Part 1 KERI Infrastructure</w:t>
      </w:r>
      <w:r w:rsidR="00642C4A">
        <w:t>).</w:t>
      </w:r>
    </w:p>
    <w:p w14:paraId="13C28A61" w14:textId="61C0DD75" w:rsidR="00607885" w:rsidRPr="00A2483A" w:rsidRDefault="00607885" w:rsidP="00A2483A">
      <w:pPr>
        <w:pStyle w:val="ListNumber"/>
      </w:pPr>
      <w:r w:rsidRPr="00A2483A">
        <w:t xml:space="preserve">The </w:t>
      </w:r>
      <w:r w:rsidR="00F76736">
        <w:t>AID</w:t>
      </w:r>
      <w:r w:rsidRPr="00A2483A">
        <w:t xml:space="preserve"> MUST then be derived from a cryptographic digest of a serialization of the public keys of the first set of key pairs and a cryptographic digest of second set of key pairs, as well as any other identifiers and configuration parameters associated with the supporting infrastructure for the Root Identifier</w:t>
      </w:r>
      <w:r w:rsidR="00F76736">
        <w:t xml:space="preserve"> as specified in the </w:t>
      </w:r>
      <w:r w:rsidR="00F76736" w:rsidRPr="00C3259C">
        <w:t>Technical Requirements Part 1</w:t>
      </w:r>
      <w:r w:rsidR="00FB4EBB">
        <w:t xml:space="preserve"> KERI Infrastructure</w:t>
      </w:r>
      <w:r w:rsidR="00F76736" w:rsidRPr="00C3259C">
        <w:t>.</w:t>
      </w:r>
    </w:p>
    <w:p w14:paraId="1B66E3B2" w14:textId="783D68D9" w:rsidR="00607885" w:rsidRPr="00A2483A" w:rsidRDefault="00607885" w:rsidP="00A2483A">
      <w:pPr>
        <w:pStyle w:val="ListNumber"/>
      </w:pPr>
      <w:r w:rsidRPr="00A2483A">
        <w:t>The cryptographic digest MUST have at least 128 bits of cryptographic strength.</w:t>
      </w:r>
    </w:p>
    <w:p w14:paraId="481299DB" w14:textId="6F99A595" w:rsidR="00F76736" w:rsidRDefault="00F76736" w:rsidP="00F76736">
      <w:pPr>
        <w:pStyle w:val="Heading1"/>
        <w:rPr>
          <w:rFonts w:ascii="Calibri" w:hAnsi="Calibri" w:cs="Calibri"/>
          <w:b/>
          <w:bCs/>
          <w:color w:val="000000" w:themeColor="text1"/>
          <w:sz w:val="28"/>
          <w:szCs w:val="24"/>
        </w:rPr>
      </w:pPr>
      <w:r>
        <w:rPr>
          <w:rFonts w:ascii="Calibri" w:hAnsi="Calibri" w:cs="Calibri"/>
          <w:b/>
          <w:bCs/>
          <w:color w:val="000000" w:themeColor="text1"/>
          <w:sz w:val="28"/>
          <w:szCs w:val="24"/>
        </w:rPr>
        <w:t>AID Controller</w:t>
      </w:r>
      <w:r w:rsidR="001E2BD4">
        <w:rPr>
          <w:rFonts w:ascii="Calibri" w:hAnsi="Calibri" w:cs="Calibri"/>
          <w:b/>
          <w:bCs/>
          <w:color w:val="000000" w:themeColor="text1"/>
          <w:sz w:val="28"/>
          <w:szCs w:val="24"/>
        </w:rPr>
        <w:t>s</w:t>
      </w:r>
      <w:r>
        <w:rPr>
          <w:rFonts w:ascii="Calibri" w:hAnsi="Calibri" w:cs="Calibri"/>
          <w:b/>
          <w:bCs/>
          <w:color w:val="000000" w:themeColor="text1"/>
          <w:sz w:val="28"/>
          <w:szCs w:val="24"/>
        </w:rPr>
        <w:t xml:space="preserve"> </w:t>
      </w:r>
    </w:p>
    <w:p w14:paraId="54702D7A" w14:textId="13062E5A" w:rsidR="00991468" w:rsidRDefault="00991468" w:rsidP="00F76736">
      <w:pPr>
        <w:pStyle w:val="ListNumber"/>
        <w:numPr>
          <w:ilvl w:val="0"/>
          <w:numId w:val="44"/>
        </w:numPr>
      </w:pPr>
      <w:r>
        <w:t>All Controllers MUST establish their own Private Key Store.</w:t>
      </w:r>
    </w:p>
    <w:p w14:paraId="0BB958F5" w14:textId="28D87D59" w:rsidR="00991468" w:rsidRDefault="00991468" w:rsidP="00991468">
      <w:pPr>
        <w:pStyle w:val="ListNumber"/>
        <w:numPr>
          <w:ilvl w:val="0"/>
          <w:numId w:val="44"/>
        </w:numPr>
      </w:pPr>
      <w:r>
        <w:t>All</w:t>
      </w:r>
      <w:r w:rsidRPr="00A2483A">
        <w:t xml:space="preserve"> Controller</w:t>
      </w:r>
      <w:r>
        <w:t>s</w:t>
      </w:r>
      <w:r w:rsidRPr="00A2483A">
        <w:t xml:space="preserve"> MUST keep </w:t>
      </w:r>
      <w:r>
        <w:t>their</w:t>
      </w:r>
      <w:r w:rsidRPr="00A2483A">
        <w:t xml:space="preserve"> private keys secret.</w:t>
      </w:r>
    </w:p>
    <w:p w14:paraId="629421FF" w14:textId="1002BF43" w:rsidR="00F76736" w:rsidRPr="00A2483A" w:rsidRDefault="00F76736" w:rsidP="00F76736">
      <w:pPr>
        <w:pStyle w:val="ListNumber"/>
        <w:numPr>
          <w:ilvl w:val="0"/>
          <w:numId w:val="44"/>
        </w:numPr>
      </w:pPr>
      <w:r w:rsidRPr="00A2483A">
        <w:t>A given Controller MUST control one and only one key pair from each set of keys.</w:t>
      </w:r>
    </w:p>
    <w:p w14:paraId="77571DB5" w14:textId="7FA305AF" w:rsidR="00F76736" w:rsidRPr="00B103E9" w:rsidRDefault="00F76736" w:rsidP="00F76736">
      <w:pPr>
        <w:pStyle w:val="ListNumber"/>
      </w:pPr>
      <w:r w:rsidRPr="00F76736">
        <w:rPr>
          <w:rFonts w:cstheme="minorHAnsi"/>
        </w:rPr>
        <w:t>The KERI protocol MUST be used to transfer control authority from one set of keys to another.</w:t>
      </w:r>
    </w:p>
    <w:p w14:paraId="043EBAC2" w14:textId="1EA5761B" w:rsidR="00B103E9" w:rsidRPr="00B103E9" w:rsidRDefault="00B103E9" w:rsidP="00F76736">
      <w:pPr>
        <w:pStyle w:val="ListNumber"/>
      </w:pPr>
      <w:r>
        <w:rPr>
          <w:rFonts w:cstheme="minorHAnsi"/>
        </w:rPr>
        <w:t>Continuity and Survivorship</w:t>
      </w:r>
    </w:p>
    <w:p w14:paraId="3AC49B36" w14:textId="4A0E1816" w:rsidR="00B103E9" w:rsidRDefault="00B103E9" w:rsidP="00B103E9">
      <w:pPr>
        <w:pStyle w:val="ListNumber"/>
        <w:numPr>
          <w:ilvl w:val="1"/>
          <w:numId w:val="42"/>
        </w:numPr>
      </w:pPr>
      <w:r w:rsidRPr="00B103E9">
        <w:t>GLEIF</w:t>
      </w:r>
      <w:r>
        <w:t xml:space="preserve"> MUST have a Continuity Policy for the survival of control authority of </w:t>
      </w:r>
      <w:r w:rsidR="009E176B">
        <w:t xml:space="preserve">all </w:t>
      </w:r>
      <w:r>
        <w:t xml:space="preserve">Controllers for the </w:t>
      </w:r>
      <w:r w:rsidRPr="00B103E9">
        <w:t>GLEIF</w:t>
      </w:r>
      <w:r>
        <w:t xml:space="preserve"> </w:t>
      </w:r>
      <w:r w:rsidR="00A27C60">
        <w:t xml:space="preserve">Root </w:t>
      </w:r>
      <w:r>
        <w:t>AID and its Delegated AIDs</w:t>
      </w:r>
      <w:r w:rsidR="009E176B">
        <w:t>, including Escrow Controllers.</w:t>
      </w:r>
    </w:p>
    <w:p w14:paraId="623CFD53" w14:textId="7FC0C913" w:rsidR="00F76736" w:rsidRPr="00F76736" w:rsidRDefault="00B103E9" w:rsidP="00F76736">
      <w:pPr>
        <w:pStyle w:val="ListNumber"/>
        <w:numPr>
          <w:ilvl w:val="1"/>
          <w:numId w:val="42"/>
        </w:numPr>
      </w:pPr>
      <w:r>
        <w:lastRenderedPageBreak/>
        <w:t xml:space="preserve">QVIs and </w:t>
      </w:r>
      <w:r w:rsidRPr="00B103E9">
        <w:t>Legal Entit</w:t>
      </w:r>
      <w:r>
        <w:t>ies SHOULD have a Continuity Policy for the survival of control authority of their Controllers.</w:t>
      </w:r>
    </w:p>
    <w:p w14:paraId="56DEB75C" w14:textId="3FDACDB6" w:rsidR="00607885" w:rsidRPr="00F76736" w:rsidRDefault="00F76736" w:rsidP="00F76736">
      <w:pPr>
        <w:pStyle w:val="Heading1"/>
        <w:rPr>
          <w:rFonts w:ascii="Calibri" w:hAnsi="Calibri" w:cs="Calibri"/>
          <w:b/>
          <w:bCs/>
          <w:color w:val="000000" w:themeColor="text1"/>
          <w:sz w:val="28"/>
          <w:szCs w:val="24"/>
        </w:rPr>
      </w:pPr>
      <w:r w:rsidRPr="00F76736">
        <w:rPr>
          <w:rFonts w:ascii="Calibri" w:hAnsi="Calibri" w:cs="Calibri"/>
          <w:b/>
          <w:bCs/>
          <w:color w:val="000000" w:themeColor="text1"/>
          <w:sz w:val="28"/>
          <w:szCs w:val="24"/>
        </w:rPr>
        <w:t xml:space="preserve">GLEIF AID </w:t>
      </w:r>
      <w:r w:rsidR="00607885" w:rsidRPr="00F76736">
        <w:rPr>
          <w:rFonts w:ascii="Calibri" w:hAnsi="Calibri" w:cs="Calibri"/>
          <w:b/>
          <w:bCs/>
          <w:color w:val="000000" w:themeColor="text1"/>
          <w:sz w:val="28"/>
          <w:szCs w:val="24"/>
        </w:rPr>
        <w:t>Genesis</w:t>
      </w:r>
    </w:p>
    <w:p w14:paraId="3E931855" w14:textId="2BBD85E0" w:rsidR="00B977A8" w:rsidRDefault="00B977A8" w:rsidP="00B977A8">
      <w:pPr>
        <w:rPr>
          <w:rFonts w:asciiTheme="minorHAnsi" w:hAnsiTheme="minorHAnsi" w:cstheme="minorHAnsi"/>
          <w:lang w:eastAsia="en-US"/>
        </w:rPr>
      </w:pPr>
      <w:r>
        <w:rPr>
          <w:rFonts w:asciiTheme="minorHAnsi" w:hAnsiTheme="minorHAnsi" w:cstheme="minorHAnsi"/>
          <w:lang w:eastAsia="en-US"/>
        </w:rPr>
        <w:t xml:space="preserve">The policies in this section apply to the genesis event for the GLEIF Root AID, the GLEIF Internal </w:t>
      </w:r>
      <w:r w:rsidR="00E50129">
        <w:rPr>
          <w:rFonts w:asciiTheme="minorHAnsi" w:hAnsiTheme="minorHAnsi" w:cstheme="minorHAnsi"/>
          <w:lang w:eastAsia="en-US"/>
        </w:rPr>
        <w:t xml:space="preserve">Delegated </w:t>
      </w:r>
      <w:r>
        <w:rPr>
          <w:rFonts w:asciiTheme="minorHAnsi" w:hAnsiTheme="minorHAnsi" w:cstheme="minorHAnsi"/>
          <w:lang w:eastAsia="en-US"/>
        </w:rPr>
        <w:t xml:space="preserve">AID </w:t>
      </w:r>
      <w:ins w:id="18" w:author="GLEIF" w:date="2022-03-10T17:13:00Z">
        <w:r w:rsidR="007C3502">
          <w:rPr>
            <w:rFonts w:asciiTheme="minorHAnsi" w:hAnsiTheme="minorHAnsi" w:cstheme="minorHAnsi"/>
            <w:lang w:eastAsia="en-US"/>
          </w:rPr>
          <w:t xml:space="preserve">(GIDA) </w:t>
        </w:r>
      </w:ins>
      <w:r>
        <w:rPr>
          <w:rFonts w:asciiTheme="minorHAnsi" w:hAnsiTheme="minorHAnsi" w:cstheme="minorHAnsi"/>
          <w:lang w:eastAsia="en-US"/>
        </w:rPr>
        <w:t xml:space="preserve">and the </w:t>
      </w:r>
      <w:r w:rsidRPr="00F3208D">
        <w:rPr>
          <w:rFonts w:asciiTheme="minorHAnsi" w:hAnsiTheme="minorHAnsi" w:cstheme="minorHAnsi"/>
          <w:lang w:eastAsia="en-US"/>
        </w:rPr>
        <w:t>GLEIF</w:t>
      </w:r>
      <w:r>
        <w:rPr>
          <w:rFonts w:asciiTheme="minorHAnsi" w:hAnsiTheme="minorHAnsi" w:cstheme="minorHAnsi"/>
          <w:lang w:eastAsia="en-US"/>
        </w:rPr>
        <w:t xml:space="preserve"> External </w:t>
      </w:r>
      <w:r w:rsidR="00E50129">
        <w:rPr>
          <w:rFonts w:asciiTheme="minorHAnsi" w:hAnsiTheme="minorHAnsi" w:cstheme="minorHAnsi"/>
          <w:lang w:eastAsia="en-US"/>
        </w:rPr>
        <w:t xml:space="preserve">Delegated </w:t>
      </w:r>
      <w:r>
        <w:rPr>
          <w:rFonts w:asciiTheme="minorHAnsi" w:hAnsiTheme="minorHAnsi" w:cstheme="minorHAnsi"/>
          <w:lang w:eastAsia="en-US"/>
        </w:rPr>
        <w:t>AID</w:t>
      </w:r>
      <w:ins w:id="19" w:author="GLEIF" w:date="2022-03-10T17:13:00Z">
        <w:r w:rsidR="007C3502">
          <w:rPr>
            <w:rFonts w:asciiTheme="minorHAnsi" w:hAnsiTheme="minorHAnsi" w:cstheme="minorHAnsi"/>
            <w:lang w:eastAsia="en-US"/>
          </w:rPr>
          <w:t xml:space="preserve"> (GEDA)</w:t>
        </w:r>
      </w:ins>
      <w:r>
        <w:rPr>
          <w:rFonts w:asciiTheme="minorHAnsi" w:hAnsiTheme="minorHAnsi" w:cstheme="minorHAnsi"/>
          <w:lang w:eastAsia="en-US"/>
        </w:rPr>
        <w:t>.</w:t>
      </w:r>
    </w:p>
    <w:p w14:paraId="7E7B9285" w14:textId="77777777" w:rsidR="00B977A8" w:rsidRDefault="00B977A8" w:rsidP="00B977A8">
      <w:pPr>
        <w:rPr>
          <w:rFonts w:asciiTheme="minorHAnsi" w:hAnsiTheme="minorHAnsi" w:cstheme="minorHAnsi"/>
          <w:lang w:eastAsia="en-US"/>
        </w:rPr>
      </w:pPr>
    </w:p>
    <w:p w14:paraId="714ADD13" w14:textId="77777777" w:rsidR="005843DE" w:rsidRDefault="00991468" w:rsidP="00991468">
      <w:pPr>
        <w:pStyle w:val="ListNumber"/>
        <w:numPr>
          <w:ilvl w:val="0"/>
          <w:numId w:val="46"/>
        </w:numPr>
      </w:pPr>
      <w:r w:rsidRPr="00991468">
        <w:t>GLEIF</w:t>
      </w:r>
      <w:r>
        <w:t xml:space="preserve"> MUST establish a list of </w:t>
      </w:r>
      <w:r w:rsidR="001E2BD4">
        <w:t xml:space="preserve">initial </w:t>
      </w:r>
      <w:r w:rsidRPr="00991468">
        <w:t xml:space="preserve">GLEIF </w:t>
      </w:r>
      <w:r>
        <w:t>Controllers</w:t>
      </w:r>
      <w:r w:rsidR="001E2BD4">
        <w:t xml:space="preserve"> </w:t>
      </w:r>
      <w:r w:rsidR="001E2BD4">
        <w:rPr>
          <w:rFonts w:cstheme="minorHAnsi"/>
        </w:rPr>
        <w:t>that specifies</w:t>
      </w:r>
      <w:r w:rsidR="005843DE">
        <w:t>:</w:t>
      </w:r>
    </w:p>
    <w:p w14:paraId="6B6C2B7F" w14:textId="77777777" w:rsidR="005843DE" w:rsidRDefault="005843DE" w:rsidP="005843DE">
      <w:pPr>
        <w:pStyle w:val="ListNumber"/>
        <w:numPr>
          <w:ilvl w:val="1"/>
          <w:numId w:val="46"/>
        </w:numPr>
      </w:pPr>
      <w:r>
        <w:t>T</w:t>
      </w:r>
      <w:r w:rsidR="001E2BD4">
        <w:t>he legal identity of each Controller</w:t>
      </w:r>
      <w:r>
        <w:t>.</w:t>
      </w:r>
    </w:p>
    <w:p w14:paraId="2761788C" w14:textId="44C13FF9" w:rsidR="00991468" w:rsidRPr="00C2782C" w:rsidRDefault="005843DE" w:rsidP="005843DE">
      <w:pPr>
        <w:pStyle w:val="ListNumber"/>
        <w:numPr>
          <w:ilvl w:val="1"/>
          <w:numId w:val="46"/>
        </w:numPr>
      </w:pPr>
      <w:r>
        <w:t>Which Controllers shall</w:t>
      </w:r>
      <w:r w:rsidR="00A2613F">
        <w:t xml:space="preserve"> </w:t>
      </w:r>
      <w:r>
        <w:t xml:space="preserve">control </w:t>
      </w:r>
      <w:r w:rsidR="00991468">
        <w:t xml:space="preserve">the </w:t>
      </w:r>
      <w:r w:rsidR="00991468" w:rsidRPr="00991468">
        <w:rPr>
          <w:rFonts w:cstheme="minorHAnsi"/>
        </w:rPr>
        <w:t xml:space="preserve">GLEIF Root AID, the </w:t>
      </w:r>
      <w:r w:rsidR="007C3502">
        <w:rPr>
          <w:rFonts w:cstheme="minorHAnsi"/>
        </w:rPr>
        <w:t>GIDA</w:t>
      </w:r>
      <w:r w:rsidR="00991468" w:rsidRPr="00991468">
        <w:rPr>
          <w:rFonts w:cstheme="minorHAnsi"/>
        </w:rPr>
        <w:t xml:space="preserve"> and the </w:t>
      </w:r>
      <w:proofErr w:type="gramStart"/>
      <w:ins w:id="20" w:author="GLEIF" w:date="2022-03-10T17:14:00Z">
        <w:r w:rsidR="007C3502">
          <w:rPr>
            <w:rFonts w:cstheme="minorHAnsi"/>
          </w:rPr>
          <w:t>GEDA.</w:t>
        </w:r>
      </w:ins>
      <w:proofErr w:type="gramEnd"/>
    </w:p>
    <w:p w14:paraId="14B7BC79" w14:textId="17C09E74" w:rsidR="00C2782C" w:rsidRPr="00C3259C" w:rsidRDefault="00C2782C" w:rsidP="005843DE">
      <w:pPr>
        <w:pStyle w:val="ListNumber"/>
        <w:numPr>
          <w:ilvl w:val="1"/>
          <w:numId w:val="46"/>
        </w:numPr>
      </w:pPr>
      <w:r>
        <w:rPr>
          <w:rFonts w:cstheme="minorHAnsi"/>
        </w:rPr>
        <w:t>A set of policies MUST be put in place that ensure fault-tolerance with respect to common mode failures of the multi-sig signing authority of the set of GLEIF Controllers, e.g., a Designated Survivor policy and/or restrictions on joint travel and in-person attendance of meetings).</w:t>
      </w:r>
    </w:p>
    <w:p w14:paraId="54445D05" w14:textId="02F9A7A9" w:rsidR="00991468" w:rsidRPr="001E2BD4" w:rsidRDefault="00991468" w:rsidP="00E21CDA">
      <w:pPr>
        <w:pStyle w:val="ListNumber"/>
        <w:numPr>
          <w:ilvl w:val="0"/>
          <w:numId w:val="44"/>
        </w:numPr>
      </w:pPr>
      <w:r w:rsidRPr="00B977A8">
        <w:t xml:space="preserve">GLEIF </w:t>
      </w:r>
      <w:r w:rsidRPr="00991468">
        <w:rPr>
          <w:rFonts w:cstheme="minorHAnsi"/>
        </w:rPr>
        <w:t xml:space="preserve">MUST establish a real-time Out-of-Band Interaction (OOBI) session in which </w:t>
      </w:r>
      <w:r>
        <w:t xml:space="preserve">all </w:t>
      </w:r>
      <w:r w:rsidR="001E2BD4">
        <w:t xml:space="preserve">initial </w:t>
      </w:r>
      <w:r w:rsidRPr="00B977A8">
        <w:t>GLEIF</w:t>
      </w:r>
      <w:r>
        <w:t xml:space="preserve"> Controllers </w:t>
      </w:r>
      <w:r w:rsidRPr="00991468">
        <w:rPr>
          <w:rFonts w:cstheme="minorHAnsi"/>
        </w:rPr>
        <w:t xml:space="preserve">are present. An example is a continuous </w:t>
      </w:r>
      <w:r w:rsidR="00642C4A" w:rsidRPr="00991468">
        <w:rPr>
          <w:rFonts w:cstheme="minorHAnsi"/>
        </w:rPr>
        <w:t>web meeting</w:t>
      </w:r>
      <w:r w:rsidRPr="00991468">
        <w:rPr>
          <w:rFonts w:cstheme="minorHAnsi"/>
        </w:rPr>
        <w:t xml:space="preserve"> attended by all parties on both audio and video.</w:t>
      </w:r>
      <w:r w:rsidR="00772269">
        <w:rPr>
          <w:rFonts w:cstheme="minorHAnsi"/>
        </w:rPr>
        <w:t xml:space="preserve">  The essential feature is that there is a mutual live presentation by all participants that verifies their live participation in the session.</w:t>
      </w:r>
    </w:p>
    <w:p w14:paraId="08D615BF" w14:textId="561AC642" w:rsidR="001E2BD4" w:rsidRPr="00991468" w:rsidRDefault="001E2BD4" w:rsidP="001E2BD4">
      <w:pPr>
        <w:pStyle w:val="ListNumber"/>
        <w:numPr>
          <w:ilvl w:val="1"/>
          <w:numId w:val="46"/>
        </w:numPr>
      </w:pPr>
      <w:r>
        <w:t xml:space="preserve">This session MUST be </w:t>
      </w:r>
      <w:r w:rsidR="00642C4A">
        <w:t>recorded,</w:t>
      </w:r>
      <w:r>
        <w:t xml:space="preserve"> and the recording stored in high-security storage.</w:t>
      </w:r>
    </w:p>
    <w:p w14:paraId="39F891EB" w14:textId="6EBFB399" w:rsidR="00991468" w:rsidRPr="007C3502" w:rsidRDefault="00991468" w:rsidP="00B977A8">
      <w:pPr>
        <w:pStyle w:val="ListNumber"/>
        <w:numPr>
          <w:ilvl w:val="0"/>
          <w:numId w:val="46"/>
        </w:numPr>
        <w:rPr>
          <w:ins w:id="21" w:author="GLEIF" w:date="2022-03-10T17:14:00Z"/>
        </w:rPr>
      </w:pPr>
      <w:r>
        <w:t xml:space="preserve">All </w:t>
      </w:r>
      <w:r w:rsidRPr="00991468">
        <w:t>GLEIF</w:t>
      </w:r>
      <w:r>
        <w:t xml:space="preserve"> Controllers MUST mutually authenticate each other’s legal identities before proceeding </w:t>
      </w:r>
      <w:r w:rsidR="001E2BD4">
        <w:t xml:space="preserve">with any </w:t>
      </w:r>
      <w:r w:rsidR="00642C4A">
        <w:t>further</w:t>
      </w:r>
      <w:r w:rsidR="001E2BD4">
        <w:t xml:space="preserve"> steps</w:t>
      </w:r>
      <w:r>
        <w:t xml:space="preserve">. </w:t>
      </w:r>
      <w:r w:rsidRPr="00B977A8">
        <w:rPr>
          <w:rFonts w:cstheme="minorHAnsi"/>
        </w:rPr>
        <w:t xml:space="preserve">An example is </w:t>
      </w:r>
      <w:r>
        <w:rPr>
          <w:rFonts w:cstheme="minorHAnsi"/>
        </w:rPr>
        <w:t>each Controller</w:t>
      </w:r>
      <w:r w:rsidRPr="00B977A8">
        <w:rPr>
          <w:rFonts w:cstheme="minorHAnsi"/>
        </w:rPr>
        <w:t xml:space="preserve"> visually presenting one or more legal identity credentials </w:t>
      </w:r>
      <w:r w:rsidR="005843DE">
        <w:rPr>
          <w:rFonts w:cstheme="minorHAnsi"/>
        </w:rPr>
        <w:t>for</w:t>
      </w:r>
      <w:r>
        <w:rPr>
          <w:rFonts w:cstheme="minorHAnsi"/>
        </w:rPr>
        <w:t xml:space="preserve"> </w:t>
      </w:r>
      <w:r w:rsidR="001E2BD4">
        <w:rPr>
          <w:rFonts w:cstheme="minorHAnsi"/>
        </w:rPr>
        <w:t>all</w:t>
      </w:r>
      <w:r>
        <w:rPr>
          <w:rFonts w:cstheme="minorHAnsi"/>
        </w:rPr>
        <w:t xml:space="preserve"> other Controllers</w:t>
      </w:r>
      <w:r w:rsidRPr="00B977A8">
        <w:rPr>
          <w:rFonts w:cstheme="minorHAnsi"/>
        </w:rPr>
        <w:t xml:space="preserve"> </w:t>
      </w:r>
      <w:r w:rsidR="005843DE">
        <w:rPr>
          <w:rFonts w:cstheme="minorHAnsi"/>
        </w:rPr>
        <w:t xml:space="preserve">to </w:t>
      </w:r>
      <w:r w:rsidRPr="00B977A8">
        <w:rPr>
          <w:rFonts w:cstheme="minorHAnsi"/>
        </w:rPr>
        <w:t>verif</w:t>
      </w:r>
      <w:r>
        <w:rPr>
          <w:rFonts w:cstheme="minorHAnsi"/>
        </w:rPr>
        <w:t>y</w:t>
      </w:r>
      <w:r w:rsidR="001E2BD4">
        <w:rPr>
          <w:rFonts w:cstheme="minorHAnsi"/>
        </w:rPr>
        <w:t xml:space="preserve"> against the list of initial </w:t>
      </w:r>
      <w:r w:rsidR="001E2BD4" w:rsidRPr="001E2BD4">
        <w:rPr>
          <w:rFonts w:cstheme="minorHAnsi"/>
        </w:rPr>
        <w:t>GLEIF</w:t>
      </w:r>
      <w:r w:rsidR="001E2BD4">
        <w:rPr>
          <w:rFonts w:cstheme="minorHAnsi"/>
        </w:rPr>
        <w:t xml:space="preserve"> Controllers.</w:t>
      </w:r>
    </w:p>
    <w:p w14:paraId="4B59F9CE" w14:textId="24BE80CE" w:rsidR="007C3502" w:rsidRDefault="00A022A4" w:rsidP="00B977A8">
      <w:pPr>
        <w:pStyle w:val="ListNumber"/>
        <w:numPr>
          <w:ilvl w:val="0"/>
          <w:numId w:val="46"/>
        </w:numPr>
      </w:pPr>
      <w:ins w:id="22" w:author="GLEIF" w:date="2022-03-10T17:15:00Z">
        <w:r>
          <w:t xml:space="preserve">The Root AID </w:t>
        </w:r>
        <w:r w:rsidRPr="00C3259C">
          <w:t>GLEIF</w:t>
        </w:r>
        <w:r>
          <w:t xml:space="preserve"> Authorized </w:t>
        </w:r>
        <w:r w:rsidRPr="00DE63A5">
          <w:t>Representative</w:t>
        </w:r>
        <w:r>
          <w:t xml:space="preserve">, the Internal Delegated AID GLEIF Authorized Representative and the External Delegated AID GLEIF Authorized </w:t>
        </w:r>
        <w:r w:rsidRPr="003D3AD7">
          <w:t>Representative</w:t>
        </w:r>
        <w:r>
          <w:t xml:space="preserve"> ar</w:t>
        </w:r>
      </w:ins>
      <w:ins w:id="23" w:author="GLEIF" w:date="2022-03-10T17:16:00Z">
        <w:r>
          <w:t>e GLEIF Controllers.</w:t>
        </w:r>
      </w:ins>
    </w:p>
    <w:p w14:paraId="57576BE0" w14:textId="156F0119" w:rsidR="007B2A08" w:rsidRDefault="007B2A08" w:rsidP="007B2A08">
      <w:pPr>
        <w:pStyle w:val="ListNumber"/>
        <w:numPr>
          <w:ilvl w:val="0"/>
          <w:numId w:val="44"/>
        </w:numPr>
      </w:pPr>
      <w:bookmarkStart w:id="24" w:name="OLE_LINK17"/>
      <w:bookmarkStart w:id="25" w:name="OLE_LINK18"/>
      <w:r>
        <w:t xml:space="preserve">Creation of </w:t>
      </w:r>
      <w:r w:rsidR="0040571F">
        <w:t xml:space="preserve">GLEIF </w:t>
      </w:r>
      <w:r>
        <w:t>Root AID</w:t>
      </w:r>
    </w:p>
    <w:p w14:paraId="5E89E62F" w14:textId="41412026" w:rsidR="00ED0D04" w:rsidRPr="00ED0D04" w:rsidRDefault="00ED0D04" w:rsidP="00ED0D04">
      <w:pPr>
        <w:pStyle w:val="ListNumber"/>
        <w:numPr>
          <w:ilvl w:val="0"/>
          <w:numId w:val="0"/>
        </w:numPr>
        <w:ind w:left="720"/>
        <w:rPr>
          <w:rFonts w:cstheme="minorHAnsi"/>
        </w:rPr>
      </w:pPr>
      <w:r w:rsidRPr="00ED0D04">
        <w:rPr>
          <w:rFonts w:cstheme="minorHAnsi"/>
        </w:rPr>
        <w:t xml:space="preserve">The following steps MUST be performed in the order listed and completed during this OOBI session for </w:t>
      </w:r>
      <w:r>
        <w:rPr>
          <w:rFonts w:cstheme="minorHAnsi"/>
        </w:rPr>
        <w:t xml:space="preserve">the </w:t>
      </w:r>
      <w:r w:rsidRPr="00ED0D04">
        <w:rPr>
          <w:rFonts w:cstheme="minorHAnsi"/>
        </w:rPr>
        <w:t xml:space="preserve">GLEIF </w:t>
      </w:r>
      <w:r>
        <w:rPr>
          <w:rFonts w:cstheme="minorHAnsi"/>
        </w:rPr>
        <w:t xml:space="preserve">Root </w:t>
      </w:r>
      <w:r w:rsidRPr="00ED0D04">
        <w:rPr>
          <w:rFonts w:cstheme="minorHAnsi"/>
        </w:rPr>
        <w:t>AID.</w:t>
      </w:r>
    </w:p>
    <w:p w14:paraId="4FD2644A" w14:textId="4F7D6CDD" w:rsidR="007B2A08" w:rsidRDefault="007B2A08" w:rsidP="007B2A08">
      <w:pPr>
        <w:pStyle w:val="ListNumber"/>
        <w:numPr>
          <w:ilvl w:val="1"/>
          <w:numId w:val="44"/>
        </w:numPr>
      </w:pPr>
      <w:r>
        <w:t xml:space="preserve">Each </w:t>
      </w:r>
      <w:bookmarkStart w:id="26" w:name="OLE_LINK7"/>
      <w:bookmarkStart w:id="27" w:name="OLE_LINK8"/>
      <w:ins w:id="28" w:author="GLEIF" w:date="2022-03-10T16:38:00Z">
        <w:r w:rsidR="00396B26">
          <w:t xml:space="preserve">Root AID </w:t>
        </w:r>
        <w:r w:rsidR="00396B26" w:rsidRPr="00C3259C">
          <w:t>GLEIF</w:t>
        </w:r>
        <w:r w:rsidR="00396B26">
          <w:t xml:space="preserve"> Authorized </w:t>
        </w:r>
        <w:r w:rsidR="00396B26" w:rsidRPr="00DE63A5">
          <w:t xml:space="preserve">Representative (Root GAR) </w:t>
        </w:r>
      </w:ins>
      <w:bookmarkEnd w:id="26"/>
      <w:bookmarkEnd w:id="27"/>
      <w:r w:rsidRPr="00DE63A5">
        <w:t>MUST generate its own single signature AID that is a participating member</w:t>
      </w:r>
      <w:r>
        <w:t xml:space="preserve"> in the group of AIDs that will be used to create the GLEIF Root AID.</w:t>
      </w:r>
    </w:p>
    <w:p w14:paraId="555E44A5" w14:textId="5673C17C" w:rsidR="007B2A08" w:rsidRDefault="007B2A08" w:rsidP="007B2A08">
      <w:pPr>
        <w:pStyle w:val="ListNumber"/>
        <w:numPr>
          <w:ilvl w:val="1"/>
          <w:numId w:val="42"/>
        </w:numPr>
      </w:pPr>
      <w:r>
        <w:rPr>
          <w:rFonts w:cstheme="minorHAnsi"/>
        </w:rPr>
        <w:t xml:space="preserve">Each </w:t>
      </w:r>
      <w:bookmarkStart w:id="29" w:name="OLE_LINK9"/>
      <w:bookmarkStart w:id="30" w:name="OLE_LINK10"/>
      <w:ins w:id="31" w:author="GLEIF" w:date="2022-03-10T16:34:00Z">
        <w:r w:rsidR="00DE63A5" w:rsidRPr="00DE63A5">
          <w:t>Root GAR</w:t>
        </w:r>
      </w:ins>
      <w:r>
        <w:t xml:space="preserve"> </w:t>
      </w:r>
      <w:bookmarkEnd w:id="29"/>
      <w:bookmarkEnd w:id="30"/>
      <w:r w:rsidRPr="00B977A8">
        <w:rPr>
          <w:rFonts w:cstheme="minorHAnsi"/>
        </w:rPr>
        <w:t>MUST use an OOBI protocol (such as a QR code</w:t>
      </w:r>
      <w:r w:rsidR="008A638F">
        <w:rPr>
          <w:rFonts w:cstheme="minorHAnsi"/>
        </w:rPr>
        <w:t xml:space="preserve"> or live chat</w:t>
      </w:r>
      <w:r w:rsidRPr="00B977A8">
        <w:rPr>
          <w:rFonts w:cstheme="minorHAnsi"/>
        </w:rPr>
        <w:t xml:space="preserve">) to share </w:t>
      </w:r>
      <w:r>
        <w:rPr>
          <w:rFonts w:cstheme="minorHAnsi"/>
        </w:rPr>
        <w:t>its own</w:t>
      </w:r>
      <w:r w:rsidRPr="00B977A8">
        <w:rPr>
          <w:rFonts w:cstheme="minorHAnsi"/>
        </w:rPr>
        <w:t xml:space="preserve"> </w:t>
      </w:r>
      <w:r>
        <w:rPr>
          <w:rFonts w:cstheme="minorHAnsi"/>
        </w:rPr>
        <w:t>AID</w:t>
      </w:r>
      <w:r w:rsidRPr="00B977A8">
        <w:rPr>
          <w:rFonts w:cstheme="minorHAnsi"/>
        </w:rPr>
        <w:t xml:space="preserve"> </w:t>
      </w:r>
      <w:r w:rsidR="000B676E">
        <w:rPr>
          <w:rFonts w:cstheme="minorHAnsi"/>
        </w:rPr>
        <w:t xml:space="preserve">and Service Endpoints </w:t>
      </w:r>
      <w:r w:rsidRPr="00B977A8">
        <w:rPr>
          <w:rFonts w:cstheme="minorHAnsi"/>
        </w:rPr>
        <w:t xml:space="preserve">with </w:t>
      </w:r>
      <w:r>
        <w:rPr>
          <w:rFonts w:cstheme="minorHAnsi"/>
        </w:rPr>
        <w:t xml:space="preserve">the other </w:t>
      </w:r>
      <w:ins w:id="32" w:author="GLEIF" w:date="2022-03-10T16:34:00Z">
        <w:r w:rsidR="00DE63A5" w:rsidRPr="00DE63A5">
          <w:t>Root GAR</w:t>
        </w:r>
      </w:ins>
      <w:r>
        <w:rPr>
          <w:rFonts w:cstheme="minorHAnsi"/>
        </w:rPr>
        <w:t xml:space="preserve">. </w:t>
      </w:r>
      <w:r w:rsidR="00885537" w:rsidRPr="006A5A65">
        <w:rPr>
          <w:rFonts w:cstheme="minorHAnsi"/>
        </w:rPr>
        <w:t xml:space="preserve">For each </w:t>
      </w:r>
      <w:ins w:id="33" w:author="GLEIF" w:date="2022-03-10T16:34:00Z">
        <w:r w:rsidR="00DE63A5" w:rsidRPr="00DE63A5">
          <w:t>Root GAR</w:t>
        </w:r>
        <w:r w:rsidR="00DE63A5" w:rsidRPr="004A1C1D">
          <w:t xml:space="preserve"> </w:t>
        </w:r>
      </w:ins>
      <w:r w:rsidR="00885537">
        <w:rPr>
          <w:rFonts w:cstheme="minorHAnsi"/>
        </w:rPr>
        <w:t xml:space="preserve">this provides the </w:t>
      </w:r>
      <w:r>
        <w:t xml:space="preserve">participating AID and the service endpoint whereby the other </w:t>
      </w:r>
      <w:ins w:id="34" w:author="GLEIF" w:date="2022-03-10T16:34:00Z">
        <w:r w:rsidR="00DE63A5" w:rsidRPr="00DE63A5">
          <w:t>Root GAR</w:t>
        </w:r>
      </w:ins>
      <w:r w:rsidR="00EE1D80">
        <w:t xml:space="preserve">s </w:t>
      </w:r>
      <w:r>
        <w:t xml:space="preserve">may obtain the </w:t>
      </w:r>
      <w:r w:rsidR="0040571F">
        <w:t>Key Event Log (</w:t>
      </w:r>
      <w:r>
        <w:t>KEL</w:t>
      </w:r>
      <w:r w:rsidR="0040571F">
        <w:t>)</w:t>
      </w:r>
      <w:r>
        <w:t xml:space="preserve"> of its participating AID. </w:t>
      </w:r>
    </w:p>
    <w:p w14:paraId="1C7C5F03" w14:textId="3BB5A5F3" w:rsidR="007B2A08" w:rsidRPr="00F94E05" w:rsidRDefault="007B2A08" w:rsidP="00E21CDA">
      <w:pPr>
        <w:pStyle w:val="ListNumber"/>
        <w:numPr>
          <w:ilvl w:val="1"/>
          <w:numId w:val="44"/>
        </w:numPr>
      </w:pPr>
      <w:r>
        <w:lastRenderedPageBreak/>
        <w:t xml:space="preserve">Each </w:t>
      </w:r>
      <w:ins w:id="35" w:author="GLEIF" w:date="2022-03-10T16:35:00Z">
        <w:r w:rsidR="00DE63A5" w:rsidRPr="00DE63A5">
          <w:t>Root GAR</w:t>
        </w:r>
      </w:ins>
      <w:r w:rsidR="002347A4">
        <w:t xml:space="preserve"> </w:t>
      </w:r>
      <w:r>
        <w:t xml:space="preserve">MUST send a Challenge Message to every other </w:t>
      </w:r>
      <w:ins w:id="36" w:author="GLEIF" w:date="2022-03-10T16:37:00Z">
        <w:r w:rsidR="00DE63A5" w:rsidRPr="00DE63A5">
          <w:t>Root GAR</w:t>
        </w:r>
        <w:r w:rsidR="00DE63A5">
          <w:t xml:space="preserve"> </w:t>
        </w:r>
      </w:ins>
      <w:r w:rsidRPr="00B977A8">
        <w:rPr>
          <w:rFonts w:cstheme="minorHAnsi"/>
        </w:rPr>
        <w:t>as defined in the Technical Requirements Part 1</w:t>
      </w:r>
      <w:r>
        <w:rPr>
          <w:rFonts w:cstheme="minorHAnsi"/>
        </w:rPr>
        <w:t xml:space="preserve"> </w:t>
      </w:r>
      <w:r w:rsidRPr="00B977A8">
        <w:rPr>
          <w:rFonts w:cstheme="minorHAnsi"/>
        </w:rPr>
        <w:t>for the purposes of cryptographic authentication of the</w:t>
      </w:r>
      <w:r>
        <w:rPr>
          <w:rFonts w:cstheme="minorHAnsi"/>
        </w:rPr>
        <w:t xml:space="preserve">ir </w:t>
      </w:r>
      <w:ins w:id="37" w:author="GLEIF" w:date="2022-03-10T16:35:00Z">
        <w:r w:rsidR="00DE63A5" w:rsidRPr="00DE63A5">
          <w:t>Root GAR</w:t>
        </w:r>
        <w:r w:rsidR="00DE63A5" w:rsidRPr="004A1C1D">
          <w:t xml:space="preserve"> </w:t>
        </w:r>
      </w:ins>
      <w:r>
        <w:rPr>
          <w:rFonts w:cstheme="minorHAnsi"/>
        </w:rPr>
        <w:t>AID</w:t>
      </w:r>
      <w:r w:rsidRPr="00B977A8">
        <w:rPr>
          <w:rFonts w:cstheme="minorHAnsi"/>
        </w:rPr>
        <w:t>.</w:t>
      </w:r>
      <w:r w:rsidR="00772269">
        <w:rPr>
          <w:rFonts w:cstheme="minorHAnsi"/>
        </w:rPr>
        <w:t xml:space="preserve">  </w:t>
      </w:r>
      <w:bookmarkStart w:id="38" w:name="OLE_LINK67"/>
      <w:bookmarkStart w:id="39" w:name="OLE_LINK68"/>
      <w:r w:rsidR="00772269">
        <w:rPr>
          <w:rFonts w:cstheme="minorHAnsi"/>
        </w:rPr>
        <w:t>The Challenge Message MUST be unique to the OOBI session.</w:t>
      </w:r>
      <w:bookmarkEnd w:id="38"/>
      <w:bookmarkEnd w:id="39"/>
    </w:p>
    <w:p w14:paraId="6A55AD3C" w14:textId="63423449" w:rsidR="007B2A08" w:rsidRDefault="007B2A08" w:rsidP="007B2A08">
      <w:pPr>
        <w:pStyle w:val="ListNumber"/>
        <w:numPr>
          <w:ilvl w:val="1"/>
          <w:numId w:val="44"/>
        </w:numPr>
      </w:pPr>
      <w:r>
        <w:rPr>
          <w:rFonts w:cstheme="minorHAnsi"/>
        </w:rPr>
        <w:t xml:space="preserve">Each </w:t>
      </w:r>
      <w:ins w:id="40" w:author="GLEIF" w:date="2022-03-10T16:35:00Z">
        <w:r w:rsidR="00DE63A5" w:rsidRPr="00DE63A5">
          <w:t>Root GAR</w:t>
        </w:r>
      </w:ins>
      <w:r w:rsidR="002347A4">
        <w:t xml:space="preserve"> </w:t>
      </w:r>
      <w:r w:rsidR="0040571F">
        <w:rPr>
          <w:rFonts w:cstheme="minorHAnsi"/>
        </w:rPr>
        <w:t>MUST</w:t>
      </w:r>
      <w:r w:rsidRPr="00B977A8">
        <w:rPr>
          <w:rFonts w:cstheme="minorHAnsi"/>
        </w:rPr>
        <w:t xml:space="preserve"> verify in real time that </w:t>
      </w:r>
      <w:r w:rsidR="00427D1B">
        <w:rPr>
          <w:rFonts w:cstheme="minorHAnsi"/>
        </w:rPr>
        <w:t xml:space="preserve">a response to the </w:t>
      </w:r>
      <w:r w:rsidRPr="00B977A8">
        <w:rPr>
          <w:rFonts w:cstheme="minorHAnsi"/>
        </w:rPr>
        <w:t xml:space="preserve">Challenge Message was received from </w:t>
      </w:r>
      <w:r>
        <w:rPr>
          <w:rFonts w:cstheme="minorHAnsi"/>
        </w:rPr>
        <w:t xml:space="preserve">every other </w:t>
      </w:r>
      <w:r w:rsidR="00DE63A5" w:rsidRPr="00DE63A5">
        <w:t>Root GAR</w:t>
      </w:r>
      <w:r w:rsidRPr="006A5A65">
        <w:t>.</w:t>
      </w:r>
    </w:p>
    <w:p w14:paraId="73E3CB02" w14:textId="178120EE" w:rsidR="007B2A08" w:rsidRDefault="007B2A08" w:rsidP="007B2A08">
      <w:pPr>
        <w:pStyle w:val="ListNumber"/>
        <w:numPr>
          <w:ilvl w:val="1"/>
          <w:numId w:val="44"/>
        </w:numPr>
      </w:pPr>
      <w:r>
        <w:t>Each</w:t>
      </w:r>
      <w:r w:rsidR="006E75F6">
        <w:t xml:space="preserve"> </w:t>
      </w:r>
      <w:ins w:id="41" w:author="GLEIF" w:date="2022-03-10T16:35:00Z">
        <w:r w:rsidR="00DE63A5" w:rsidRPr="00DE63A5">
          <w:t>Root GAR</w:t>
        </w:r>
      </w:ins>
      <w:r w:rsidR="002347A4">
        <w:t xml:space="preserve"> </w:t>
      </w:r>
      <w:r w:rsidR="0040571F">
        <w:t>MUST</w:t>
      </w:r>
      <w:r>
        <w:t xml:space="preserve"> verify the signature of every other </w:t>
      </w:r>
      <w:ins w:id="42" w:author="GLEIF" w:date="2022-03-10T16:35:00Z">
        <w:r w:rsidR="00DE63A5" w:rsidRPr="00DE63A5">
          <w:t>Root GAR</w:t>
        </w:r>
      </w:ins>
      <w:r>
        <w:t>.</w:t>
      </w:r>
    </w:p>
    <w:p w14:paraId="04F0015E" w14:textId="36BC9BF3" w:rsidR="007B2A08" w:rsidRDefault="007B2A08" w:rsidP="007B2A08">
      <w:pPr>
        <w:pStyle w:val="ListNumber"/>
        <w:numPr>
          <w:ilvl w:val="1"/>
          <w:numId w:val="44"/>
        </w:numPr>
      </w:pPr>
      <w:r>
        <w:t xml:space="preserve">One of the </w:t>
      </w:r>
      <w:ins w:id="43" w:author="GLEIF" w:date="2022-03-10T16:35:00Z">
        <w:r w:rsidR="00DE63A5" w:rsidRPr="00DE63A5">
          <w:t>Root GAR</w:t>
        </w:r>
      </w:ins>
      <w:r w:rsidR="002347A4">
        <w:t xml:space="preserve">s </w:t>
      </w:r>
      <w:r w:rsidR="0040571F">
        <w:t>MUST</w:t>
      </w:r>
      <w:r>
        <w:t xml:space="preserve"> be designated as th</w:t>
      </w:r>
      <w:r w:rsidR="00F7787B">
        <w:t>e</w:t>
      </w:r>
      <w:r>
        <w:t xml:space="preserve"> </w:t>
      </w:r>
      <w:ins w:id="44" w:author="GLEIF" w:date="2022-03-10T16:36:00Z">
        <w:r w:rsidR="00DE63A5">
          <w:t xml:space="preserve">Root AID </w:t>
        </w:r>
        <w:r w:rsidR="00DE63A5" w:rsidRPr="00C3259C">
          <w:t>GLEIF</w:t>
        </w:r>
        <w:r w:rsidR="00DE63A5">
          <w:t xml:space="preserve"> Authorized </w:t>
        </w:r>
        <w:r w:rsidR="00DE63A5" w:rsidRPr="00DE63A5">
          <w:t xml:space="preserve">Representative </w:t>
        </w:r>
      </w:ins>
      <w:r w:rsidR="000041E6">
        <w:t xml:space="preserve">Lead </w:t>
      </w:r>
      <w:r w:rsidR="002347A4">
        <w:t>(</w:t>
      </w:r>
      <w:bookmarkStart w:id="45" w:name="OLE_LINK11"/>
      <w:bookmarkStart w:id="46" w:name="OLE_LINK12"/>
      <w:ins w:id="47" w:author="GLEIF" w:date="2022-03-10T16:35:00Z">
        <w:r w:rsidR="00DE63A5" w:rsidRPr="00DE63A5">
          <w:t>Root GAR</w:t>
        </w:r>
      </w:ins>
      <w:r w:rsidR="000041E6">
        <w:t xml:space="preserve"> Lead</w:t>
      </w:r>
      <w:bookmarkEnd w:id="45"/>
      <w:bookmarkEnd w:id="46"/>
      <w:r w:rsidR="002347A4">
        <w:t>)</w:t>
      </w:r>
      <w:r w:rsidR="00921E44">
        <w:t>.</w:t>
      </w:r>
      <w:r>
        <w:t xml:space="preserve"> </w:t>
      </w:r>
    </w:p>
    <w:p w14:paraId="3995B4D9" w14:textId="266EDBC9" w:rsidR="00CC386C" w:rsidRDefault="00CC386C" w:rsidP="00CC386C">
      <w:pPr>
        <w:pStyle w:val="ListNumber"/>
        <w:numPr>
          <w:ilvl w:val="1"/>
          <w:numId w:val="44"/>
        </w:numPr>
      </w:pPr>
      <w:bookmarkStart w:id="48" w:name="OLE_LINK3"/>
      <w:bookmarkStart w:id="49" w:name="OLE_LINK4"/>
      <w:r>
        <w:t xml:space="preserve">The </w:t>
      </w:r>
      <w:ins w:id="50" w:author="GLEIF" w:date="2022-03-10T16:36:00Z">
        <w:r w:rsidR="00DE63A5" w:rsidRPr="00DE63A5">
          <w:t>Root GAR</w:t>
        </w:r>
      </w:ins>
      <w:r w:rsidR="000041E6">
        <w:t xml:space="preserve"> Lead</w:t>
      </w:r>
      <w:r w:rsidR="002347A4">
        <w:t xml:space="preserve"> </w:t>
      </w:r>
      <w:r>
        <w:t xml:space="preserve">MUST select the AIDs </w:t>
      </w:r>
      <w:bookmarkStart w:id="51" w:name="OLE_LINK29"/>
      <w:bookmarkStart w:id="52" w:name="OLE_LINK30"/>
      <w:r w:rsidR="0023363E">
        <w:t xml:space="preserve">from the set of </w:t>
      </w:r>
      <w:ins w:id="53" w:author="GLEIF" w:date="2022-03-10T16:36:00Z">
        <w:r w:rsidR="00DE63A5" w:rsidRPr="00DE63A5">
          <w:t>Root GAR</w:t>
        </w:r>
        <w:r w:rsidR="00DE63A5">
          <w:t xml:space="preserve"> </w:t>
        </w:r>
      </w:ins>
      <w:r w:rsidR="0023363E">
        <w:t xml:space="preserve">s </w:t>
      </w:r>
      <w:bookmarkEnd w:id="51"/>
      <w:bookmarkEnd w:id="52"/>
      <w:r>
        <w:t xml:space="preserve">for the ordered set of authorized participant members in the multi-sig </w:t>
      </w:r>
      <w:r w:rsidR="00364435">
        <w:t xml:space="preserve">group and </w:t>
      </w:r>
      <w:r>
        <w:t>configure and approve the weight threshold and ordered set of participants</w:t>
      </w:r>
      <w:r w:rsidR="00364435">
        <w:t xml:space="preserve"> for both the current and next set and threshold of participants.</w:t>
      </w:r>
    </w:p>
    <w:p w14:paraId="12D94F29" w14:textId="05F26432" w:rsidR="000B676E" w:rsidRDefault="000B676E" w:rsidP="000B676E">
      <w:pPr>
        <w:pStyle w:val="ListNumber"/>
        <w:numPr>
          <w:ilvl w:val="1"/>
          <w:numId w:val="44"/>
        </w:numPr>
      </w:pPr>
      <w:bookmarkStart w:id="54" w:name="OLE_LINK31"/>
      <w:bookmarkStart w:id="55" w:name="OLE_LINK32"/>
      <w:bookmarkStart w:id="56" w:name="OLE_LINK1"/>
      <w:bookmarkStart w:id="57" w:name="OLE_LINK2"/>
      <w:bookmarkEnd w:id="48"/>
      <w:bookmarkEnd w:id="49"/>
      <w:r>
        <w:t xml:space="preserve">The </w:t>
      </w:r>
      <w:ins w:id="58" w:author="GLEIF" w:date="2022-03-10T16:37:00Z">
        <w:r w:rsidR="00DE63A5" w:rsidRPr="00DE63A5">
          <w:t>Root GAR</w:t>
        </w:r>
        <w:r w:rsidR="00DE63A5">
          <w:t xml:space="preserve"> </w:t>
        </w:r>
      </w:ins>
      <w:r w:rsidR="000041E6">
        <w:t>Lead</w:t>
      </w:r>
      <w:r w:rsidR="002347A4" w:rsidDel="002347A4">
        <w:t xml:space="preserve"> </w:t>
      </w:r>
      <w:r>
        <w:t xml:space="preserve">MUST select the AIDs and Service Endpoints </w:t>
      </w:r>
      <w:r w:rsidR="002E61E6">
        <w:t xml:space="preserve">for </w:t>
      </w:r>
      <w:r>
        <w:t>the GLEIF Root AID Witness Pool.</w:t>
      </w:r>
      <w:bookmarkEnd w:id="54"/>
      <w:bookmarkEnd w:id="55"/>
    </w:p>
    <w:bookmarkEnd w:id="56"/>
    <w:bookmarkEnd w:id="57"/>
    <w:p w14:paraId="06712D85" w14:textId="2DC5C0A7" w:rsidR="007B2A08" w:rsidRDefault="007B2A08" w:rsidP="007B2A08">
      <w:pPr>
        <w:pStyle w:val="ListNumber"/>
        <w:numPr>
          <w:ilvl w:val="1"/>
          <w:numId w:val="44"/>
        </w:numPr>
      </w:pPr>
      <w:r>
        <w:t xml:space="preserve">Using the current public key and </w:t>
      </w:r>
      <w:r w:rsidR="00A2613F">
        <w:t xml:space="preserve">the </w:t>
      </w:r>
      <w:r>
        <w:t xml:space="preserve">next public key digest from each of the participating AID </w:t>
      </w:r>
      <w:r w:rsidR="00A2613F">
        <w:t>I</w:t>
      </w:r>
      <w:r>
        <w:t xml:space="preserve">nception </w:t>
      </w:r>
      <w:r w:rsidR="00A2613F">
        <w:t>E</w:t>
      </w:r>
      <w:r>
        <w:t>vents</w:t>
      </w:r>
      <w:r w:rsidR="00A2613F">
        <w:t xml:space="preserve"> </w:t>
      </w:r>
      <w:r w:rsidR="00D752A0">
        <w:t xml:space="preserve">and </w:t>
      </w:r>
      <w:r>
        <w:t>the Root Witness AIDs</w:t>
      </w:r>
      <w:r w:rsidR="00A2613F">
        <w:t>,</w:t>
      </w:r>
      <w:r>
        <w:t xml:space="preserve"> the </w:t>
      </w:r>
      <w:ins w:id="59" w:author="GLEIF" w:date="2022-03-10T16:37:00Z">
        <w:r w:rsidR="00DE63A5" w:rsidRPr="00DE63A5">
          <w:t>Root GAR</w:t>
        </w:r>
      </w:ins>
      <w:r w:rsidR="000041E6">
        <w:t xml:space="preserve"> Lead</w:t>
      </w:r>
      <w:r>
        <w:t xml:space="preserve"> MUST generate the </w:t>
      </w:r>
      <w:r w:rsidRPr="00C3259C">
        <w:t>GLEIF</w:t>
      </w:r>
      <w:r>
        <w:t xml:space="preserve"> Root AID Inception Event and publish this to the other </w:t>
      </w:r>
      <w:ins w:id="60" w:author="GLEIF" w:date="2022-03-10T16:37:00Z">
        <w:r w:rsidR="00DE63A5" w:rsidRPr="00DE63A5">
          <w:t>Root GAR</w:t>
        </w:r>
      </w:ins>
      <w:r w:rsidR="002347A4">
        <w:t xml:space="preserve">s </w:t>
      </w:r>
      <w:r>
        <w:t xml:space="preserve">and to the Root AID </w:t>
      </w:r>
      <w:r w:rsidR="00A2613F">
        <w:t>W</w:t>
      </w:r>
      <w:r>
        <w:t xml:space="preserve">itnesses designated by that </w:t>
      </w:r>
      <w:r w:rsidR="00A2613F">
        <w:t>I</w:t>
      </w:r>
      <w:r>
        <w:t xml:space="preserve">nception </w:t>
      </w:r>
      <w:r w:rsidR="00A2613F">
        <w:t>E</w:t>
      </w:r>
      <w:r w:rsidR="009A695D">
        <w:t>vent</w:t>
      </w:r>
      <w:r>
        <w:t>.</w:t>
      </w:r>
      <w:r w:rsidR="000B676E">
        <w:t xml:space="preserve">  </w:t>
      </w:r>
      <w:bookmarkStart w:id="61" w:name="OLE_LINK37"/>
      <w:bookmarkStart w:id="62" w:name="OLE_LINK38"/>
      <w:r w:rsidR="000B676E">
        <w:t>The published Inception Event includes as an attachment OOBIs for each of the Root AID Witnesses.</w:t>
      </w:r>
      <w:bookmarkEnd w:id="61"/>
      <w:bookmarkEnd w:id="62"/>
    </w:p>
    <w:p w14:paraId="3EEC0DE6" w14:textId="167CA262" w:rsidR="007B2A08" w:rsidRDefault="007B2A08" w:rsidP="007B2A08">
      <w:pPr>
        <w:pStyle w:val="ListNumber"/>
        <w:numPr>
          <w:ilvl w:val="1"/>
          <w:numId w:val="44"/>
        </w:numPr>
      </w:pPr>
      <w:bookmarkStart w:id="63" w:name="OLE_LINK27"/>
      <w:bookmarkStart w:id="64" w:name="OLE_LINK28"/>
      <w:r>
        <w:t xml:space="preserve">Each </w:t>
      </w:r>
      <w:ins w:id="65" w:author="GLEIF" w:date="2022-03-10T16:37:00Z">
        <w:r w:rsidR="00DE63A5" w:rsidRPr="00DE63A5">
          <w:t>Root GAR</w:t>
        </w:r>
        <w:r w:rsidR="00DE63A5">
          <w:t xml:space="preserve"> </w:t>
        </w:r>
      </w:ins>
      <w:r>
        <w:t>MUST verify the set of public keys,</w:t>
      </w:r>
      <w:r w:rsidR="0052629A">
        <w:t xml:space="preserve"> </w:t>
      </w:r>
      <w:r>
        <w:t xml:space="preserve">the next public key digest, </w:t>
      </w:r>
      <w:r w:rsidR="00364435">
        <w:t>the threshold, the next threshold</w:t>
      </w:r>
      <w:r w:rsidR="00A67721">
        <w:t>,</w:t>
      </w:r>
      <w:r w:rsidR="00364435">
        <w:t xml:space="preserve"> </w:t>
      </w:r>
      <w:r w:rsidR="00D752A0">
        <w:t xml:space="preserve">and </w:t>
      </w:r>
      <w:r w:rsidR="002347A4">
        <w:t xml:space="preserve">Root AID </w:t>
      </w:r>
      <w:r w:rsidR="0052629A">
        <w:t>W</w:t>
      </w:r>
      <w:r w:rsidR="00D752A0">
        <w:t>itness identifiers</w:t>
      </w:r>
      <w:r w:rsidR="0083023C">
        <w:t xml:space="preserve"> in</w:t>
      </w:r>
      <w:r>
        <w:t xml:space="preserve"> the Root </w:t>
      </w:r>
      <w:r w:rsidR="0083023C">
        <w:t xml:space="preserve">AID </w:t>
      </w:r>
      <w:r w:rsidR="0052629A">
        <w:t>I</w:t>
      </w:r>
      <w:r>
        <w:t xml:space="preserve">nception </w:t>
      </w:r>
      <w:r w:rsidR="0052629A">
        <w:t>E</w:t>
      </w:r>
      <w:r>
        <w:t>vent.</w:t>
      </w:r>
    </w:p>
    <w:p w14:paraId="00DE0E72" w14:textId="466E49AA" w:rsidR="007B2A08" w:rsidRDefault="007B2A08" w:rsidP="007B2A08">
      <w:pPr>
        <w:pStyle w:val="ListNumber"/>
        <w:numPr>
          <w:ilvl w:val="1"/>
          <w:numId w:val="44"/>
        </w:numPr>
      </w:pPr>
      <w:r>
        <w:t xml:space="preserve">Each </w:t>
      </w:r>
      <w:ins w:id="66" w:author="GLEIF" w:date="2022-03-10T16:37:00Z">
        <w:r w:rsidR="00DE63A5" w:rsidRPr="00DE63A5">
          <w:t>Root GAR</w:t>
        </w:r>
      </w:ins>
      <w:r w:rsidR="0023363E">
        <w:t xml:space="preserve"> </w:t>
      </w:r>
      <w:r>
        <w:t xml:space="preserve">MUST verify the set of </w:t>
      </w:r>
      <w:r w:rsidR="0083023C">
        <w:t xml:space="preserve">service </w:t>
      </w:r>
      <w:r w:rsidR="004D28D6">
        <w:t>endpoints</w:t>
      </w:r>
      <w:r>
        <w:t xml:space="preserve"> for </w:t>
      </w:r>
      <w:r w:rsidR="008C3396">
        <w:t xml:space="preserve">the </w:t>
      </w:r>
      <w:r w:rsidR="0083023C">
        <w:t xml:space="preserve">Root </w:t>
      </w:r>
      <w:r w:rsidR="008C3396">
        <w:t>AID</w:t>
      </w:r>
      <w:r w:rsidR="0083023C">
        <w:t xml:space="preserve"> Witnesses</w:t>
      </w:r>
      <w:r w:rsidR="008C3396">
        <w:t>.</w:t>
      </w:r>
    </w:p>
    <w:p w14:paraId="61DCCF61" w14:textId="100CE437" w:rsidR="007B2A08" w:rsidRDefault="007B2A08" w:rsidP="007B2A08">
      <w:pPr>
        <w:pStyle w:val="ListNumber"/>
        <w:numPr>
          <w:ilvl w:val="1"/>
          <w:numId w:val="44"/>
        </w:numPr>
      </w:pPr>
      <w:r>
        <w:t xml:space="preserve">Each </w:t>
      </w:r>
      <w:ins w:id="67" w:author="GLEIF" w:date="2022-03-10T16:37:00Z">
        <w:r w:rsidR="00DE63A5" w:rsidRPr="00DE63A5">
          <w:t>Root GAR</w:t>
        </w:r>
        <w:r w:rsidR="00DE63A5">
          <w:t xml:space="preserve"> </w:t>
        </w:r>
      </w:ins>
      <w:r>
        <w:t xml:space="preserve">MUST sign and publish to the Root AID </w:t>
      </w:r>
      <w:r w:rsidR="0052629A">
        <w:t>W</w:t>
      </w:r>
      <w:r>
        <w:t xml:space="preserve">itnesses their signature on the Root AID </w:t>
      </w:r>
      <w:r w:rsidR="0052629A">
        <w:t>I</w:t>
      </w:r>
      <w:r>
        <w:t xml:space="preserve">nception </w:t>
      </w:r>
      <w:r w:rsidR="0052629A">
        <w:t>E</w:t>
      </w:r>
      <w:r>
        <w:t>vent.</w:t>
      </w:r>
    </w:p>
    <w:p w14:paraId="6F0C9D45" w14:textId="599BC335" w:rsidR="007B2A08" w:rsidRDefault="007B2A08" w:rsidP="007B2A08">
      <w:pPr>
        <w:pStyle w:val="ListNumber"/>
        <w:numPr>
          <w:ilvl w:val="1"/>
          <w:numId w:val="44"/>
        </w:numPr>
      </w:pPr>
      <w:r>
        <w:t>Each</w:t>
      </w:r>
      <w:r w:rsidR="0083023C">
        <w:t xml:space="preserve"> </w:t>
      </w:r>
      <w:ins w:id="68" w:author="GLEIF" w:date="2022-03-10T16:37:00Z">
        <w:r w:rsidR="00DE63A5" w:rsidRPr="00DE63A5">
          <w:t>Root GAR</w:t>
        </w:r>
        <w:r w:rsidR="00DE63A5">
          <w:t xml:space="preserve"> </w:t>
        </w:r>
      </w:ins>
      <w:r>
        <w:t xml:space="preserve">MUST verify that the Root AID </w:t>
      </w:r>
      <w:r w:rsidR="008C3396">
        <w:t>I</w:t>
      </w:r>
      <w:r>
        <w:t xml:space="preserve">nception </w:t>
      </w:r>
      <w:r w:rsidR="008C3396">
        <w:t>E</w:t>
      </w:r>
      <w:r>
        <w:t>vent is fully witnessed by every</w:t>
      </w:r>
      <w:r w:rsidR="008C3396">
        <w:t xml:space="preserve"> Root AID W</w:t>
      </w:r>
      <w:r>
        <w:t>itness.</w:t>
      </w:r>
    </w:p>
    <w:bookmarkEnd w:id="63"/>
    <w:bookmarkEnd w:id="64"/>
    <w:p w14:paraId="5BEC118E" w14:textId="0F32EBE5" w:rsidR="00C6690D" w:rsidRPr="00C6690D" w:rsidRDefault="00D752A0" w:rsidP="00C6690D">
      <w:pPr>
        <w:pStyle w:val="ListNumber"/>
        <w:numPr>
          <w:ilvl w:val="0"/>
          <w:numId w:val="44"/>
        </w:numPr>
        <w:rPr>
          <w:rFonts w:cstheme="minorHAnsi"/>
        </w:rPr>
      </w:pPr>
      <w:r>
        <w:rPr>
          <w:rFonts w:cstheme="minorHAnsi"/>
        </w:rPr>
        <w:t xml:space="preserve">Creation of the </w:t>
      </w:r>
      <w:r w:rsidR="00C6690D">
        <w:rPr>
          <w:rFonts w:cstheme="minorHAnsi"/>
        </w:rPr>
        <w:t xml:space="preserve">GLEIF </w:t>
      </w:r>
      <w:r w:rsidR="00D86A7F">
        <w:rPr>
          <w:rFonts w:cstheme="minorHAnsi"/>
        </w:rPr>
        <w:t xml:space="preserve">Internal </w:t>
      </w:r>
      <w:r>
        <w:rPr>
          <w:rFonts w:cstheme="minorHAnsi"/>
        </w:rPr>
        <w:t>Delegated AIDs</w:t>
      </w:r>
    </w:p>
    <w:p w14:paraId="46C053C3" w14:textId="479CAF0E" w:rsidR="00D752A0" w:rsidRPr="001E2BD4" w:rsidRDefault="00D752A0" w:rsidP="009A695D">
      <w:pPr>
        <w:pStyle w:val="ListNumber"/>
        <w:numPr>
          <w:ilvl w:val="0"/>
          <w:numId w:val="0"/>
        </w:numPr>
        <w:ind w:left="720"/>
        <w:rPr>
          <w:rFonts w:cstheme="minorHAnsi"/>
        </w:rPr>
      </w:pPr>
      <w:bookmarkStart w:id="69" w:name="OLE_LINK39"/>
      <w:bookmarkStart w:id="70" w:name="OLE_LINK40"/>
      <w:r w:rsidRPr="001E2BD4">
        <w:rPr>
          <w:rFonts w:cstheme="minorHAnsi"/>
        </w:rPr>
        <w:t xml:space="preserve">The following steps MUST be performed in </w:t>
      </w:r>
      <w:r>
        <w:rPr>
          <w:rFonts w:cstheme="minorHAnsi"/>
        </w:rPr>
        <w:t>the</w:t>
      </w:r>
      <w:r w:rsidRPr="001E2BD4">
        <w:rPr>
          <w:rFonts w:cstheme="minorHAnsi"/>
        </w:rPr>
        <w:t xml:space="preserve"> order </w:t>
      </w:r>
      <w:r>
        <w:rPr>
          <w:rFonts w:cstheme="minorHAnsi"/>
        </w:rPr>
        <w:t xml:space="preserve">listed </w:t>
      </w:r>
      <w:r w:rsidRPr="001E2BD4">
        <w:rPr>
          <w:rFonts w:cstheme="minorHAnsi"/>
        </w:rPr>
        <w:t>and completed during this OOBI session</w:t>
      </w:r>
      <w:r>
        <w:rPr>
          <w:rFonts w:cstheme="minorHAnsi"/>
        </w:rPr>
        <w:t xml:space="preserve"> for each of the two </w:t>
      </w:r>
      <w:r w:rsidR="00C6690D">
        <w:rPr>
          <w:rFonts w:cstheme="minorHAnsi"/>
        </w:rPr>
        <w:t xml:space="preserve">GLEIF </w:t>
      </w:r>
      <w:r>
        <w:rPr>
          <w:rFonts w:cstheme="minorHAnsi"/>
        </w:rPr>
        <w:t>Delegated AIDs</w:t>
      </w:r>
      <w:r w:rsidR="0023363E">
        <w:rPr>
          <w:rFonts w:cstheme="minorHAnsi"/>
        </w:rPr>
        <w:t xml:space="preserve">, namely, the GLEIF Internal Delegated AID (GIDA) </w:t>
      </w:r>
      <w:r w:rsidR="00D86A7F">
        <w:rPr>
          <w:rFonts w:cstheme="minorHAnsi"/>
        </w:rPr>
        <w:t xml:space="preserve">in this section, </w:t>
      </w:r>
      <w:r w:rsidR="0023363E">
        <w:rPr>
          <w:rFonts w:cstheme="minorHAnsi"/>
        </w:rPr>
        <w:t>and the GLEIF External Delegated AID (GEDA)</w:t>
      </w:r>
      <w:bookmarkEnd w:id="69"/>
      <w:bookmarkEnd w:id="70"/>
      <w:r w:rsidR="00D86A7F">
        <w:rPr>
          <w:rFonts w:cstheme="minorHAnsi"/>
        </w:rPr>
        <w:t xml:space="preserve"> in section </w:t>
      </w:r>
      <w:ins w:id="71" w:author="GLEIF" w:date="2022-03-10T17:26:00Z">
        <w:r w:rsidR="00C02948">
          <w:rPr>
            <w:rFonts w:cstheme="minorHAnsi"/>
          </w:rPr>
          <w:t>7</w:t>
        </w:r>
      </w:ins>
      <w:r w:rsidR="0023363E">
        <w:rPr>
          <w:rFonts w:cstheme="minorHAnsi"/>
        </w:rPr>
        <w:t>.</w:t>
      </w:r>
    </w:p>
    <w:p w14:paraId="5B5A33C2" w14:textId="604C05F2" w:rsidR="00D752A0" w:rsidRDefault="00D752A0" w:rsidP="00D752A0">
      <w:pPr>
        <w:pStyle w:val="ListNumber"/>
        <w:numPr>
          <w:ilvl w:val="1"/>
          <w:numId w:val="44"/>
        </w:numPr>
      </w:pPr>
      <w:r>
        <w:t xml:space="preserve">Each </w:t>
      </w:r>
      <w:bookmarkStart w:id="72" w:name="OLE_LINK19"/>
      <w:bookmarkStart w:id="73" w:name="OLE_LINK20"/>
      <w:ins w:id="74" w:author="GLEIF" w:date="2022-03-10T16:39:00Z">
        <w:r w:rsidR="00396B26">
          <w:t xml:space="preserve">Internal Delegated AID GLEIF Authorized Representative </w:t>
        </w:r>
        <w:r w:rsidR="00396B26" w:rsidRPr="00396B26">
          <w:t>(Internal GAR</w:t>
        </w:r>
        <w:r w:rsidR="00396B26">
          <w:t>)</w:t>
        </w:r>
        <w:r w:rsidR="00396B26" w:rsidRPr="00396B26">
          <w:t xml:space="preserve"> </w:t>
        </w:r>
      </w:ins>
      <w:bookmarkEnd w:id="72"/>
      <w:bookmarkEnd w:id="73"/>
      <w:r w:rsidR="00C6690D">
        <w:t xml:space="preserve">that is a participating member in the group of AIDs </w:t>
      </w:r>
      <w:r>
        <w:t xml:space="preserve">MUST generate its own single signature AID that will be used to create the </w:t>
      </w:r>
      <w:r w:rsidR="00C523FD" w:rsidRPr="006A5A65">
        <w:t>GIDA</w:t>
      </w:r>
      <w:r w:rsidRPr="006A5A65">
        <w:t>.</w:t>
      </w:r>
    </w:p>
    <w:p w14:paraId="2E80841A" w14:textId="261DD721" w:rsidR="00D752A0" w:rsidRDefault="00D752A0" w:rsidP="00D752A0">
      <w:pPr>
        <w:pStyle w:val="ListNumber"/>
        <w:numPr>
          <w:ilvl w:val="1"/>
          <w:numId w:val="42"/>
        </w:numPr>
      </w:pPr>
      <w:r>
        <w:rPr>
          <w:rFonts w:cstheme="minorHAnsi"/>
        </w:rPr>
        <w:lastRenderedPageBreak/>
        <w:t xml:space="preserve">Each </w:t>
      </w:r>
      <w:ins w:id="75" w:author="GLEIF" w:date="2022-03-10T16:39:00Z">
        <w:r w:rsidR="00396B26" w:rsidRPr="00396B26">
          <w:t>Internal GAR</w:t>
        </w:r>
      </w:ins>
      <w:r w:rsidR="00C5410A">
        <w:t xml:space="preserve"> </w:t>
      </w:r>
      <w:r w:rsidRPr="00B977A8">
        <w:rPr>
          <w:rFonts w:cstheme="minorHAnsi"/>
        </w:rPr>
        <w:t>MUST use an OOBI protocol (such as a QR code</w:t>
      </w:r>
      <w:r w:rsidR="008A638F">
        <w:rPr>
          <w:rFonts w:cstheme="minorHAnsi"/>
        </w:rPr>
        <w:t xml:space="preserve"> or live chat</w:t>
      </w:r>
      <w:r w:rsidRPr="00B977A8">
        <w:rPr>
          <w:rFonts w:cstheme="minorHAnsi"/>
        </w:rPr>
        <w:t xml:space="preserve">) to share </w:t>
      </w:r>
      <w:r>
        <w:rPr>
          <w:rFonts w:cstheme="minorHAnsi"/>
        </w:rPr>
        <w:t>its own</w:t>
      </w:r>
      <w:r w:rsidRPr="00B977A8">
        <w:rPr>
          <w:rFonts w:cstheme="minorHAnsi"/>
        </w:rPr>
        <w:t xml:space="preserve"> </w:t>
      </w:r>
      <w:r>
        <w:rPr>
          <w:rFonts w:cstheme="minorHAnsi"/>
        </w:rPr>
        <w:t>AID</w:t>
      </w:r>
      <w:r w:rsidRPr="00B977A8">
        <w:rPr>
          <w:rFonts w:cstheme="minorHAnsi"/>
        </w:rPr>
        <w:t xml:space="preserve"> </w:t>
      </w:r>
      <w:r w:rsidR="000B676E">
        <w:rPr>
          <w:rFonts w:cstheme="minorHAnsi"/>
        </w:rPr>
        <w:t xml:space="preserve">and Service Endpoints </w:t>
      </w:r>
      <w:r w:rsidRPr="00B977A8">
        <w:rPr>
          <w:rFonts w:cstheme="minorHAnsi"/>
        </w:rPr>
        <w:t xml:space="preserve">with </w:t>
      </w:r>
      <w:r>
        <w:rPr>
          <w:rFonts w:cstheme="minorHAnsi"/>
        </w:rPr>
        <w:t xml:space="preserve">the other </w:t>
      </w:r>
      <w:ins w:id="76" w:author="GLEIF" w:date="2022-03-10T16:40:00Z">
        <w:r w:rsidR="00396B26" w:rsidRPr="00396B26">
          <w:t>Internal GAR</w:t>
        </w:r>
      </w:ins>
      <w:r w:rsidR="008C1F33">
        <w:t>s</w:t>
      </w:r>
      <w:r w:rsidR="00890758">
        <w:rPr>
          <w:rFonts w:cstheme="minorHAnsi"/>
        </w:rPr>
        <w:t>.</w:t>
      </w:r>
      <w:r w:rsidR="00C6690D" w:rsidRPr="00C6690D">
        <w:rPr>
          <w:rFonts w:cstheme="minorHAnsi"/>
        </w:rPr>
        <w:t xml:space="preserve"> </w:t>
      </w:r>
      <w:r w:rsidR="00C6690D">
        <w:rPr>
          <w:rFonts w:cstheme="minorHAnsi"/>
        </w:rPr>
        <w:t xml:space="preserve">For each </w:t>
      </w:r>
      <w:ins w:id="77" w:author="GLEIF" w:date="2022-03-10T16:40:00Z">
        <w:r w:rsidR="00396B26" w:rsidRPr="00396B26">
          <w:t>Internal GAR</w:t>
        </w:r>
      </w:ins>
      <w:r w:rsidR="00C6690D">
        <w:rPr>
          <w:rFonts w:cstheme="minorHAnsi"/>
        </w:rPr>
        <w:t xml:space="preserve">, this provides the </w:t>
      </w:r>
      <w:r w:rsidR="00C6690D">
        <w:t xml:space="preserve">participating AID and the service endpoint whereby the other </w:t>
      </w:r>
      <w:ins w:id="78" w:author="GLEIF" w:date="2022-03-10T16:40:00Z">
        <w:r w:rsidR="00396B26" w:rsidRPr="00396B26">
          <w:t>Internal GAR</w:t>
        </w:r>
      </w:ins>
      <w:r w:rsidR="008C1F33">
        <w:t>s</w:t>
      </w:r>
      <w:r w:rsidR="00D86A7F">
        <w:t xml:space="preserve"> </w:t>
      </w:r>
      <w:r w:rsidR="00C6690D">
        <w:t>may obtain the KEL of its participating AID</w:t>
      </w:r>
      <w:r>
        <w:t xml:space="preserve">. </w:t>
      </w:r>
    </w:p>
    <w:p w14:paraId="13589F22" w14:textId="2D66BD13" w:rsidR="00D752A0" w:rsidRPr="00F94E05" w:rsidRDefault="00D752A0" w:rsidP="002D2BD2">
      <w:pPr>
        <w:pStyle w:val="ListNumber"/>
        <w:numPr>
          <w:ilvl w:val="1"/>
          <w:numId w:val="44"/>
        </w:numPr>
      </w:pPr>
      <w:r>
        <w:t xml:space="preserve">Each </w:t>
      </w:r>
      <w:ins w:id="79" w:author="GLEIF" w:date="2022-03-10T16:40:00Z">
        <w:r w:rsidR="00396B26" w:rsidRPr="00396B26">
          <w:t>Internal GAR</w:t>
        </w:r>
      </w:ins>
      <w:r w:rsidR="008C1F33">
        <w:t xml:space="preserve"> </w:t>
      </w:r>
      <w:r>
        <w:t xml:space="preserve">MUST send a Challenge Message to every other </w:t>
      </w:r>
      <w:ins w:id="80" w:author="GLEIF" w:date="2022-03-10T16:40:00Z">
        <w:r w:rsidR="00396B26" w:rsidRPr="00396B26">
          <w:t>Internal GAR</w:t>
        </w:r>
        <w:r w:rsidR="00396B26" w:rsidDel="00396B26">
          <w:t xml:space="preserve"> </w:t>
        </w:r>
      </w:ins>
      <w:r w:rsidRPr="00B977A8">
        <w:rPr>
          <w:rFonts w:cstheme="minorHAnsi"/>
        </w:rPr>
        <w:t>as defined in the Technical Requirements Part 1</w:t>
      </w:r>
      <w:r>
        <w:rPr>
          <w:rFonts w:cstheme="minorHAnsi"/>
        </w:rPr>
        <w:t xml:space="preserve"> </w:t>
      </w:r>
      <w:r w:rsidR="00FB4EBB">
        <w:rPr>
          <w:rFonts w:cstheme="minorHAnsi"/>
        </w:rPr>
        <w:t xml:space="preserve">KERI Infrastructure </w:t>
      </w:r>
      <w:r w:rsidRPr="00B977A8">
        <w:rPr>
          <w:rFonts w:cstheme="minorHAnsi"/>
        </w:rPr>
        <w:t>for the purposes of cryptographic authentication of the</w:t>
      </w:r>
      <w:r>
        <w:rPr>
          <w:rFonts w:cstheme="minorHAnsi"/>
        </w:rPr>
        <w:t xml:space="preserve">ir </w:t>
      </w:r>
      <w:r w:rsidR="006A1813">
        <w:rPr>
          <w:rFonts w:cstheme="minorHAnsi"/>
        </w:rPr>
        <w:t>GIDA</w:t>
      </w:r>
      <w:r w:rsidRPr="00B977A8">
        <w:rPr>
          <w:rFonts w:cstheme="minorHAnsi"/>
        </w:rPr>
        <w:t>.</w:t>
      </w:r>
      <w:r w:rsidR="00772269">
        <w:rPr>
          <w:rFonts w:cstheme="minorHAnsi"/>
        </w:rPr>
        <w:t xml:space="preserve">  The Challenge Message MUST be unique to the OOBI session.</w:t>
      </w:r>
    </w:p>
    <w:p w14:paraId="49DD8BFB" w14:textId="426BC883" w:rsidR="00D752A0" w:rsidRDefault="00D752A0" w:rsidP="00D752A0">
      <w:pPr>
        <w:pStyle w:val="ListNumber"/>
        <w:numPr>
          <w:ilvl w:val="1"/>
          <w:numId w:val="44"/>
        </w:numPr>
      </w:pPr>
      <w:r>
        <w:rPr>
          <w:rFonts w:cstheme="minorHAnsi"/>
        </w:rPr>
        <w:t xml:space="preserve">Each </w:t>
      </w:r>
      <w:ins w:id="81" w:author="GLEIF" w:date="2022-03-10T16:40:00Z">
        <w:r w:rsidR="00396B26" w:rsidRPr="00396B26">
          <w:t>Internal GAR</w:t>
        </w:r>
        <w:r w:rsidR="00396B26" w:rsidDel="00396B26">
          <w:t xml:space="preserve"> </w:t>
        </w:r>
      </w:ins>
      <w:r w:rsidR="008C1F33">
        <w:rPr>
          <w:rFonts w:cstheme="minorHAnsi"/>
        </w:rPr>
        <w:t xml:space="preserve">MUST </w:t>
      </w:r>
      <w:r w:rsidRPr="00B977A8">
        <w:rPr>
          <w:rFonts w:cstheme="minorHAnsi"/>
        </w:rPr>
        <w:t xml:space="preserve">verify in real time that </w:t>
      </w:r>
      <w:r w:rsidR="002B383F">
        <w:rPr>
          <w:rFonts w:cstheme="minorHAnsi"/>
        </w:rPr>
        <w:t xml:space="preserve">a response to the </w:t>
      </w:r>
      <w:r w:rsidRPr="00B977A8">
        <w:rPr>
          <w:rFonts w:cstheme="minorHAnsi"/>
        </w:rPr>
        <w:t xml:space="preserve">Challenge Message was received from </w:t>
      </w:r>
      <w:r>
        <w:rPr>
          <w:rFonts w:cstheme="minorHAnsi"/>
        </w:rPr>
        <w:t xml:space="preserve">every other </w:t>
      </w:r>
      <w:ins w:id="82" w:author="GLEIF" w:date="2022-03-10T16:40:00Z">
        <w:r w:rsidR="00396B26" w:rsidRPr="00396B26">
          <w:t>Internal GAR</w:t>
        </w:r>
      </w:ins>
      <w:r>
        <w:t>.</w:t>
      </w:r>
    </w:p>
    <w:p w14:paraId="534FF19A" w14:textId="6649CFC5" w:rsidR="00D752A0" w:rsidRDefault="00D752A0" w:rsidP="00D752A0">
      <w:pPr>
        <w:pStyle w:val="ListNumber"/>
        <w:numPr>
          <w:ilvl w:val="1"/>
          <w:numId w:val="44"/>
        </w:numPr>
      </w:pPr>
      <w:r>
        <w:t>Each</w:t>
      </w:r>
      <w:r w:rsidR="00890758">
        <w:t xml:space="preserve"> </w:t>
      </w:r>
      <w:ins w:id="83" w:author="GLEIF" w:date="2022-03-10T16:40:00Z">
        <w:r w:rsidR="00396B26" w:rsidRPr="00396B26">
          <w:t>Internal GAR</w:t>
        </w:r>
      </w:ins>
      <w:r w:rsidR="008C1F33">
        <w:t xml:space="preserve"> MUST </w:t>
      </w:r>
      <w:r>
        <w:t xml:space="preserve">verify the signature of every other </w:t>
      </w:r>
      <w:ins w:id="84" w:author="GLEIF" w:date="2022-03-10T16:40:00Z">
        <w:r w:rsidR="00396B26" w:rsidRPr="00396B26">
          <w:t>Internal GAR</w:t>
        </w:r>
      </w:ins>
      <w:r>
        <w:t>.</w:t>
      </w:r>
    </w:p>
    <w:p w14:paraId="3CF47D7B" w14:textId="7AECC085" w:rsidR="00D752A0" w:rsidRDefault="00D752A0" w:rsidP="00D752A0">
      <w:pPr>
        <w:pStyle w:val="ListNumber"/>
        <w:numPr>
          <w:ilvl w:val="1"/>
          <w:numId w:val="44"/>
        </w:numPr>
      </w:pPr>
      <w:r>
        <w:t xml:space="preserve">One of the </w:t>
      </w:r>
      <w:ins w:id="85" w:author="GLEIF" w:date="2022-03-10T16:40:00Z">
        <w:r w:rsidR="00396B26" w:rsidRPr="00396B26">
          <w:t>Internal GAR</w:t>
        </w:r>
        <w:r w:rsidR="00396B26" w:rsidDel="00396B26">
          <w:t xml:space="preserve"> </w:t>
        </w:r>
      </w:ins>
      <w:r w:rsidR="008C1F33">
        <w:t xml:space="preserve">s MUST </w:t>
      </w:r>
      <w:r>
        <w:t xml:space="preserve">be designated as </w:t>
      </w:r>
      <w:bookmarkStart w:id="86" w:name="OLE_LINK21"/>
      <w:bookmarkStart w:id="87" w:name="OLE_LINK22"/>
      <w:r w:rsidR="00642C4A">
        <w:t xml:space="preserve">the </w:t>
      </w:r>
      <w:ins w:id="88" w:author="GLEIF" w:date="2022-03-10T16:41:00Z">
        <w:r w:rsidR="00396B26">
          <w:t xml:space="preserve">Internal Delegated AID GLEIF Authorized Representative </w:t>
        </w:r>
        <w:r w:rsidR="00396B26" w:rsidRPr="00396B26">
          <w:t>(Internal GAR</w:t>
        </w:r>
        <w:r w:rsidR="00396B26">
          <w:t xml:space="preserve"> </w:t>
        </w:r>
      </w:ins>
      <w:bookmarkStart w:id="89" w:name="OLE_LINK15"/>
      <w:bookmarkStart w:id="90" w:name="OLE_LINK16"/>
      <w:r w:rsidR="008C1F33">
        <w:t>Lead</w:t>
      </w:r>
      <w:ins w:id="91" w:author="GLEIF" w:date="2022-03-10T16:41:00Z">
        <w:r w:rsidR="00396B26">
          <w:t xml:space="preserve">) </w:t>
        </w:r>
      </w:ins>
      <w:bookmarkEnd w:id="89"/>
      <w:bookmarkEnd w:id="90"/>
    </w:p>
    <w:p w14:paraId="6D5DF9D7" w14:textId="67A29770" w:rsidR="000B676E" w:rsidRDefault="000B676E" w:rsidP="000B676E">
      <w:pPr>
        <w:pStyle w:val="ListNumber"/>
        <w:numPr>
          <w:ilvl w:val="1"/>
          <w:numId w:val="44"/>
        </w:numPr>
      </w:pPr>
      <w:bookmarkStart w:id="92" w:name="OLE_LINK49"/>
      <w:bookmarkStart w:id="93" w:name="OLE_LINK50"/>
      <w:r>
        <w:t xml:space="preserve">The </w:t>
      </w:r>
      <w:bookmarkStart w:id="94" w:name="OLE_LINK23"/>
      <w:bookmarkStart w:id="95" w:name="OLE_LINK24"/>
      <w:ins w:id="96" w:author="GLEIF" w:date="2022-03-10T16:41:00Z">
        <w:r w:rsidR="00396B26" w:rsidRPr="00396B26">
          <w:t>Internal GAR</w:t>
        </w:r>
      </w:ins>
      <w:r w:rsidR="008C1F33">
        <w:t xml:space="preserve"> Lead </w:t>
      </w:r>
      <w:bookmarkEnd w:id="94"/>
      <w:bookmarkEnd w:id="95"/>
      <w:r>
        <w:t xml:space="preserve">MUST select the AIDs and </w:t>
      </w:r>
      <w:r w:rsidR="00A511F4">
        <w:t>S</w:t>
      </w:r>
      <w:r>
        <w:t xml:space="preserve">ervice </w:t>
      </w:r>
      <w:r w:rsidR="00A511F4">
        <w:t>E</w:t>
      </w:r>
      <w:r>
        <w:t xml:space="preserve">ndpoints </w:t>
      </w:r>
      <w:r w:rsidR="002E61E6">
        <w:t xml:space="preserve">for </w:t>
      </w:r>
      <w:r>
        <w:t xml:space="preserve">the GLEIF </w:t>
      </w:r>
      <w:r w:rsidR="00552D79">
        <w:t xml:space="preserve">Internal </w:t>
      </w:r>
      <w:r>
        <w:t>Delegated AID Witness Pool.</w:t>
      </w:r>
    </w:p>
    <w:p w14:paraId="79E396C8" w14:textId="70EE3DD8" w:rsidR="000B676E" w:rsidRDefault="00C65D9E" w:rsidP="000A3A83">
      <w:pPr>
        <w:pStyle w:val="ListNumber"/>
        <w:numPr>
          <w:ilvl w:val="1"/>
          <w:numId w:val="44"/>
        </w:numPr>
      </w:pPr>
      <w:bookmarkStart w:id="97" w:name="OLE_LINK5"/>
      <w:bookmarkStart w:id="98" w:name="OLE_LINK6"/>
      <w:bookmarkEnd w:id="92"/>
      <w:bookmarkEnd w:id="93"/>
      <w:r>
        <w:t xml:space="preserve">The </w:t>
      </w:r>
      <w:ins w:id="99" w:author="GLEIF" w:date="2022-03-10T16:41:00Z">
        <w:r w:rsidR="00396B26" w:rsidRPr="00396B26">
          <w:t>Internal GAR</w:t>
        </w:r>
        <w:r w:rsidR="00396B26">
          <w:t xml:space="preserve"> </w:t>
        </w:r>
      </w:ins>
      <w:r w:rsidR="006A1813">
        <w:t xml:space="preserve">Lead </w:t>
      </w:r>
      <w:r>
        <w:t xml:space="preserve">MUST select the AIDs </w:t>
      </w:r>
      <w:bookmarkStart w:id="100" w:name="OLE_LINK47"/>
      <w:bookmarkStart w:id="101" w:name="OLE_LINK48"/>
      <w:r w:rsidR="00E70979">
        <w:t xml:space="preserve">from the set of </w:t>
      </w:r>
      <w:ins w:id="102" w:author="GLEIF" w:date="2022-03-10T16:41:00Z">
        <w:r w:rsidR="00396B26" w:rsidRPr="00396B26">
          <w:t xml:space="preserve">Internal </w:t>
        </w:r>
        <w:proofErr w:type="gramStart"/>
        <w:r w:rsidR="00396B26" w:rsidRPr="00396B26">
          <w:t>GAR</w:t>
        </w:r>
      </w:ins>
      <w:proofErr w:type="gramEnd"/>
      <w:r w:rsidR="006A1813">
        <w:t xml:space="preserve"> </w:t>
      </w:r>
      <w:bookmarkEnd w:id="100"/>
      <w:bookmarkEnd w:id="101"/>
      <w:r>
        <w:t>for the ordered set of authorized participant members in the multi-sig group and configure and approve the weight threshold and ordered set of participants for both the current and next set and threshold of participants.</w:t>
      </w:r>
    </w:p>
    <w:p w14:paraId="7AC27F29" w14:textId="45457EE8" w:rsidR="00890758" w:rsidRDefault="00D752A0" w:rsidP="000B676E">
      <w:pPr>
        <w:pStyle w:val="ListNumber"/>
        <w:numPr>
          <w:ilvl w:val="1"/>
          <w:numId w:val="44"/>
        </w:numPr>
      </w:pPr>
      <w:bookmarkStart w:id="103" w:name="OLE_LINK25"/>
      <w:bookmarkStart w:id="104" w:name="OLE_LINK26"/>
      <w:bookmarkEnd w:id="86"/>
      <w:bookmarkEnd w:id="87"/>
      <w:bookmarkEnd w:id="97"/>
      <w:bookmarkEnd w:id="98"/>
      <w:r>
        <w:t>Using the current public key</w:t>
      </w:r>
      <w:r w:rsidR="00890758">
        <w:t xml:space="preserve"> and the </w:t>
      </w:r>
      <w:r>
        <w:t xml:space="preserve">next public key digest from each of the participating AID </w:t>
      </w:r>
      <w:r w:rsidR="00890758">
        <w:t>I</w:t>
      </w:r>
      <w:r>
        <w:t xml:space="preserve">nception </w:t>
      </w:r>
      <w:r w:rsidR="00890758">
        <w:t>E</w:t>
      </w:r>
      <w:r>
        <w:t>vents,</w:t>
      </w:r>
      <w:r w:rsidR="00890758">
        <w:t xml:space="preserve"> </w:t>
      </w:r>
      <w:r w:rsidR="00890758" w:rsidRPr="006A5A65">
        <w:t xml:space="preserve">the </w:t>
      </w:r>
      <w:r w:rsidR="007A2E55" w:rsidRPr="006A5A65">
        <w:t xml:space="preserve">Internal </w:t>
      </w:r>
      <w:r w:rsidR="00890758" w:rsidRPr="006A5A65">
        <w:t>D</w:t>
      </w:r>
      <w:r w:rsidRPr="006A5A65">
        <w:t>elegated</w:t>
      </w:r>
      <w:r>
        <w:t xml:space="preserve"> </w:t>
      </w:r>
      <w:r w:rsidR="00890758">
        <w:t>W</w:t>
      </w:r>
      <w:r>
        <w:t xml:space="preserve">itness AIDs, </w:t>
      </w:r>
      <w:r w:rsidR="004D28D6">
        <w:t xml:space="preserve">and the GLEIF Root AID, </w:t>
      </w:r>
      <w:r>
        <w:t xml:space="preserve">the </w:t>
      </w:r>
      <w:ins w:id="105" w:author="GLEIF" w:date="2022-03-10T16:42:00Z">
        <w:r w:rsidR="00396B26" w:rsidRPr="00396B26">
          <w:t>Internal GAR</w:t>
        </w:r>
        <w:r w:rsidR="00396B26">
          <w:t xml:space="preserve"> </w:t>
        </w:r>
      </w:ins>
      <w:r w:rsidR="00501A3E">
        <w:t xml:space="preserve">Lead </w:t>
      </w:r>
      <w:r>
        <w:t xml:space="preserve">MUST generate the </w:t>
      </w:r>
      <w:r w:rsidRPr="00C3259C">
        <w:t>GLEIF</w:t>
      </w:r>
      <w:r>
        <w:t xml:space="preserve"> </w:t>
      </w:r>
      <w:r w:rsidR="00501A3E">
        <w:t xml:space="preserve">Internal </w:t>
      </w:r>
      <w:r>
        <w:t xml:space="preserve">Delegated AID Inception Event and publish this to the other </w:t>
      </w:r>
      <w:ins w:id="106" w:author="GLEIF" w:date="2022-03-10T16:42:00Z">
        <w:r w:rsidR="00396B26" w:rsidRPr="00396B26">
          <w:t>Internal GAR</w:t>
        </w:r>
      </w:ins>
      <w:r w:rsidR="00501A3E">
        <w:t xml:space="preserve">s </w:t>
      </w:r>
      <w:r>
        <w:t xml:space="preserve">and to the Delegated AID </w:t>
      </w:r>
      <w:r w:rsidR="00890758">
        <w:t>Wi</w:t>
      </w:r>
      <w:r>
        <w:t xml:space="preserve">tnesses designated by that </w:t>
      </w:r>
      <w:r w:rsidR="00890758">
        <w:t>I</w:t>
      </w:r>
      <w:r>
        <w:t xml:space="preserve">nception </w:t>
      </w:r>
      <w:r w:rsidR="00890758">
        <w:t>E</w:t>
      </w:r>
      <w:r>
        <w:t>vent.</w:t>
      </w:r>
      <w:r w:rsidR="000B676E">
        <w:t xml:space="preserve">  The published Inception Event includes as an attachment OOBIs for each of the </w:t>
      </w:r>
      <w:r w:rsidR="00552D79">
        <w:t xml:space="preserve">Internal </w:t>
      </w:r>
      <w:r w:rsidR="000B676E">
        <w:t>Delegated AID Witnesses.</w:t>
      </w:r>
    </w:p>
    <w:bookmarkEnd w:id="103"/>
    <w:bookmarkEnd w:id="104"/>
    <w:p w14:paraId="3B4D3DC1" w14:textId="16226A44" w:rsidR="00D752A0" w:rsidRDefault="00D752A0" w:rsidP="00D752A0">
      <w:pPr>
        <w:pStyle w:val="ListNumber"/>
        <w:numPr>
          <w:ilvl w:val="1"/>
          <w:numId w:val="44"/>
        </w:numPr>
      </w:pPr>
      <w:r>
        <w:t xml:space="preserve">Each </w:t>
      </w:r>
      <w:ins w:id="107" w:author="GLEIF" w:date="2022-03-10T16:42:00Z">
        <w:r w:rsidR="00396B26" w:rsidRPr="00396B26">
          <w:t>Internal GAR</w:t>
        </w:r>
        <w:r w:rsidR="00396B26">
          <w:t xml:space="preserve"> </w:t>
        </w:r>
      </w:ins>
      <w:r>
        <w:t>MUST verify the set of public keys</w:t>
      </w:r>
      <w:r w:rsidR="004D28D6">
        <w:t xml:space="preserve">, </w:t>
      </w:r>
      <w:r>
        <w:t>the next public key digest</w:t>
      </w:r>
      <w:r w:rsidR="004D28D6">
        <w:t xml:space="preserve">, the </w:t>
      </w:r>
      <w:r w:rsidR="00921E44">
        <w:t>W</w:t>
      </w:r>
      <w:r w:rsidR="004D28D6">
        <w:t>itness identifiers</w:t>
      </w:r>
      <w:r w:rsidR="00A67721">
        <w:t>,</w:t>
      </w:r>
      <w:r w:rsidR="00A67721" w:rsidRPr="00A67721">
        <w:t xml:space="preserve"> </w:t>
      </w:r>
      <w:r w:rsidR="00A67721">
        <w:t>the threshold, the next threshold,</w:t>
      </w:r>
      <w:r w:rsidR="004D28D6">
        <w:t xml:space="preserve"> and the Root AID </w:t>
      </w:r>
      <w:r>
        <w:t xml:space="preserve">in the </w:t>
      </w:r>
      <w:r w:rsidR="003038A8">
        <w:t xml:space="preserve">Internal </w:t>
      </w:r>
      <w:r w:rsidR="004D28D6">
        <w:t>Delegated</w:t>
      </w:r>
      <w:r>
        <w:t xml:space="preserve"> AID </w:t>
      </w:r>
      <w:r w:rsidR="00921E44">
        <w:t>I</w:t>
      </w:r>
      <w:r>
        <w:t xml:space="preserve">nception </w:t>
      </w:r>
      <w:r w:rsidR="00921E44">
        <w:t>E</w:t>
      </w:r>
      <w:r>
        <w:t>vent.</w:t>
      </w:r>
    </w:p>
    <w:p w14:paraId="1D46F0D4" w14:textId="41538054" w:rsidR="00D752A0" w:rsidRDefault="00D752A0" w:rsidP="00D752A0">
      <w:pPr>
        <w:pStyle w:val="ListNumber"/>
        <w:numPr>
          <w:ilvl w:val="1"/>
          <w:numId w:val="44"/>
        </w:numPr>
      </w:pPr>
      <w:r>
        <w:t xml:space="preserve">Each </w:t>
      </w:r>
      <w:bookmarkStart w:id="108" w:name="OLE_LINK33"/>
      <w:bookmarkStart w:id="109" w:name="OLE_LINK34"/>
      <w:ins w:id="110" w:author="GLEIF" w:date="2022-03-10T16:42:00Z">
        <w:r w:rsidR="00396B26" w:rsidRPr="00396B26">
          <w:t>Internal GAR</w:t>
        </w:r>
      </w:ins>
      <w:r w:rsidR="00501A3E">
        <w:t xml:space="preserve"> </w:t>
      </w:r>
      <w:bookmarkEnd w:id="108"/>
      <w:bookmarkEnd w:id="109"/>
      <w:r>
        <w:t xml:space="preserve">MUST verify the set of </w:t>
      </w:r>
      <w:r w:rsidR="00921E44">
        <w:t>W</w:t>
      </w:r>
      <w:r>
        <w:t>itness</w:t>
      </w:r>
      <w:r w:rsidR="004D28D6">
        <w:t xml:space="preserve"> endpoints</w:t>
      </w:r>
      <w:r>
        <w:t xml:space="preserve"> for the </w:t>
      </w:r>
      <w:r w:rsidR="00C523FD" w:rsidRPr="006A5A65">
        <w:t>GIDA.</w:t>
      </w:r>
    </w:p>
    <w:p w14:paraId="4591B514" w14:textId="2B1018D6" w:rsidR="00D752A0" w:rsidRDefault="00D752A0" w:rsidP="00D752A0">
      <w:pPr>
        <w:pStyle w:val="ListNumber"/>
        <w:numPr>
          <w:ilvl w:val="1"/>
          <w:numId w:val="44"/>
        </w:numPr>
      </w:pPr>
      <w:r>
        <w:t xml:space="preserve">Each </w:t>
      </w:r>
      <w:ins w:id="111" w:author="GLEIF" w:date="2022-03-10T16:42:00Z">
        <w:r w:rsidR="00396B26" w:rsidRPr="00396B26">
          <w:t>Internal GAR</w:t>
        </w:r>
      </w:ins>
      <w:r w:rsidR="00501A3E">
        <w:t xml:space="preserve"> </w:t>
      </w:r>
      <w:r>
        <w:t xml:space="preserve">MUST sign and publish to </w:t>
      </w:r>
      <w:r w:rsidRPr="009E798F">
        <w:t xml:space="preserve">the </w:t>
      </w:r>
      <w:r w:rsidR="00C523FD" w:rsidRPr="009E798F">
        <w:t xml:space="preserve">Internal </w:t>
      </w:r>
      <w:r w:rsidRPr="009E798F">
        <w:t>Delegated</w:t>
      </w:r>
      <w:r>
        <w:t xml:space="preserve"> AID </w:t>
      </w:r>
      <w:r w:rsidR="00921E44">
        <w:t>W</w:t>
      </w:r>
      <w:r>
        <w:t>itnesses</w:t>
      </w:r>
      <w:r w:rsidR="00727634">
        <w:t xml:space="preserve"> its</w:t>
      </w:r>
      <w:r>
        <w:t xml:space="preserve"> signature on the </w:t>
      </w:r>
      <w:r w:rsidR="003038A8">
        <w:t xml:space="preserve">Internal </w:t>
      </w:r>
      <w:r>
        <w:t xml:space="preserve">Delegated AID </w:t>
      </w:r>
      <w:r w:rsidR="00921E44">
        <w:t>I</w:t>
      </w:r>
      <w:r>
        <w:t xml:space="preserve">nception </w:t>
      </w:r>
      <w:r w:rsidR="00921E44">
        <w:t>E</w:t>
      </w:r>
      <w:r>
        <w:t>vent.</w:t>
      </w:r>
    </w:p>
    <w:p w14:paraId="01DCA5B9" w14:textId="23958144" w:rsidR="00D752A0" w:rsidRDefault="00D752A0" w:rsidP="00D752A0">
      <w:pPr>
        <w:pStyle w:val="ListNumber"/>
        <w:numPr>
          <w:ilvl w:val="1"/>
          <w:numId w:val="44"/>
        </w:numPr>
      </w:pPr>
      <w:r>
        <w:t>Each</w:t>
      </w:r>
      <w:r w:rsidR="00967102">
        <w:t xml:space="preserve"> </w:t>
      </w:r>
      <w:ins w:id="112" w:author="GLEIF" w:date="2022-03-10T16:42:00Z">
        <w:r w:rsidR="00396B26" w:rsidRPr="00396B26">
          <w:t>Internal GAR</w:t>
        </w:r>
      </w:ins>
      <w:r w:rsidR="00501A3E">
        <w:t xml:space="preserve"> </w:t>
      </w:r>
      <w:r>
        <w:t xml:space="preserve">MUST verify that the </w:t>
      </w:r>
      <w:r w:rsidR="003038A8">
        <w:t xml:space="preserve">Internal </w:t>
      </w:r>
      <w:r>
        <w:t xml:space="preserve">Delegated AID </w:t>
      </w:r>
      <w:r w:rsidR="00921E44">
        <w:t>I</w:t>
      </w:r>
      <w:r>
        <w:t xml:space="preserve">nception </w:t>
      </w:r>
      <w:r w:rsidR="00921E44">
        <w:t>E</w:t>
      </w:r>
      <w:r>
        <w:t xml:space="preserve">vent is fully witnessed by every </w:t>
      </w:r>
      <w:r w:rsidR="00921E44">
        <w:t>W</w:t>
      </w:r>
      <w:r>
        <w:t>itness.</w:t>
      </w:r>
    </w:p>
    <w:p w14:paraId="6815A6F8" w14:textId="2FF68BC1" w:rsidR="006E75F6" w:rsidRDefault="006E75F6" w:rsidP="006E75F6">
      <w:pPr>
        <w:pStyle w:val="ListNumber"/>
        <w:numPr>
          <w:ilvl w:val="0"/>
          <w:numId w:val="0"/>
        </w:numPr>
        <w:ind w:left="720"/>
      </w:pPr>
    </w:p>
    <w:p w14:paraId="6C39A102" w14:textId="4C1F6535" w:rsidR="00D86A7F" w:rsidRPr="00D86A7F" w:rsidRDefault="00D86A7F" w:rsidP="00D86A7F">
      <w:pPr>
        <w:pStyle w:val="ListNumber"/>
        <w:numPr>
          <w:ilvl w:val="0"/>
          <w:numId w:val="44"/>
        </w:numPr>
      </w:pPr>
      <w:r w:rsidRPr="00D86A7F">
        <w:t xml:space="preserve">Creation of the GLEIF </w:t>
      </w:r>
      <w:r>
        <w:t xml:space="preserve">External </w:t>
      </w:r>
      <w:r w:rsidRPr="00D86A7F">
        <w:t>Delegated AIDs</w:t>
      </w:r>
    </w:p>
    <w:p w14:paraId="79E2CBE0" w14:textId="398CD808" w:rsidR="00D86A7F" w:rsidRPr="00D86A7F" w:rsidRDefault="00D86A7F" w:rsidP="003B4CED">
      <w:pPr>
        <w:pStyle w:val="ListNumber"/>
        <w:numPr>
          <w:ilvl w:val="0"/>
          <w:numId w:val="0"/>
        </w:numPr>
        <w:ind w:left="720"/>
      </w:pPr>
      <w:r w:rsidRPr="00D86A7F">
        <w:t xml:space="preserve">The following steps MUST be performed in the order listed and completed during this OOBI session for each of the two GLEIF Delegated AIDs, namely, the GLEIF Internal </w:t>
      </w:r>
      <w:r w:rsidRPr="00D86A7F">
        <w:lastRenderedPageBreak/>
        <w:t>Delegated AID (GIDA)</w:t>
      </w:r>
      <w:r>
        <w:t xml:space="preserve"> in section </w:t>
      </w:r>
      <w:ins w:id="113" w:author="GLEIF" w:date="2022-03-15T15:38:00Z">
        <w:r w:rsidR="003059A8">
          <w:t>6</w:t>
        </w:r>
      </w:ins>
      <w:r w:rsidRPr="00D86A7F">
        <w:t xml:space="preserve"> and the GLEIF External Delegated AID (GEDA)</w:t>
      </w:r>
      <w:r>
        <w:t xml:space="preserve"> in this section</w:t>
      </w:r>
      <w:r w:rsidRPr="00D86A7F">
        <w:t>.</w:t>
      </w:r>
    </w:p>
    <w:p w14:paraId="0CB43DD9" w14:textId="770E1598" w:rsidR="00D86A7F" w:rsidRPr="00D86A7F" w:rsidRDefault="00D86A7F" w:rsidP="00D86A7F">
      <w:pPr>
        <w:pStyle w:val="ListNumber"/>
        <w:numPr>
          <w:ilvl w:val="1"/>
          <w:numId w:val="44"/>
        </w:numPr>
      </w:pPr>
      <w:r w:rsidRPr="00D86A7F">
        <w:t xml:space="preserve">Each </w:t>
      </w:r>
      <w:ins w:id="114" w:author="GLEIF" w:date="2022-03-10T16:45:00Z">
        <w:r w:rsidR="006A3043">
          <w:t xml:space="preserve">External Delegated AID GLEIF Authorized </w:t>
        </w:r>
        <w:r w:rsidR="006A3043" w:rsidRPr="003D3AD7">
          <w:t>Representative (External GAR</w:t>
        </w:r>
        <w:r w:rsidR="006A3043">
          <w:t>)</w:t>
        </w:r>
        <w:r w:rsidR="006A3043" w:rsidRPr="003D3AD7">
          <w:t xml:space="preserve"> </w:t>
        </w:r>
      </w:ins>
      <w:r w:rsidRPr="00D86A7F">
        <w:t xml:space="preserve">that is a participating member in the group of AIDs MUST generate its own single signature AID that will be used to create </w:t>
      </w:r>
      <w:r w:rsidRPr="009E798F">
        <w:t xml:space="preserve">the </w:t>
      </w:r>
      <w:r w:rsidR="00E15DAB" w:rsidRPr="009E798F">
        <w:t>GEDA</w:t>
      </w:r>
      <w:r w:rsidRPr="009E798F">
        <w:t>.</w:t>
      </w:r>
    </w:p>
    <w:p w14:paraId="79B56FD7" w14:textId="33B07048" w:rsidR="00D86A7F" w:rsidRPr="00D86A7F" w:rsidRDefault="00D86A7F" w:rsidP="00D86A7F">
      <w:pPr>
        <w:pStyle w:val="ListNumber"/>
        <w:numPr>
          <w:ilvl w:val="1"/>
          <w:numId w:val="42"/>
        </w:numPr>
      </w:pPr>
      <w:r w:rsidRPr="00D86A7F">
        <w:t xml:space="preserve">Each </w:t>
      </w:r>
      <w:ins w:id="115" w:author="GLEIF" w:date="2022-03-10T16:45:00Z">
        <w:r w:rsidR="006A3043" w:rsidRPr="003D3AD7">
          <w:t>External GAR</w:t>
        </w:r>
      </w:ins>
      <w:r w:rsidRPr="00D86A7F" w:rsidDel="004B68D5">
        <w:t xml:space="preserve"> </w:t>
      </w:r>
      <w:r w:rsidRPr="00D86A7F">
        <w:t xml:space="preserve">MUST use an OOBI protocol (such as a QR code or live chat) to share its own AID and Service Endpoints with the other </w:t>
      </w:r>
      <w:ins w:id="116" w:author="GLEIF" w:date="2022-03-10T16:45:00Z">
        <w:r w:rsidR="006A3043" w:rsidRPr="003D3AD7">
          <w:t>External GAR</w:t>
        </w:r>
      </w:ins>
      <w:r w:rsidRPr="00D86A7F">
        <w:t xml:space="preserve">s. For each </w:t>
      </w:r>
      <w:ins w:id="117" w:author="GLEIF" w:date="2022-03-10T16:45:00Z">
        <w:r w:rsidR="006A3043" w:rsidRPr="003D3AD7">
          <w:t>External GAR</w:t>
        </w:r>
      </w:ins>
      <w:r w:rsidRPr="00D86A7F">
        <w:t xml:space="preserve">, this provides the participating AID and the service endpoint whereby the other </w:t>
      </w:r>
      <w:ins w:id="118" w:author="GLEIF" w:date="2022-03-10T16:51:00Z">
        <w:r w:rsidR="007F75AC" w:rsidRPr="003D3AD7">
          <w:t>External GAR</w:t>
        </w:r>
      </w:ins>
      <w:r w:rsidRPr="00D86A7F">
        <w:t xml:space="preserve">s may obtain the KEL of its participating AID. </w:t>
      </w:r>
    </w:p>
    <w:p w14:paraId="046285B2" w14:textId="0279A3C1" w:rsidR="00D86A7F" w:rsidRPr="00D86A7F" w:rsidRDefault="00D86A7F" w:rsidP="002D2BD2">
      <w:pPr>
        <w:pStyle w:val="ListNumber"/>
        <w:numPr>
          <w:ilvl w:val="1"/>
          <w:numId w:val="44"/>
        </w:numPr>
      </w:pPr>
      <w:r w:rsidRPr="00D86A7F">
        <w:t xml:space="preserve">Each </w:t>
      </w:r>
      <w:ins w:id="119" w:author="GLEIF" w:date="2022-03-10T16:45:00Z">
        <w:r w:rsidR="006A3043" w:rsidRPr="003D3AD7">
          <w:t>External GAR</w:t>
        </w:r>
        <w:r w:rsidR="006A3043" w:rsidRPr="00D86A7F" w:rsidDel="006A3043">
          <w:t xml:space="preserve"> </w:t>
        </w:r>
      </w:ins>
      <w:r w:rsidRPr="00D86A7F">
        <w:t xml:space="preserve">MUST send a Challenge Message to every other </w:t>
      </w:r>
      <w:ins w:id="120" w:author="GLEIF" w:date="2022-03-10T16:45:00Z">
        <w:r w:rsidR="006A3043" w:rsidRPr="003D3AD7">
          <w:t>External GAR</w:t>
        </w:r>
      </w:ins>
      <w:r w:rsidRPr="00D86A7F" w:rsidDel="004B68D5">
        <w:t xml:space="preserve"> </w:t>
      </w:r>
      <w:r w:rsidRPr="00D86A7F">
        <w:t>as defined in the Technical Requirements Part 1 KERI Infrastructure for the purposes of cryptographic authentication of their GEDA.  The Challenge Message MUST be unique to the OOBI session.</w:t>
      </w:r>
    </w:p>
    <w:p w14:paraId="52AFA17B" w14:textId="759A39BD" w:rsidR="00D86A7F" w:rsidRPr="00D86A7F" w:rsidRDefault="00D86A7F" w:rsidP="00D86A7F">
      <w:pPr>
        <w:pStyle w:val="ListNumber"/>
        <w:numPr>
          <w:ilvl w:val="1"/>
          <w:numId w:val="44"/>
        </w:numPr>
      </w:pPr>
      <w:r w:rsidRPr="00D86A7F">
        <w:t xml:space="preserve">Each </w:t>
      </w:r>
      <w:ins w:id="121" w:author="GLEIF" w:date="2022-03-10T16:46:00Z">
        <w:r w:rsidR="006A3043" w:rsidRPr="003D3AD7">
          <w:t>External GAR</w:t>
        </w:r>
      </w:ins>
      <w:r w:rsidRPr="00D86A7F" w:rsidDel="004B68D5">
        <w:t xml:space="preserve"> </w:t>
      </w:r>
      <w:r w:rsidRPr="00D86A7F">
        <w:t xml:space="preserve">MUST verify in real time that a response to the Challenge Message was received from every other </w:t>
      </w:r>
      <w:ins w:id="122" w:author="GLEIF" w:date="2022-03-10T16:48:00Z">
        <w:r w:rsidR="006A3043" w:rsidRPr="003D3AD7">
          <w:t>External GAR</w:t>
        </w:r>
      </w:ins>
      <w:r w:rsidRPr="00D86A7F">
        <w:t>.</w:t>
      </w:r>
    </w:p>
    <w:p w14:paraId="36D2BEC8" w14:textId="6A3C272C" w:rsidR="00D86A7F" w:rsidRPr="00D86A7F" w:rsidRDefault="00D86A7F" w:rsidP="00D86A7F">
      <w:pPr>
        <w:pStyle w:val="ListNumber"/>
        <w:numPr>
          <w:ilvl w:val="1"/>
          <w:numId w:val="44"/>
        </w:numPr>
      </w:pPr>
      <w:r w:rsidRPr="00D86A7F">
        <w:t xml:space="preserve">Each </w:t>
      </w:r>
      <w:ins w:id="123" w:author="GLEIF" w:date="2022-03-10T16:46:00Z">
        <w:r w:rsidR="006A3043" w:rsidRPr="003D3AD7">
          <w:t>External GAR</w:t>
        </w:r>
      </w:ins>
      <w:r w:rsidRPr="00D86A7F">
        <w:t xml:space="preserve"> MUST verify the signature of every other </w:t>
      </w:r>
      <w:ins w:id="124" w:author="GLEIF" w:date="2022-03-10T16:48:00Z">
        <w:r w:rsidR="006A3043" w:rsidRPr="003D3AD7">
          <w:t>External GAR</w:t>
        </w:r>
      </w:ins>
      <w:r w:rsidRPr="00D86A7F">
        <w:t>.</w:t>
      </w:r>
    </w:p>
    <w:p w14:paraId="4DEDC2FE" w14:textId="44A8D044" w:rsidR="00D86A7F" w:rsidRPr="00D86A7F" w:rsidRDefault="00D86A7F" w:rsidP="00D86A7F">
      <w:pPr>
        <w:pStyle w:val="ListNumber"/>
        <w:numPr>
          <w:ilvl w:val="1"/>
          <w:numId w:val="44"/>
        </w:numPr>
      </w:pPr>
      <w:r w:rsidRPr="00D86A7F">
        <w:t>One</w:t>
      </w:r>
      <w:r>
        <w:t xml:space="preserve"> </w:t>
      </w:r>
      <w:r w:rsidRPr="00D86A7F">
        <w:t xml:space="preserve">of the </w:t>
      </w:r>
      <w:ins w:id="125" w:author="GLEIF" w:date="2022-03-10T16:46:00Z">
        <w:r w:rsidR="006A3043" w:rsidRPr="003D3AD7">
          <w:t>External GAR</w:t>
        </w:r>
      </w:ins>
      <w:r w:rsidRPr="00D86A7F">
        <w:t xml:space="preserve">s MUST be designated as the </w:t>
      </w:r>
      <w:ins w:id="126" w:author="GLEIF" w:date="2022-03-10T16:47:00Z">
        <w:r w:rsidR="006A3043">
          <w:t xml:space="preserve">External Delegated AID GLEIF Authorized </w:t>
        </w:r>
        <w:r w:rsidR="006A3043" w:rsidRPr="003D3AD7">
          <w:t xml:space="preserve">Representative </w:t>
        </w:r>
      </w:ins>
      <w:r w:rsidRPr="00D86A7F">
        <w:t>Lead (</w:t>
      </w:r>
      <w:ins w:id="127" w:author="GLEIF" w:date="2022-03-10T16:46:00Z">
        <w:r w:rsidR="006A3043" w:rsidRPr="003D3AD7">
          <w:t>External GAR</w:t>
        </w:r>
      </w:ins>
      <w:r w:rsidRPr="00D86A7F">
        <w:t xml:space="preserve"> Lead).</w:t>
      </w:r>
    </w:p>
    <w:p w14:paraId="355E56ED" w14:textId="1B4AA3C3" w:rsidR="00D86A7F" w:rsidRPr="00D86A7F" w:rsidRDefault="00D86A7F" w:rsidP="00D86A7F">
      <w:pPr>
        <w:pStyle w:val="ListNumber"/>
        <w:numPr>
          <w:ilvl w:val="1"/>
          <w:numId w:val="44"/>
        </w:numPr>
      </w:pPr>
      <w:r w:rsidRPr="00D86A7F">
        <w:t xml:space="preserve">The </w:t>
      </w:r>
      <w:ins w:id="128" w:author="GLEIF" w:date="2022-03-10T16:47:00Z">
        <w:r w:rsidR="006A3043" w:rsidRPr="003D3AD7">
          <w:t>External GAR</w:t>
        </w:r>
      </w:ins>
      <w:r w:rsidRPr="00D86A7F">
        <w:t xml:space="preserve"> Lead</w:t>
      </w:r>
      <w:r w:rsidRPr="00D86A7F" w:rsidDel="008C1F33">
        <w:t xml:space="preserve"> </w:t>
      </w:r>
      <w:r w:rsidRPr="00D86A7F">
        <w:t xml:space="preserve">MUST select the AIDs and Service Endpoints for the GLEIF </w:t>
      </w:r>
      <w:r w:rsidR="008B7164">
        <w:t xml:space="preserve">External </w:t>
      </w:r>
      <w:r w:rsidRPr="00D86A7F">
        <w:t>Delegated AID Witness Pool.</w:t>
      </w:r>
    </w:p>
    <w:p w14:paraId="7F3994F7" w14:textId="580A6390" w:rsidR="00D86A7F" w:rsidRPr="00D86A7F" w:rsidRDefault="00D86A7F" w:rsidP="00D86A7F">
      <w:pPr>
        <w:pStyle w:val="ListNumber"/>
        <w:numPr>
          <w:ilvl w:val="1"/>
          <w:numId w:val="44"/>
        </w:numPr>
      </w:pPr>
      <w:r w:rsidRPr="00D86A7F">
        <w:t xml:space="preserve">The </w:t>
      </w:r>
      <w:ins w:id="129" w:author="GLEIF" w:date="2022-03-10T16:47:00Z">
        <w:r w:rsidR="006A3043" w:rsidRPr="003D3AD7">
          <w:t>External GAR</w:t>
        </w:r>
        <w:r w:rsidR="006A3043" w:rsidRPr="00D86A7F">
          <w:t xml:space="preserve"> </w:t>
        </w:r>
      </w:ins>
      <w:r w:rsidRPr="00D86A7F">
        <w:t>Lead</w:t>
      </w:r>
      <w:r w:rsidRPr="00D86A7F" w:rsidDel="008C1F33">
        <w:t xml:space="preserve"> </w:t>
      </w:r>
      <w:r w:rsidRPr="00D86A7F">
        <w:t xml:space="preserve">MUST select the AIDs from the set of </w:t>
      </w:r>
      <w:ins w:id="130" w:author="GLEIF" w:date="2022-03-10T16:47:00Z">
        <w:r w:rsidR="006A3043" w:rsidRPr="003D3AD7">
          <w:t>External GAR</w:t>
        </w:r>
      </w:ins>
      <w:r w:rsidRPr="00D86A7F">
        <w:t>s for the ordered set of authorized participant members in the multi-sig group and configure and approve the weight threshold and ordered set of participants for both the current and next set and threshold of participants.</w:t>
      </w:r>
    </w:p>
    <w:p w14:paraId="5F14C3E3" w14:textId="4E21A4F7" w:rsidR="00D86A7F" w:rsidRPr="00D86A7F" w:rsidRDefault="00D86A7F" w:rsidP="00D86A7F">
      <w:pPr>
        <w:pStyle w:val="ListNumber"/>
        <w:numPr>
          <w:ilvl w:val="1"/>
          <w:numId w:val="44"/>
        </w:numPr>
      </w:pPr>
      <w:r w:rsidRPr="00D86A7F">
        <w:t xml:space="preserve">Using the current public key and the next public key digest from each of the participating AID Inception Events, </w:t>
      </w:r>
      <w:r w:rsidRPr="009E798F">
        <w:t xml:space="preserve">the </w:t>
      </w:r>
      <w:r w:rsidR="007A2E55" w:rsidRPr="009E798F">
        <w:t xml:space="preserve">External </w:t>
      </w:r>
      <w:r w:rsidRPr="009E798F">
        <w:t>Delegated</w:t>
      </w:r>
      <w:r w:rsidRPr="00D86A7F">
        <w:t xml:space="preserve"> Witness AIDs, and the GLEIF Root AID, or the </w:t>
      </w:r>
      <w:ins w:id="131" w:author="GLEIF" w:date="2022-03-10T16:47:00Z">
        <w:r w:rsidR="006A3043" w:rsidRPr="003D3AD7">
          <w:t>External GAR</w:t>
        </w:r>
      </w:ins>
      <w:r w:rsidRPr="00D86A7F">
        <w:t xml:space="preserve"> Lead MUST generate the GLEIF External Delegated AID Inception Event and publish this to the other </w:t>
      </w:r>
      <w:ins w:id="132" w:author="GLEIF" w:date="2022-03-10T16:47:00Z">
        <w:r w:rsidR="006A3043" w:rsidRPr="003D3AD7">
          <w:t>External GAR</w:t>
        </w:r>
      </w:ins>
      <w:r w:rsidRPr="00D86A7F">
        <w:t>s</w:t>
      </w:r>
      <w:r w:rsidRPr="00D86A7F" w:rsidDel="00501A3E">
        <w:t xml:space="preserve"> </w:t>
      </w:r>
      <w:r w:rsidRPr="00D86A7F">
        <w:t xml:space="preserve">and to the </w:t>
      </w:r>
      <w:r w:rsidR="008B7164">
        <w:t xml:space="preserve">External </w:t>
      </w:r>
      <w:r w:rsidRPr="00D86A7F">
        <w:t xml:space="preserve">Delegated AID Witnesses designated by that Inception Event.  The published Inception Event includes as an attachment OOBIs for each of the </w:t>
      </w:r>
      <w:r w:rsidR="008B7164">
        <w:t xml:space="preserve">External </w:t>
      </w:r>
      <w:r w:rsidRPr="00D86A7F">
        <w:t>Delegated AID Witnesses.</w:t>
      </w:r>
    </w:p>
    <w:p w14:paraId="3AABB48E" w14:textId="7BC26CFF" w:rsidR="00D86A7F" w:rsidRPr="00D86A7F" w:rsidRDefault="00D86A7F" w:rsidP="00D86A7F">
      <w:pPr>
        <w:pStyle w:val="ListNumber"/>
        <w:numPr>
          <w:ilvl w:val="1"/>
          <w:numId w:val="44"/>
        </w:numPr>
      </w:pPr>
      <w:r w:rsidRPr="00D86A7F">
        <w:t xml:space="preserve">Each </w:t>
      </w:r>
      <w:ins w:id="133" w:author="GLEIF" w:date="2022-03-10T16:47:00Z">
        <w:r w:rsidR="006A3043" w:rsidRPr="003D3AD7">
          <w:t>External GAR</w:t>
        </w:r>
        <w:r w:rsidR="006A3043" w:rsidRPr="00D86A7F">
          <w:t xml:space="preserve"> </w:t>
        </w:r>
      </w:ins>
      <w:r w:rsidRPr="00D86A7F">
        <w:t xml:space="preserve">MUST verify the set of public keys, the next public key digest, the Witness identifiers, the threshold, the next threshold, and the Root AID in the </w:t>
      </w:r>
      <w:r w:rsidR="00DA20E1">
        <w:t xml:space="preserve">External </w:t>
      </w:r>
      <w:r w:rsidRPr="00D86A7F">
        <w:t>Delegated AID Inception Event.</w:t>
      </w:r>
    </w:p>
    <w:p w14:paraId="683A844D" w14:textId="5FAC87CD" w:rsidR="00D86A7F" w:rsidRPr="00D86A7F" w:rsidRDefault="00D86A7F" w:rsidP="00D86A7F">
      <w:pPr>
        <w:pStyle w:val="ListNumber"/>
        <w:numPr>
          <w:ilvl w:val="1"/>
          <w:numId w:val="44"/>
        </w:numPr>
      </w:pPr>
      <w:r w:rsidRPr="00D86A7F">
        <w:t xml:space="preserve">Each </w:t>
      </w:r>
      <w:ins w:id="134" w:author="GLEIF" w:date="2022-03-10T16:47:00Z">
        <w:r w:rsidR="006A3043" w:rsidRPr="003D3AD7">
          <w:t>External GAR</w:t>
        </w:r>
      </w:ins>
      <w:r w:rsidRPr="00D86A7F">
        <w:t xml:space="preserve"> MUST verify the set of Witness endpoints for </w:t>
      </w:r>
      <w:r w:rsidRPr="009E798F">
        <w:t xml:space="preserve">the </w:t>
      </w:r>
      <w:r w:rsidR="00E15DAB" w:rsidRPr="009E798F">
        <w:t>GEDA.</w:t>
      </w:r>
    </w:p>
    <w:p w14:paraId="27F25A36" w14:textId="6ABD6D78" w:rsidR="00D86A7F" w:rsidRPr="00D86A7F" w:rsidRDefault="00D86A7F" w:rsidP="00D86A7F">
      <w:pPr>
        <w:pStyle w:val="ListNumber"/>
        <w:numPr>
          <w:ilvl w:val="1"/>
          <w:numId w:val="44"/>
        </w:numPr>
      </w:pPr>
      <w:r w:rsidRPr="00D86A7F">
        <w:t xml:space="preserve">Each </w:t>
      </w:r>
      <w:ins w:id="135" w:author="GLEIF" w:date="2022-03-10T16:47:00Z">
        <w:r w:rsidR="006A3043" w:rsidRPr="003D3AD7">
          <w:t>External GAR</w:t>
        </w:r>
      </w:ins>
      <w:r w:rsidRPr="00D86A7F">
        <w:t xml:space="preserve"> MUST sign and publish to the </w:t>
      </w:r>
      <w:r w:rsidR="00DA20E1">
        <w:t xml:space="preserve">External </w:t>
      </w:r>
      <w:r w:rsidRPr="00D86A7F">
        <w:t xml:space="preserve">Delegated AID Witnesses their signature on the </w:t>
      </w:r>
      <w:r w:rsidR="00DA20E1">
        <w:t xml:space="preserve">External </w:t>
      </w:r>
      <w:r w:rsidRPr="00D86A7F">
        <w:t>Delegated AID Inception Event.</w:t>
      </w:r>
    </w:p>
    <w:p w14:paraId="177B9419" w14:textId="001D7B8D" w:rsidR="00D86A7F" w:rsidRPr="00D86A7F" w:rsidRDefault="00D86A7F" w:rsidP="00D86A7F">
      <w:pPr>
        <w:pStyle w:val="ListNumber"/>
        <w:numPr>
          <w:ilvl w:val="1"/>
          <w:numId w:val="44"/>
        </w:numPr>
      </w:pPr>
      <w:r w:rsidRPr="00D86A7F">
        <w:lastRenderedPageBreak/>
        <w:t xml:space="preserve">Each </w:t>
      </w:r>
      <w:ins w:id="136" w:author="GLEIF" w:date="2022-03-10T16:47:00Z">
        <w:r w:rsidR="006A3043" w:rsidRPr="003D3AD7">
          <w:t>External GAR</w:t>
        </w:r>
      </w:ins>
      <w:r w:rsidRPr="00D86A7F">
        <w:t xml:space="preserve"> MUST verify that the</w:t>
      </w:r>
      <w:r w:rsidR="00DA20E1">
        <w:t xml:space="preserve"> External</w:t>
      </w:r>
      <w:r w:rsidRPr="00D86A7F">
        <w:t xml:space="preserve"> Delegated AID Inception Event is fully witnessed by every Witness.</w:t>
      </w:r>
    </w:p>
    <w:p w14:paraId="205C33F2" w14:textId="77777777" w:rsidR="00D86A7F" w:rsidRDefault="00D86A7F" w:rsidP="006E75F6">
      <w:pPr>
        <w:pStyle w:val="ListNumber"/>
        <w:numPr>
          <w:ilvl w:val="0"/>
          <w:numId w:val="0"/>
        </w:numPr>
        <w:ind w:left="720"/>
      </w:pPr>
    </w:p>
    <w:p w14:paraId="7D91B799" w14:textId="57119DBB" w:rsidR="0015687B" w:rsidRDefault="0015687B" w:rsidP="009A695D">
      <w:pPr>
        <w:pStyle w:val="ListNumber"/>
        <w:numPr>
          <w:ilvl w:val="0"/>
          <w:numId w:val="44"/>
        </w:numPr>
      </w:pPr>
      <w:r>
        <w:t xml:space="preserve">Rotation Event </w:t>
      </w:r>
      <w:r w:rsidR="00393799">
        <w:t xml:space="preserve">to delegate </w:t>
      </w:r>
      <w:r>
        <w:t xml:space="preserve">the </w:t>
      </w:r>
      <w:r w:rsidR="00393799">
        <w:t xml:space="preserve">GLEIF </w:t>
      </w:r>
      <w:r w:rsidR="00B50157">
        <w:t xml:space="preserve">Internal </w:t>
      </w:r>
      <w:r>
        <w:t>Delegated AIDs</w:t>
      </w:r>
      <w:r w:rsidR="006E75F6">
        <w:t xml:space="preserve"> </w:t>
      </w:r>
    </w:p>
    <w:p w14:paraId="3F6AD770" w14:textId="0619735E" w:rsidR="00325C2F" w:rsidRDefault="00325C2F" w:rsidP="000B676E">
      <w:pPr>
        <w:pStyle w:val="ListNumber"/>
        <w:numPr>
          <w:ilvl w:val="0"/>
          <w:numId w:val="0"/>
        </w:numPr>
        <w:ind w:left="720"/>
      </w:pPr>
      <w:bookmarkStart w:id="137" w:name="OLE_LINK55"/>
      <w:bookmarkStart w:id="138" w:name="OLE_LINK56"/>
      <w:r w:rsidRPr="001E2BD4">
        <w:rPr>
          <w:rFonts w:cstheme="minorHAnsi"/>
        </w:rPr>
        <w:t xml:space="preserve">The following steps MUST be performed in </w:t>
      </w:r>
      <w:r>
        <w:rPr>
          <w:rFonts w:cstheme="minorHAnsi"/>
        </w:rPr>
        <w:t>the</w:t>
      </w:r>
      <w:r w:rsidRPr="001E2BD4">
        <w:rPr>
          <w:rFonts w:cstheme="minorHAnsi"/>
        </w:rPr>
        <w:t xml:space="preserve"> order </w:t>
      </w:r>
      <w:r>
        <w:rPr>
          <w:rFonts w:cstheme="minorHAnsi"/>
        </w:rPr>
        <w:t xml:space="preserve">listed </w:t>
      </w:r>
      <w:r w:rsidRPr="001E2BD4">
        <w:rPr>
          <w:rFonts w:cstheme="minorHAnsi"/>
        </w:rPr>
        <w:t>and completed during this OOBI session</w:t>
      </w:r>
      <w:r>
        <w:rPr>
          <w:rFonts w:cstheme="minorHAnsi"/>
        </w:rPr>
        <w:t xml:space="preserve"> for each of the two GLEIF Delegated AIDs, namely, the GLEIF Internal Delegated AID (GIDA) </w:t>
      </w:r>
      <w:r w:rsidR="00F47F44">
        <w:rPr>
          <w:rFonts w:cstheme="minorHAnsi"/>
        </w:rPr>
        <w:t xml:space="preserve">in this section </w:t>
      </w:r>
      <w:r>
        <w:rPr>
          <w:rFonts w:cstheme="minorHAnsi"/>
        </w:rPr>
        <w:t>and the GLEIF External Delegated AID (GEDA)</w:t>
      </w:r>
      <w:r w:rsidR="00F47F44">
        <w:rPr>
          <w:rFonts w:cstheme="minorHAnsi"/>
        </w:rPr>
        <w:t xml:space="preserve"> in section </w:t>
      </w:r>
      <w:ins w:id="139" w:author="GLEIF" w:date="2022-03-15T15:38:00Z">
        <w:r w:rsidR="003059A8">
          <w:rPr>
            <w:rFonts w:cstheme="minorHAnsi"/>
          </w:rPr>
          <w:t>9</w:t>
        </w:r>
      </w:ins>
      <w:r w:rsidR="00F94214">
        <w:rPr>
          <w:rFonts w:cstheme="minorHAnsi"/>
        </w:rPr>
        <w:t>.</w:t>
      </w:r>
    </w:p>
    <w:bookmarkEnd w:id="137"/>
    <w:bookmarkEnd w:id="138"/>
    <w:p w14:paraId="1A1C6882" w14:textId="5633CFCB" w:rsidR="00E0754B" w:rsidRDefault="00E0754B" w:rsidP="000B676E">
      <w:pPr>
        <w:pStyle w:val="ListNumber"/>
        <w:numPr>
          <w:ilvl w:val="0"/>
          <w:numId w:val="0"/>
        </w:numPr>
        <w:ind w:left="720"/>
      </w:pPr>
      <w:r>
        <w:t>The anchor in th</w:t>
      </w:r>
      <w:r w:rsidR="00630FCD">
        <w:t>is</w:t>
      </w:r>
      <w:r>
        <w:t xml:space="preserve"> Rotation Event is the mechanism by which the delegation is authorized by the Delegator.  The Rotation Event with the anchoring digest of the Inception Event of the Delegated AID, when Fully Signed, is a verifiable cryptographic commitment to the delegation.  </w:t>
      </w:r>
      <w:r w:rsidR="000B676E">
        <w:t>The Delegated AIDs are not verifiable until they are anchored in the KEL of the Delegator e.g.</w:t>
      </w:r>
      <w:ins w:id="140" w:author="GLEIF" w:date="2022-04-14T15:21:00Z">
        <w:r w:rsidR="00127C04">
          <w:t>,</w:t>
        </w:r>
      </w:ins>
      <w:r w:rsidR="000B676E">
        <w:t xml:space="preserve"> the Root AID. A new event must be created to include these anchors. </w:t>
      </w:r>
    </w:p>
    <w:p w14:paraId="332254CF" w14:textId="1B8A0CDE" w:rsidR="006E75F6" w:rsidRDefault="00E0754B" w:rsidP="006E75F6">
      <w:pPr>
        <w:pStyle w:val="ListNumber"/>
        <w:numPr>
          <w:ilvl w:val="0"/>
          <w:numId w:val="0"/>
        </w:numPr>
        <w:ind w:left="720"/>
      </w:pPr>
      <w:r>
        <w:t>(Delegation in KERI is cooperative.  It requires a cryptographic commitment from both the Delegator and the Delegate.)</w:t>
      </w:r>
    </w:p>
    <w:p w14:paraId="6212E2DD" w14:textId="196B97E5" w:rsidR="00D752A0" w:rsidRDefault="00AF3548" w:rsidP="00D752A0">
      <w:pPr>
        <w:pStyle w:val="ListNumber"/>
        <w:numPr>
          <w:ilvl w:val="1"/>
          <w:numId w:val="44"/>
        </w:numPr>
      </w:pPr>
      <w:r>
        <w:t>A threshold satisficing sub</w:t>
      </w:r>
      <w:r w:rsidR="00D752A0">
        <w:t xml:space="preserve">set of </w:t>
      </w:r>
      <w:ins w:id="141" w:author="GLEIF" w:date="2022-03-10T16:42:00Z">
        <w:r w:rsidR="00396B26" w:rsidRPr="00396B26">
          <w:t>Internal GAR</w:t>
        </w:r>
      </w:ins>
      <w:r w:rsidR="00501A3E">
        <w:t xml:space="preserve">s </w:t>
      </w:r>
      <w:r w:rsidR="00D752A0">
        <w:t>MUST each rotate their participating AIDs.</w:t>
      </w:r>
    </w:p>
    <w:p w14:paraId="611CA490" w14:textId="0744B716" w:rsidR="00D752A0" w:rsidRDefault="00D752A0" w:rsidP="00D752A0">
      <w:pPr>
        <w:pStyle w:val="ListNumber"/>
        <w:numPr>
          <w:ilvl w:val="1"/>
          <w:numId w:val="44"/>
        </w:numPr>
      </w:pPr>
      <w:r>
        <w:t xml:space="preserve">Using the current public key, </w:t>
      </w:r>
      <w:r w:rsidR="00393799">
        <w:t xml:space="preserve">the </w:t>
      </w:r>
      <w:r>
        <w:t xml:space="preserve">next public key digest from each of the participating AID </w:t>
      </w:r>
      <w:r w:rsidR="00393799">
        <w:t>R</w:t>
      </w:r>
      <w:r>
        <w:t xml:space="preserve">otation </w:t>
      </w:r>
      <w:r w:rsidR="00393799">
        <w:t>E</w:t>
      </w:r>
      <w:r>
        <w:t xml:space="preserve">vents, and the digest of the GLEIF </w:t>
      </w:r>
      <w:r w:rsidR="00501A3E">
        <w:t xml:space="preserve">Internal </w:t>
      </w:r>
      <w:r>
        <w:t>Delegated AID</w:t>
      </w:r>
      <w:r w:rsidR="00DD5591">
        <w:t xml:space="preserve"> Inception Event,</w:t>
      </w:r>
      <w:r>
        <w:t xml:space="preserve"> the </w:t>
      </w:r>
      <w:ins w:id="142" w:author="GLEIF" w:date="2022-03-10T16:43:00Z">
        <w:r w:rsidR="00396B26" w:rsidRPr="00396B26">
          <w:t>Internal GAR</w:t>
        </w:r>
      </w:ins>
      <w:r w:rsidR="00501A3E">
        <w:t xml:space="preserve"> Lead </w:t>
      </w:r>
      <w:r>
        <w:t xml:space="preserve">MUST generate a </w:t>
      </w:r>
      <w:r w:rsidRPr="00C3259C">
        <w:t>GLEIF</w:t>
      </w:r>
      <w:r>
        <w:t xml:space="preserve"> </w:t>
      </w:r>
      <w:r w:rsidR="00501A3E">
        <w:t xml:space="preserve">Internal </w:t>
      </w:r>
      <w:r>
        <w:t>Delegated AID Rotation Event</w:t>
      </w:r>
      <w:r w:rsidR="00501A3E">
        <w:t xml:space="preserve"> </w:t>
      </w:r>
      <w:r>
        <w:t xml:space="preserve">and publish this to the other </w:t>
      </w:r>
      <w:r w:rsidR="00F75425">
        <w:t xml:space="preserve">participating </w:t>
      </w:r>
      <w:ins w:id="143" w:author="GLEIF" w:date="2022-03-10T16:43:00Z">
        <w:r w:rsidR="00396B26" w:rsidRPr="00396B26">
          <w:t>Internal GAR</w:t>
        </w:r>
      </w:ins>
      <w:r w:rsidR="00F75425">
        <w:t xml:space="preserve">s </w:t>
      </w:r>
      <w:r>
        <w:t xml:space="preserve">and to the Root AID </w:t>
      </w:r>
      <w:r w:rsidR="00393799">
        <w:t>W</w:t>
      </w:r>
      <w:r>
        <w:t>itnesses.</w:t>
      </w:r>
    </w:p>
    <w:p w14:paraId="0B7B6551" w14:textId="72307B97" w:rsidR="00D752A0" w:rsidRDefault="00D752A0" w:rsidP="00D752A0">
      <w:pPr>
        <w:pStyle w:val="ListNumber"/>
        <w:numPr>
          <w:ilvl w:val="1"/>
          <w:numId w:val="44"/>
        </w:numPr>
      </w:pPr>
      <w:r>
        <w:t xml:space="preserve">Each </w:t>
      </w:r>
      <w:ins w:id="144" w:author="GLEIF" w:date="2022-03-10T16:43:00Z">
        <w:r w:rsidR="00396B26" w:rsidRPr="00396B26">
          <w:t>Internal GAR</w:t>
        </w:r>
      </w:ins>
      <w:r w:rsidR="00501A3E">
        <w:t xml:space="preserve"> </w:t>
      </w:r>
      <w:r>
        <w:t xml:space="preserve">MUST verify the set of public keys, the next public key digest, and delegated </w:t>
      </w:r>
      <w:r w:rsidR="00393799">
        <w:t>I</w:t>
      </w:r>
      <w:r>
        <w:t xml:space="preserve">nception </w:t>
      </w:r>
      <w:r w:rsidR="00393799">
        <w:t>E</w:t>
      </w:r>
      <w:r>
        <w:t xml:space="preserve">vent digests in that </w:t>
      </w:r>
      <w:r w:rsidR="00393799">
        <w:t>R</w:t>
      </w:r>
      <w:r>
        <w:t xml:space="preserve">otation </w:t>
      </w:r>
      <w:r w:rsidR="00393799">
        <w:t>E</w:t>
      </w:r>
      <w:r>
        <w:t>vent.</w:t>
      </w:r>
    </w:p>
    <w:p w14:paraId="198C7031" w14:textId="49023D53" w:rsidR="00D752A0" w:rsidRDefault="00D752A0" w:rsidP="00D752A0">
      <w:pPr>
        <w:pStyle w:val="ListNumber"/>
        <w:numPr>
          <w:ilvl w:val="1"/>
          <w:numId w:val="44"/>
        </w:numPr>
      </w:pPr>
      <w:r>
        <w:t>Each</w:t>
      </w:r>
      <w:r w:rsidR="006E75F6">
        <w:t xml:space="preserve"> </w:t>
      </w:r>
      <w:ins w:id="145" w:author="GLEIF" w:date="2022-03-10T16:43:00Z">
        <w:r w:rsidR="00396B26" w:rsidRPr="00396B26">
          <w:t>Internal GAR</w:t>
        </w:r>
        <w:r w:rsidR="00396B26">
          <w:t xml:space="preserve"> </w:t>
        </w:r>
      </w:ins>
      <w:r>
        <w:t xml:space="preserve">MUST sign and publish to the Root AID </w:t>
      </w:r>
      <w:r w:rsidR="00393799">
        <w:t>W</w:t>
      </w:r>
      <w:r>
        <w:t xml:space="preserve">itnesses their signature on the Root AID </w:t>
      </w:r>
      <w:r w:rsidR="00393799">
        <w:t>R</w:t>
      </w:r>
      <w:r>
        <w:t xml:space="preserve">otation </w:t>
      </w:r>
      <w:r w:rsidR="00393799">
        <w:t>E</w:t>
      </w:r>
      <w:r>
        <w:t>vent.</w:t>
      </w:r>
    </w:p>
    <w:p w14:paraId="7A73E605" w14:textId="75F78186" w:rsidR="006E75F6" w:rsidRDefault="00D752A0" w:rsidP="002B383F">
      <w:pPr>
        <w:pStyle w:val="ListNumber"/>
        <w:numPr>
          <w:ilvl w:val="1"/>
          <w:numId w:val="44"/>
        </w:numPr>
      </w:pPr>
      <w:r>
        <w:t xml:space="preserve">Each </w:t>
      </w:r>
      <w:ins w:id="146" w:author="GLEIF" w:date="2022-03-10T16:43:00Z">
        <w:r w:rsidR="00396B26" w:rsidRPr="00396B26">
          <w:t>Internal GAR</w:t>
        </w:r>
      </w:ins>
      <w:r w:rsidR="00501A3E">
        <w:t xml:space="preserve"> </w:t>
      </w:r>
      <w:r>
        <w:t xml:space="preserve">MUST verify that the Root AID </w:t>
      </w:r>
      <w:r w:rsidR="00393799">
        <w:t>R</w:t>
      </w:r>
      <w:r>
        <w:t xml:space="preserve">otation </w:t>
      </w:r>
      <w:r w:rsidR="00393799">
        <w:t>E</w:t>
      </w:r>
      <w:r>
        <w:t xml:space="preserve">vent is fully witnessed by every </w:t>
      </w:r>
      <w:r w:rsidR="005E56F7">
        <w:t xml:space="preserve">Root AID </w:t>
      </w:r>
      <w:r w:rsidR="00393799">
        <w:t>W</w:t>
      </w:r>
      <w:r>
        <w:t>itness.</w:t>
      </w:r>
    </w:p>
    <w:p w14:paraId="418784A6" w14:textId="5C5404D0" w:rsidR="002B383F" w:rsidRDefault="002B383F" w:rsidP="002B383F">
      <w:pPr>
        <w:pStyle w:val="ListNumber"/>
        <w:numPr>
          <w:ilvl w:val="0"/>
          <w:numId w:val="0"/>
        </w:numPr>
        <w:ind w:left="1440"/>
      </w:pPr>
    </w:p>
    <w:p w14:paraId="1C6F9588" w14:textId="16088A87" w:rsidR="00F47F44" w:rsidRPr="00F47F44" w:rsidRDefault="00F47F44" w:rsidP="00F47F44">
      <w:pPr>
        <w:pStyle w:val="ListNumber"/>
        <w:numPr>
          <w:ilvl w:val="0"/>
          <w:numId w:val="44"/>
        </w:numPr>
      </w:pPr>
      <w:r w:rsidRPr="00F47F44">
        <w:t xml:space="preserve">Rotation Event to delegate the GLEIF </w:t>
      </w:r>
      <w:r w:rsidR="00B50157">
        <w:t xml:space="preserve">External </w:t>
      </w:r>
      <w:r w:rsidRPr="00F47F44">
        <w:t xml:space="preserve">Delegated AIDs </w:t>
      </w:r>
    </w:p>
    <w:p w14:paraId="7FC850ED" w14:textId="3330F2DB" w:rsidR="00F47F44" w:rsidRPr="00F47F44" w:rsidRDefault="00F47F44" w:rsidP="003B4CED">
      <w:pPr>
        <w:pStyle w:val="ListNumber"/>
        <w:numPr>
          <w:ilvl w:val="0"/>
          <w:numId w:val="0"/>
        </w:numPr>
        <w:ind w:left="851"/>
      </w:pPr>
      <w:r w:rsidRPr="00F47F44">
        <w:t>The following steps MUST be performed in the order listed and completed during this OOBI session for each of the two GLEIF Delegated AIDs, namely, the GLEIF Internal Delegated AID (GIDA)</w:t>
      </w:r>
      <w:r>
        <w:t xml:space="preserve"> in section</w:t>
      </w:r>
      <w:r w:rsidRPr="00F47F44">
        <w:t xml:space="preserve"> </w:t>
      </w:r>
      <w:ins w:id="147" w:author="GLEIF" w:date="2022-03-15T15:38:00Z">
        <w:r w:rsidR="003059A8">
          <w:t>8</w:t>
        </w:r>
      </w:ins>
      <w:r>
        <w:t xml:space="preserve"> </w:t>
      </w:r>
      <w:r w:rsidRPr="00F47F44">
        <w:t>and the GLEIF External Delegated AID (GEDA)</w:t>
      </w:r>
      <w:r>
        <w:t xml:space="preserve"> on this section</w:t>
      </w:r>
      <w:r w:rsidRPr="00F47F44">
        <w:t>.</w:t>
      </w:r>
    </w:p>
    <w:p w14:paraId="42D5A216" w14:textId="01843ED9" w:rsidR="00F47F44" w:rsidRPr="00F47F44" w:rsidRDefault="00F47F44" w:rsidP="003B4CED">
      <w:pPr>
        <w:pStyle w:val="ListNumber"/>
        <w:numPr>
          <w:ilvl w:val="0"/>
          <w:numId w:val="0"/>
        </w:numPr>
        <w:ind w:left="851"/>
      </w:pPr>
      <w:r w:rsidRPr="00F47F44">
        <w:t xml:space="preserve">The anchor in this Rotation Event is the mechanism by which the delegation is authorized by the Delegator.  The Rotation Event with the anchoring digest of the Inception Event of the Delegated AID, when Fully Signed, is a verifiable cryptographic </w:t>
      </w:r>
      <w:r w:rsidRPr="00F47F44">
        <w:lastRenderedPageBreak/>
        <w:t xml:space="preserve">commitment to the delegation.  The Delegated AIDs are not verifiable until they are anchored in the KEL of the Delegator </w:t>
      </w:r>
      <w:proofErr w:type="gramStart"/>
      <w:r w:rsidRPr="00F47F44">
        <w:t>e.g.</w:t>
      </w:r>
      <w:proofErr w:type="gramEnd"/>
      <w:r w:rsidRPr="00F47F44">
        <w:t xml:space="preserve"> the Root AID. A new event must be created to include these anchors. </w:t>
      </w:r>
    </w:p>
    <w:p w14:paraId="18B807ED" w14:textId="77777777" w:rsidR="00F47F44" w:rsidRPr="00F47F44" w:rsidRDefault="00F47F44" w:rsidP="003B4CED">
      <w:pPr>
        <w:pStyle w:val="ListNumber"/>
        <w:numPr>
          <w:ilvl w:val="0"/>
          <w:numId w:val="0"/>
        </w:numPr>
        <w:ind w:left="851"/>
      </w:pPr>
      <w:r w:rsidRPr="00F47F44">
        <w:t>(Delegation in KERI is cooperative.  It requires a cryptographic commitment from both the Delegator and the Delegate.)</w:t>
      </w:r>
    </w:p>
    <w:p w14:paraId="6714D215" w14:textId="77E19B17" w:rsidR="00F47F44" w:rsidRPr="00F47F44" w:rsidRDefault="00F75425" w:rsidP="00F47F44">
      <w:pPr>
        <w:pStyle w:val="ListNumber"/>
        <w:numPr>
          <w:ilvl w:val="1"/>
          <w:numId w:val="44"/>
        </w:numPr>
      </w:pPr>
      <w:r>
        <w:t>A threshold satisficing</w:t>
      </w:r>
      <w:r w:rsidRPr="00F47F44">
        <w:t xml:space="preserve"> </w:t>
      </w:r>
      <w:r>
        <w:t>sub</w:t>
      </w:r>
      <w:r w:rsidR="00F47F44" w:rsidRPr="00F47F44">
        <w:t xml:space="preserve">set of </w:t>
      </w:r>
      <w:ins w:id="148" w:author="GLEIF" w:date="2022-03-10T16:48:00Z">
        <w:r w:rsidR="006A3043" w:rsidRPr="003D3AD7">
          <w:t>External GAR</w:t>
        </w:r>
      </w:ins>
      <w:r w:rsidR="00F47F44" w:rsidRPr="00F47F44">
        <w:t>s MUST each rotate their participating AIDs.</w:t>
      </w:r>
    </w:p>
    <w:p w14:paraId="24CC584E" w14:textId="334097CD" w:rsidR="00F47F44" w:rsidRPr="00F47F44" w:rsidRDefault="00F47F44" w:rsidP="00F47F44">
      <w:pPr>
        <w:pStyle w:val="ListNumber"/>
        <w:numPr>
          <w:ilvl w:val="1"/>
          <w:numId w:val="44"/>
        </w:numPr>
      </w:pPr>
      <w:r w:rsidRPr="00F47F44">
        <w:t>Using the current public key, the next public key digest from each of the participating AID Rotation Events, and the digest of GLEIF External Delegated AID Inception Event,</w:t>
      </w:r>
      <w:r>
        <w:t xml:space="preserve"> </w:t>
      </w:r>
      <w:r w:rsidRPr="00F47F44">
        <w:t xml:space="preserve">the </w:t>
      </w:r>
      <w:ins w:id="149" w:author="GLEIF" w:date="2022-03-10T16:48:00Z">
        <w:r w:rsidR="006A3043" w:rsidRPr="003D3AD7">
          <w:t>External GAR</w:t>
        </w:r>
      </w:ins>
      <w:r w:rsidRPr="00F47F44">
        <w:t xml:space="preserve"> Lead MUST generate a GLEIF External Delegated AID Rotation Event and publish this to the other </w:t>
      </w:r>
      <w:r w:rsidR="00012AC1">
        <w:t xml:space="preserve">participating </w:t>
      </w:r>
      <w:ins w:id="150" w:author="GLEIF" w:date="2022-03-10T16:48:00Z">
        <w:r w:rsidR="006A3043" w:rsidRPr="003D3AD7">
          <w:t>External GAR</w:t>
        </w:r>
      </w:ins>
      <w:r w:rsidR="00F75425">
        <w:t>s</w:t>
      </w:r>
      <w:r w:rsidR="00F75425" w:rsidRPr="00F47F44">
        <w:t xml:space="preserve"> </w:t>
      </w:r>
      <w:r w:rsidRPr="00F47F44">
        <w:t>and to the Root AID Witnesses.</w:t>
      </w:r>
    </w:p>
    <w:p w14:paraId="4E6478A9" w14:textId="500C65BE" w:rsidR="00F47F44" w:rsidRPr="00F47F44" w:rsidRDefault="00F47F44" w:rsidP="00F47F44">
      <w:pPr>
        <w:pStyle w:val="ListNumber"/>
        <w:numPr>
          <w:ilvl w:val="1"/>
          <w:numId w:val="44"/>
        </w:numPr>
      </w:pPr>
      <w:r w:rsidRPr="00F47F44">
        <w:t xml:space="preserve">Each </w:t>
      </w:r>
      <w:ins w:id="151" w:author="GLEIF" w:date="2022-03-10T16:48:00Z">
        <w:r w:rsidR="006A3043" w:rsidRPr="003D3AD7">
          <w:t>External GAR</w:t>
        </w:r>
        <w:r w:rsidR="006A3043" w:rsidRPr="00D86A7F">
          <w:t xml:space="preserve"> </w:t>
        </w:r>
      </w:ins>
      <w:r w:rsidRPr="00F47F44">
        <w:t>MUST verify the set of public keys, the next public key digest, and delegated Inception Event digests in that Rotation Event.</w:t>
      </w:r>
    </w:p>
    <w:p w14:paraId="7F75BA71" w14:textId="06A814CD" w:rsidR="00F47F44" w:rsidRPr="00F47F44" w:rsidRDefault="00F47F44" w:rsidP="00F47F44">
      <w:pPr>
        <w:pStyle w:val="ListNumber"/>
        <w:numPr>
          <w:ilvl w:val="1"/>
          <w:numId w:val="44"/>
        </w:numPr>
      </w:pPr>
      <w:r w:rsidRPr="00F47F44">
        <w:t xml:space="preserve">Each </w:t>
      </w:r>
      <w:ins w:id="152" w:author="GLEIF" w:date="2022-03-10T16:48:00Z">
        <w:r w:rsidR="006A3043" w:rsidRPr="003D3AD7">
          <w:t>External GAR</w:t>
        </w:r>
      </w:ins>
      <w:r w:rsidRPr="00F47F44">
        <w:t xml:space="preserve"> MUST sign and publish to the Root AID Witnesses their signature on the Root AID Rotation Event.</w:t>
      </w:r>
    </w:p>
    <w:p w14:paraId="1E497848" w14:textId="1342105D" w:rsidR="00F47F44" w:rsidRDefault="00F47F44" w:rsidP="00E12977">
      <w:pPr>
        <w:pStyle w:val="ListNumber"/>
        <w:numPr>
          <w:ilvl w:val="1"/>
          <w:numId w:val="44"/>
        </w:numPr>
      </w:pPr>
      <w:r w:rsidRPr="00F47F44">
        <w:t xml:space="preserve">Each </w:t>
      </w:r>
      <w:ins w:id="153" w:author="GLEIF" w:date="2022-03-10T16:49:00Z">
        <w:r w:rsidR="006A3043" w:rsidRPr="003D3AD7">
          <w:t>External GAR</w:t>
        </w:r>
        <w:r w:rsidR="006A3043" w:rsidRPr="00D86A7F">
          <w:t xml:space="preserve"> </w:t>
        </w:r>
      </w:ins>
      <w:r w:rsidRPr="00F47F44">
        <w:t>MUST verify that the Root AID Rotation Event is fully witnessed by every Root AID Witness</w:t>
      </w:r>
      <w:ins w:id="154" w:author="GLEIF" w:date="2022-03-15T15:39:00Z">
        <w:r w:rsidR="003059A8">
          <w:t>.</w:t>
        </w:r>
      </w:ins>
    </w:p>
    <w:p w14:paraId="0A37BD7B" w14:textId="04FD5EA6" w:rsidR="00F47F44" w:rsidDel="003146CF" w:rsidRDefault="00F47F44" w:rsidP="002B383F">
      <w:pPr>
        <w:pStyle w:val="ListNumber"/>
        <w:numPr>
          <w:ilvl w:val="0"/>
          <w:numId w:val="0"/>
        </w:numPr>
        <w:ind w:left="1440"/>
        <w:rPr>
          <w:del w:id="155" w:author="GLEIF" w:date="2022-05-10T13:05:00Z"/>
        </w:rPr>
      </w:pPr>
    </w:p>
    <w:p w14:paraId="7714B69C" w14:textId="5488E00E" w:rsidR="006E75F6" w:rsidRPr="009C3F0B" w:rsidDel="003146CF" w:rsidRDefault="006E75F6" w:rsidP="006E75F6">
      <w:pPr>
        <w:pStyle w:val="ListNumber"/>
        <w:numPr>
          <w:ilvl w:val="0"/>
          <w:numId w:val="44"/>
        </w:numPr>
        <w:rPr>
          <w:del w:id="156" w:author="GLEIF" w:date="2022-05-10T13:05:00Z"/>
          <w:rFonts w:cstheme="minorHAnsi"/>
          <w:highlight w:val="yellow"/>
          <w:rPrChange w:id="157" w:author="GLEIF" w:date="2022-05-09T15:21:00Z">
            <w:rPr>
              <w:del w:id="158" w:author="GLEIF" w:date="2022-05-10T13:05:00Z"/>
              <w:rFonts w:cstheme="minorHAnsi"/>
            </w:rPr>
          </w:rPrChange>
        </w:rPr>
      </w:pPr>
      <w:del w:id="159" w:author="GLEIF" w:date="2022-05-10T13:05:00Z">
        <w:r w:rsidDel="003146CF">
          <w:rPr>
            <w:rFonts w:cstheme="minorHAnsi"/>
          </w:rPr>
          <w:delText>Creation of QVI Delegated AIDs</w:delText>
        </w:r>
      </w:del>
    </w:p>
    <w:p w14:paraId="54871C02" w14:textId="60755B54" w:rsidR="006E75F6" w:rsidRPr="001E2BD4" w:rsidDel="003146CF" w:rsidRDefault="006E75F6" w:rsidP="006E75F6">
      <w:pPr>
        <w:pStyle w:val="ListNumber"/>
        <w:numPr>
          <w:ilvl w:val="0"/>
          <w:numId w:val="0"/>
        </w:numPr>
        <w:ind w:left="720"/>
        <w:rPr>
          <w:del w:id="160" w:author="GLEIF" w:date="2022-05-10T13:05:00Z"/>
          <w:rFonts w:cstheme="minorHAnsi"/>
        </w:rPr>
      </w:pPr>
      <w:del w:id="161" w:author="GLEIF" w:date="2022-05-10T13:05:00Z">
        <w:r w:rsidRPr="001E2BD4" w:rsidDel="003146CF">
          <w:rPr>
            <w:rFonts w:cstheme="minorHAnsi"/>
          </w:rPr>
          <w:delText xml:space="preserve">The following steps MUST be performed in </w:delText>
        </w:r>
        <w:r w:rsidDel="003146CF">
          <w:rPr>
            <w:rFonts w:cstheme="minorHAnsi"/>
          </w:rPr>
          <w:delText>the</w:delText>
        </w:r>
        <w:r w:rsidRPr="001E2BD4" w:rsidDel="003146CF">
          <w:rPr>
            <w:rFonts w:cstheme="minorHAnsi"/>
          </w:rPr>
          <w:delText xml:space="preserve"> order </w:delText>
        </w:r>
        <w:r w:rsidDel="003146CF">
          <w:rPr>
            <w:rFonts w:cstheme="minorHAnsi"/>
          </w:rPr>
          <w:delText xml:space="preserve">listed </w:delText>
        </w:r>
        <w:r w:rsidRPr="001E2BD4" w:rsidDel="003146CF">
          <w:rPr>
            <w:rFonts w:cstheme="minorHAnsi"/>
          </w:rPr>
          <w:delText xml:space="preserve">and completed during </w:delText>
        </w:r>
        <w:r w:rsidR="00630FCD" w:rsidDel="003146CF">
          <w:rPr>
            <w:rFonts w:cstheme="minorHAnsi"/>
          </w:rPr>
          <w:delText xml:space="preserve">an </w:delText>
        </w:r>
        <w:r w:rsidRPr="001E2BD4" w:rsidDel="003146CF">
          <w:rPr>
            <w:rFonts w:cstheme="minorHAnsi"/>
          </w:rPr>
          <w:delText>OOBI session</w:delText>
        </w:r>
        <w:r w:rsidDel="003146CF">
          <w:rPr>
            <w:rFonts w:cstheme="minorHAnsi"/>
          </w:rPr>
          <w:delText xml:space="preserve"> for</w:delText>
        </w:r>
        <w:r w:rsidR="00630FCD" w:rsidDel="003146CF">
          <w:rPr>
            <w:rFonts w:cstheme="minorHAnsi"/>
          </w:rPr>
          <w:delText xml:space="preserve"> a given</w:delText>
        </w:r>
        <w:r w:rsidDel="003146CF">
          <w:rPr>
            <w:rFonts w:cstheme="minorHAnsi"/>
          </w:rPr>
          <w:delText xml:space="preserve"> QVI Delegated AID</w:delText>
        </w:r>
        <w:r w:rsidRPr="001E2BD4" w:rsidDel="003146CF">
          <w:rPr>
            <w:rFonts w:cstheme="minorHAnsi"/>
          </w:rPr>
          <w:delText>.</w:delText>
        </w:r>
      </w:del>
    </w:p>
    <w:p w14:paraId="5E4A56E9" w14:textId="168E4683" w:rsidR="006E75F6" w:rsidDel="003146CF" w:rsidRDefault="006E75F6" w:rsidP="006E75F6">
      <w:pPr>
        <w:pStyle w:val="ListNumber"/>
        <w:numPr>
          <w:ilvl w:val="1"/>
          <w:numId w:val="44"/>
        </w:numPr>
        <w:rPr>
          <w:del w:id="162" w:author="GLEIF" w:date="2022-05-10T13:05:00Z"/>
        </w:rPr>
      </w:pPr>
      <w:del w:id="163" w:author="GLEIF" w:date="2022-05-10T13:05:00Z">
        <w:r w:rsidDel="003146CF">
          <w:delText>Each</w:delText>
        </w:r>
        <w:r w:rsidR="007F6A11" w:rsidDel="003146CF">
          <w:delText xml:space="preserve"> </w:delText>
        </w:r>
      </w:del>
      <w:bookmarkStart w:id="164" w:name="OLE_LINK43"/>
      <w:bookmarkStart w:id="165" w:name="OLE_LINK44"/>
      <w:del w:id="166" w:author="GLEIF" w:date="2022-03-10T19:48:00Z">
        <w:r w:rsidDel="007C6B5A">
          <w:delText xml:space="preserve">Delegated AID </w:delText>
        </w:r>
        <w:bookmarkEnd w:id="164"/>
        <w:bookmarkEnd w:id="165"/>
        <w:r w:rsidR="00431D4F" w:rsidDel="007C6B5A">
          <w:delText xml:space="preserve">QVI Authorized Representative </w:delText>
        </w:r>
      </w:del>
      <w:del w:id="167" w:author="GLEIF" w:date="2022-05-10T13:05:00Z">
        <w:r w:rsidR="00431D4F" w:rsidRPr="00E26B65" w:rsidDel="003146CF">
          <w:delText>(QAR</w:delText>
        </w:r>
      </w:del>
      <w:del w:id="168" w:author="GLEIF" w:date="2022-03-10T16:53:00Z">
        <w:r w:rsidR="00431D4F" w:rsidRPr="00E26B65" w:rsidDel="00E26B65">
          <w:delText xml:space="preserve"> </w:delText>
        </w:r>
        <w:bookmarkStart w:id="169" w:name="OLE_LINK41"/>
        <w:bookmarkStart w:id="170" w:name="OLE_LINK42"/>
        <w:r w:rsidR="005E56F7" w:rsidRPr="00E26B65" w:rsidDel="00E26B65">
          <w:delText>QDAC</w:delText>
        </w:r>
      </w:del>
      <w:bookmarkEnd w:id="169"/>
      <w:bookmarkEnd w:id="170"/>
      <w:del w:id="171" w:author="GLEIF" w:date="2022-05-10T13:05:00Z">
        <w:r w:rsidR="005E56F7" w:rsidRPr="00E26B65" w:rsidDel="003146CF">
          <w:delText>)</w:delText>
        </w:r>
        <w:r w:rsidDel="003146CF">
          <w:delText xml:space="preserve"> that is a participating member in the group of AIDs MUST generate its own </w:delText>
        </w:r>
        <w:r w:rsidR="005E56F7" w:rsidDel="003146CF">
          <w:delText xml:space="preserve">individual </w:delText>
        </w:r>
        <w:r w:rsidDel="003146CF">
          <w:delText xml:space="preserve">single signature AID that will be used to create the </w:delText>
        </w:r>
        <w:r w:rsidR="007F6A11" w:rsidDel="003146CF">
          <w:delText xml:space="preserve">QVI </w:delText>
        </w:r>
        <w:r w:rsidDel="003146CF">
          <w:delText>Delegated AID.</w:delText>
        </w:r>
      </w:del>
    </w:p>
    <w:p w14:paraId="64F50ED8" w14:textId="1E1C5555" w:rsidR="006E75F6" w:rsidDel="003146CF" w:rsidRDefault="006E75F6" w:rsidP="006E75F6">
      <w:pPr>
        <w:pStyle w:val="ListNumber"/>
        <w:numPr>
          <w:ilvl w:val="1"/>
          <w:numId w:val="42"/>
        </w:numPr>
        <w:rPr>
          <w:del w:id="172" w:author="GLEIF" w:date="2022-05-10T13:05:00Z"/>
        </w:rPr>
      </w:pPr>
      <w:del w:id="173" w:author="GLEIF" w:date="2022-05-10T13:05:00Z">
        <w:r w:rsidDel="003146CF">
          <w:rPr>
            <w:rFonts w:cstheme="minorHAnsi"/>
          </w:rPr>
          <w:delText xml:space="preserve">Each </w:delText>
        </w:r>
      </w:del>
      <w:del w:id="174" w:author="GLEIF" w:date="2022-03-10T16:53:00Z">
        <w:r w:rsidR="005E56F7" w:rsidDel="00E26B65">
          <w:delText>QDAC</w:delText>
        </w:r>
      </w:del>
      <w:del w:id="175" w:author="GLEIF" w:date="2022-05-10T13:05:00Z">
        <w:r w:rsidR="005E56F7" w:rsidDel="003146CF">
          <w:delText xml:space="preserve"> </w:delText>
        </w:r>
        <w:r w:rsidRPr="00B977A8" w:rsidDel="003146CF">
          <w:rPr>
            <w:rFonts w:cstheme="minorHAnsi"/>
          </w:rPr>
          <w:delText>MUST use an OOBI protocol (such as a QR code</w:delText>
        </w:r>
        <w:r w:rsidR="008A638F" w:rsidDel="003146CF">
          <w:rPr>
            <w:rFonts w:cstheme="minorHAnsi"/>
          </w:rPr>
          <w:delText xml:space="preserve"> or live chat</w:delText>
        </w:r>
        <w:r w:rsidRPr="00B977A8" w:rsidDel="003146CF">
          <w:rPr>
            <w:rFonts w:cstheme="minorHAnsi"/>
          </w:rPr>
          <w:delText xml:space="preserve">) to share </w:delText>
        </w:r>
        <w:r w:rsidDel="003146CF">
          <w:rPr>
            <w:rFonts w:cstheme="minorHAnsi"/>
          </w:rPr>
          <w:delText>its own</w:delText>
        </w:r>
        <w:r w:rsidRPr="00B977A8" w:rsidDel="003146CF">
          <w:rPr>
            <w:rFonts w:cstheme="minorHAnsi"/>
          </w:rPr>
          <w:delText xml:space="preserve"> </w:delText>
        </w:r>
        <w:r w:rsidDel="003146CF">
          <w:rPr>
            <w:rFonts w:cstheme="minorHAnsi"/>
          </w:rPr>
          <w:delText>AID</w:delText>
        </w:r>
        <w:r w:rsidRPr="00B977A8" w:rsidDel="003146CF">
          <w:rPr>
            <w:rFonts w:cstheme="minorHAnsi"/>
          </w:rPr>
          <w:delText xml:space="preserve"> with </w:delText>
        </w:r>
        <w:r w:rsidDel="003146CF">
          <w:rPr>
            <w:rFonts w:cstheme="minorHAnsi"/>
          </w:rPr>
          <w:delText xml:space="preserve">the other </w:delText>
        </w:r>
      </w:del>
      <w:del w:id="176" w:author="GLEIF" w:date="2022-03-10T16:53:00Z">
        <w:r w:rsidR="005E56F7" w:rsidDel="00E26B65">
          <w:delText>QDAC</w:delText>
        </w:r>
      </w:del>
      <w:del w:id="177" w:author="GLEIF" w:date="2022-05-10T13:05:00Z">
        <w:r w:rsidR="005E56F7" w:rsidDel="003146CF">
          <w:delText>s</w:delText>
        </w:r>
        <w:r w:rsidDel="003146CF">
          <w:rPr>
            <w:rFonts w:cstheme="minorHAnsi"/>
          </w:rPr>
          <w:delText>.</w:delText>
        </w:r>
        <w:r w:rsidRPr="00C6690D" w:rsidDel="003146CF">
          <w:rPr>
            <w:rFonts w:cstheme="minorHAnsi"/>
          </w:rPr>
          <w:delText xml:space="preserve"> </w:delText>
        </w:r>
        <w:r w:rsidDel="003146CF">
          <w:rPr>
            <w:rFonts w:cstheme="minorHAnsi"/>
          </w:rPr>
          <w:delText xml:space="preserve">For each </w:delText>
        </w:r>
      </w:del>
      <w:del w:id="178" w:author="GLEIF" w:date="2022-03-10T16:53:00Z">
        <w:r w:rsidR="005E56F7" w:rsidDel="00E26B65">
          <w:delText>QDAC</w:delText>
        </w:r>
      </w:del>
      <w:del w:id="179" w:author="GLEIF" w:date="2022-05-10T13:05:00Z">
        <w:r w:rsidDel="003146CF">
          <w:rPr>
            <w:rFonts w:cstheme="minorHAnsi"/>
          </w:rPr>
          <w:delText xml:space="preserve">, this provides the </w:delText>
        </w:r>
        <w:r w:rsidDel="003146CF">
          <w:delText xml:space="preserve">participating AID and the service endpoint whereby the other </w:delText>
        </w:r>
      </w:del>
      <w:del w:id="180" w:author="GLEIF" w:date="2022-03-10T19:52:00Z">
        <w:r w:rsidDel="007C6B5A">
          <w:delText>Controllers</w:delText>
        </w:r>
      </w:del>
      <w:del w:id="181" w:author="GLEIF" w:date="2022-05-10T13:05:00Z">
        <w:r w:rsidDel="003146CF">
          <w:delText xml:space="preserve"> may obtain the KEL of its participating AID. </w:delText>
        </w:r>
      </w:del>
    </w:p>
    <w:p w14:paraId="28476B62" w14:textId="2EC8985E" w:rsidR="006E75F6" w:rsidRPr="00F94E05" w:rsidDel="003146CF" w:rsidRDefault="006E75F6" w:rsidP="00E21CDA">
      <w:pPr>
        <w:pStyle w:val="ListNumber"/>
        <w:numPr>
          <w:ilvl w:val="1"/>
          <w:numId w:val="44"/>
        </w:numPr>
        <w:rPr>
          <w:del w:id="182" w:author="GLEIF" w:date="2022-05-10T13:05:00Z"/>
        </w:rPr>
      </w:pPr>
      <w:del w:id="183" w:author="GLEIF" w:date="2022-05-10T13:05:00Z">
        <w:r w:rsidDel="003146CF">
          <w:delText xml:space="preserve">Each </w:delText>
        </w:r>
      </w:del>
      <w:del w:id="184" w:author="GLEIF" w:date="2022-03-10T16:54:00Z">
        <w:r w:rsidR="005E56F7" w:rsidDel="00E26B65">
          <w:delText>QDAC</w:delText>
        </w:r>
      </w:del>
      <w:del w:id="185" w:author="GLEIF" w:date="2022-05-10T13:05:00Z">
        <w:r w:rsidR="005E56F7" w:rsidDel="003146CF">
          <w:delText xml:space="preserve"> </w:delText>
        </w:r>
        <w:r w:rsidDel="003146CF">
          <w:delText xml:space="preserve">MUST send a Challenge Message to every other </w:delText>
        </w:r>
      </w:del>
      <w:del w:id="186" w:author="GLEIF" w:date="2022-03-10T16:54:00Z">
        <w:r w:rsidR="005E56F7" w:rsidDel="00E26B65">
          <w:delText>QDAC</w:delText>
        </w:r>
      </w:del>
      <w:del w:id="187" w:author="GLEIF" w:date="2022-05-10T13:05:00Z">
        <w:r w:rsidR="005E56F7" w:rsidDel="003146CF">
          <w:delText xml:space="preserve"> </w:delText>
        </w:r>
        <w:r w:rsidRPr="00B977A8" w:rsidDel="003146CF">
          <w:rPr>
            <w:rFonts w:cstheme="minorHAnsi"/>
          </w:rPr>
          <w:delText>as defined in the Technical Requirements Part 1</w:delText>
        </w:r>
        <w:r w:rsidDel="003146CF">
          <w:rPr>
            <w:rFonts w:cstheme="minorHAnsi"/>
          </w:rPr>
          <w:delText xml:space="preserve"> KERI Infrastructure </w:delText>
        </w:r>
        <w:r w:rsidRPr="00B977A8" w:rsidDel="003146CF">
          <w:rPr>
            <w:rFonts w:cstheme="minorHAnsi"/>
          </w:rPr>
          <w:delText>for the purposes of cryptographic authentication of the</w:delText>
        </w:r>
        <w:r w:rsidDel="003146CF">
          <w:rPr>
            <w:rFonts w:cstheme="minorHAnsi"/>
          </w:rPr>
          <w:delText xml:space="preserve">ir </w:delText>
        </w:r>
        <w:r w:rsidR="005E56F7" w:rsidDel="003146CF">
          <w:delText xml:space="preserve">individual single signature </w:delText>
        </w:r>
        <w:r w:rsidDel="003146CF">
          <w:rPr>
            <w:rFonts w:cstheme="minorHAnsi"/>
          </w:rPr>
          <w:delText>AID</w:delText>
        </w:r>
        <w:r w:rsidRPr="00B977A8" w:rsidDel="003146CF">
          <w:rPr>
            <w:rFonts w:cstheme="minorHAnsi"/>
          </w:rPr>
          <w:delText>.</w:delText>
        </w:r>
        <w:r w:rsidR="00A90F2B" w:rsidDel="003146CF">
          <w:rPr>
            <w:rFonts w:cstheme="minorHAnsi"/>
          </w:rPr>
          <w:delText xml:space="preserve">  The Challenge Message MUST be unique to the OOBI session.</w:delText>
        </w:r>
      </w:del>
    </w:p>
    <w:p w14:paraId="56EF4C31" w14:textId="4B553433" w:rsidR="006E75F6" w:rsidDel="003146CF" w:rsidRDefault="006E75F6" w:rsidP="003146CF">
      <w:pPr>
        <w:pStyle w:val="ListNumber"/>
        <w:numPr>
          <w:ilvl w:val="1"/>
          <w:numId w:val="44"/>
        </w:numPr>
        <w:rPr>
          <w:del w:id="188" w:author="GLEIF" w:date="2022-05-10T13:05:00Z"/>
        </w:rPr>
      </w:pPr>
      <w:del w:id="189" w:author="GLEIF" w:date="2022-05-10T13:05:00Z">
        <w:r w:rsidDel="003146CF">
          <w:rPr>
            <w:rFonts w:cstheme="minorHAnsi"/>
          </w:rPr>
          <w:delText xml:space="preserve">Each </w:delText>
        </w:r>
      </w:del>
      <w:del w:id="190" w:author="GLEIF" w:date="2022-03-10T16:54:00Z">
        <w:r w:rsidR="005E56F7" w:rsidDel="00E26B65">
          <w:delText>QDAC</w:delText>
        </w:r>
      </w:del>
      <w:del w:id="191" w:author="GLEIF" w:date="2022-05-10T13:05:00Z">
        <w:r w:rsidR="005E56F7" w:rsidDel="003146CF">
          <w:delText xml:space="preserve"> </w:delText>
        </w:r>
        <w:r w:rsidRPr="00B977A8" w:rsidDel="003146CF">
          <w:rPr>
            <w:rFonts w:cstheme="minorHAnsi"/>
          </w:rPr>
          <w:delText xml:space="preserve">must verify in real time that </w:delText>
        </w:r>
        <w:r w:rsidR="002B383F" w:rsidDel="003146CF">
          <w:rPr>
            <w:rFonts w:cstheme="minorHAnsi"/>
          </w:rPr>
          <w:delText xml:space="preserve">a response to </w:delText>
        </w:r>
        <w:r w:rsidRPr="00B977A8" w:rsidDel="003146CF">
          <w:rPr>
            <w:rFonts w:cstheme="minorHAnsi"/>
          </w:rPr>
          <w:delText xml:space="preserve">the Challenge Message was received from </w:delText>
        </w:r>
        <w:r w:rsidDel="003146CF">
          <w:rPr>
            <w:rFonts w:cstheme="minorHAnsi"/>
          </w:rPr>
          <w:delText xml:space="preserve">every other </w:delText>
        </w:r>
      </w:del>
      <w:bookmarkStart w:id="192" w:name="OLE_LINK45"/>
      <w:bookmarkStart w:id="193" w:name="OLE_LINK46"/>
      <w:del w:id="194" w:author="GLEIF" w:date="2022-03-10T16:54:00Z">
        <w:r w:rsidR="005E56F7" w:rsidDel="00E26B65">
          <w:delText>QDAC</w:delText>
        </w:r>
      </w:del>
      <w:bookmarkEnd w:id="192"/>
      <w:bookmarkEnd w:id="193"/>
      <w:del w:id="195" w:author="GLEIF" w:date="2022-05-10T13:05:00Z">
        <w:r w:rsidDel="003146CF">
          <w:delText>.</w:delText>
        </w:r>
      </w:del>
    </w:p>
    <w:p w14:paraId="354AD97B" w14:textId="555FBA23" w:rsidR="006E75F6" w:rsidDel="003146CF" w:rsidRDefault="006E75F6" w:rsidP="006E75F6">
      <w:pPr>
        <w:pStyle w:val="ListNumber"/>
        <w:numPr>
          <w:ilvl w:val="1"/>
          <w:numId w:val="44"/>
        </w:numPr>
        <w:rPr>
          <w:del w:id="196" w:author="GLEIF" w:date="2022-05-10T13:05:00Z"/>
        </w:rPr>
      </w:pPr>
      <w:del w:id="197" w:author="GLEIF" w:date="2022-05-10T13:05:00Z">
        <w:r w:rsidDel="003146CF">
          <w:delText xml:space="preserve">Each </w:delText>
        </w:r>
      </w:del>
      <w:del w:id="198" w:author="GLEIF" w:date="2022-03-10T16:55:00Z">
        <w:r w:rsidR="005E56F7" w:rsidDel="005778A5">
          <w:delText>QDAC</w:delText>
        </w:r>
      </w:del>
      <w:del w:id="199" w:author="GLEIF" w:date="2022-05-10T13:05:00Z">
        <w:r w:rsidR="005E56F7" w:rsidDel="003146CF">
          <w:delText xml:space="preserve"> </w:delText>
        </w:r>
        <w:r w:rsidDel="003146CF">
          <w:delText xml:space="preserve">must verify the signature of every other </w:delText>
        </w:r>
      </w:del>
      <w:del w:id="200" w:author="GLEIF" w:date="2022-03-10T16:54:00Z">
        <w:r w:rsidR="008B458E" w:rsidDel="00E26B65">
          <w:delText>QDAC</w:delText>
        </w:r>
      </w:del>
      <w:del w:id="201" w:author="GLEIF" w:date="2022-05-10T13:05:00Z">
        <w:r w:rsidDel="003146CF">
          <w:delText>.</w:delText>
        </w:r>
      </w:del>
    </w:p>
    <w:p w14:paraId="138609D2" w14:textId="364D4AF7" w:rsidR="006E75F6" w:rsidDel="003146CF" w:rsidRDefault="006E75F6" w:rsidP="006E75F6">
      <w:pPr>
        <w:pStyle w:val="ListNumber"/>
        <w:numPr>
          <w:ilvl w:val="1"/>
          <w:numId w:val="44"/>
        </w:numPr>
        <w:rPr>
          <w:del w:id="202" w:author="GLEIF" w:date="2022-05-10T13:05:00Z"/>
        </w:rPr>
      </w:pPr>
      <w:del w:id="203" w:author="GLEIF" w:date="2022-05-10T13:05:00Z">
        <w:r w:rsidDel="003146CF">
          <w:delText xml:space="preserve">One of the </w:delText>
        </w:r>
      </w:del>
      <w:del w:id="204" w:author="GLEIF" w:date="2022-03-10T16:54:00Z">
        <w:r w:rsidR="005E56F7" w:rsidDel="00E26B65">
          <w:delText>QDAC</w:delText>
        </w:r>
      </w:del>
      <w:del w:id="205" w:author="GLEIF" w:date="2022-05-10T13:05:00Z">
        <w:r w:rsidR="009923AC" w:rsidDel="003146CF">
          <w:delText>s</w:delText>
        </w:r>
        <w:r w:rsidR="005E56F7" w:rsidDel="003146CF">
          <w:delText xml:space="preserve"> </w:delText>
        </w:r>
        <w:r w:rsidDel="003146CF">
          <w:delText xml:space="preserve">must be designated as the </w:delText>
        </w:r>
      </w:del>
      <w:del w:id="206" w:author="GLEIF" w:date="2022-03-10T19:58:00Z">
        <w:r w:rsidR="005D2B94" w:rsidDel="00DF0895">
          <w:delText xml:space="preserve">QVI </w:delText>
        </w:r>
        <w:r w:rsidDel="00DF0895">
          <w:delText>Delegated AID Controller</w:delText>
        </w:r>
        <w:r w:rsidR="007D41FF" w:rsidDel="00DF0895">
          <w:delText xml:space="preserve"> </w:delText>
        </w:r>
      </w:del>
      <w:del w:id="207" w:author="GLEIF" w:date="2022-05-10T13:05:00Z">
        <w:r w:rsidR="007D41FF" w:rsidDel="003146CF">
          <w:delText>(</w:delText>
        </w:r>
      </w:del>
      <w:del w:id="208" w:author="GLEIF" w:date="2022-03-10T16:54:00Z">
        <w:r w:rsidR="007D41FF" w:rsidDel="00E26B65">
          <w:delText>QDAC</w:delText>
        </w:r>
      </w:del>
      <w:del w:id="209" w:author="GLEIF" w:date="2022-05-10T13:05:00Z">
        <w:r w:rsidR="009923AC" w:rsidDel="003146CF">
          <w:delText xml:space="preserve"> Lead</w:delText>
        </w:r>
        <w:r w:rsidR="007D41FF" w:rsidDel="003146CF">
          <w:delText>)</w:delText>
        </w:r>
        <w:r w:rsidDel="003146CF">
          <w:delText xml:space="preserve">. </w:delText>
        </w:r>
      </w:del>
    </w:p>
    <w:p w14:paraId="64FCFC9E" w14:textId="12A1467F" w:rsidR="005E56F7" w:rsidDel="003146CF" w:rsidRDefault="005E56F7" w:rsidP="005E56F7">
      <w:pPr>
        <w:pStyle w:val="ListNumber"/>
        <w:numPr>
          <w:ilvl w:val="1"/>
          <w:numId w:val="44"/>
        </w:numPr>
        <w:rPr>
          <w:del w:id="210" w:author="GLEIF" w:date="2022-05-10T13:05:00Z"/>
        </w:rPr>
      </w:pPr>
      <w:del w:id="211" w:author="GLEIF" w:date="2022-05-10T13:05:00Z">
        <w:r w:rsidDel="003146CF">
          <w:delText xml:space="preserve">The </w:delText>
        </w:r>
      </w:del>
      <w:bookmarkStart w:id="212" w:name="OLE_LINK51"/>
      <w:bookmarkStart w:id="213" w:name="OLE_LINK52"/>
      <w:del w:id="214" w:author="GLEIF" w:date="2022-03-10T16:54:00Z">
        <w:r w:rsidR="009923AC" w:rsidDel="00E26B65">
          <w:delText>QDAC</w:delText>
        </w:r>
      </w:del>
      <w:del w:id="215" w:author="GLEIF" w:date="2022-05-10T13:05:00Z">
        <w:r w:rsidR="009923AC" w:rsidDel="003146CF">
          <w:delText xml:space="preserve"> Lead</w:delText>
        </w:r>
        <w:r w:rsidR="007D41FF" w:rsidDel="003146CF">
          <w:delText xml:space="preserve"> </w:delText>
        </w:r>
        <w:bookmarkEnd w:id="212"/>
        <w:bookmarkEnd w:id="213"/>
        <w:r w:rsidDel="003146CF">
          <w:delText xml:space="preserve">MUST </w:delText>
        </w:r>
        <w:r w:rsidR="002E61E6" w:rsidDel="003146CF">
          <w:delText xml:space="preserve">either configure or </w:delText>
        </w:r>
        <w:r w:rsidDel="003146CF">
          <w:delText>select the AIDs and Service Endpoints f</w:delText>
        </w:r>
        <w:r w:rsidR="002E61E6" w:rsidDel="003146CF">
          <w:delText>or</w:delText>
        </w:r>
        <w:r w:rsidDel="003146CF">
          <w:delText xml:space="preserve"> the QVI Delegated AID Witness Pool.</w:delText>
        </w:r>
      </w:del>
    </w:p>
    <w:p w14:paraId="37C239BC" w14:textId="4F9E0A2B" w:rsidR="00C65D9E" w:rsidDel="003146CF" w:rsidRDefault="00C65D9E" w:rsidP="00C65D9E">
      <w:pPr>
        <w:pStyle w:val="ListNumber"/>
        <w:numPr>
          <w:ilvl w:val="1"/>
          <w:numId w:val="44"/>
        </w:numPr>
        <w:rPr>
          <w:del w:id="216" w:author="GLEIF" w:date="2022-05-10T13:05:00Z"/>
        </w:rPr>
      </w:pPr>
      <w:del w:id="217" w:author="GLEIF" w:date="2022-05-10T13:05:00Z">
        <w:r w:rsidDel="003146CF">
          <w:delText xml:space="preserve">The </w:delText>
        </w:r>
      </w:del>
      <w:bookmarkStart w:id="218" w:name="OLE_LINK53"/>
      <w:bookmarkStart w:id="219" w:name="OLE_LINK54"/>
      <w:del w:id="220" w:author="GLEIF" w:date="2022-03-10T16:54:00Z">
        <w:r w:rsidR="009923AC" w:rsidDel="00E26B65">
          <w:delText xml:space="preserve">QDAC </w:delText>
        </w:r>
      </w:del>
      <w:del w:id="221" w:author="GLEIF" w:date="2022-05-10T13:05:00Z">
        <w:r w:rsidR="009923AC" w:rsidDel="003146CF">
          <w:delText>Lead</w:delText>
        </w:r>
        <w:r w:rsidR="005E56F7" w:rsidDel="003146CF">
          <w:delText xml:space="preserve"> </w:delText>
        </w:r>
        <w:bookmarkEnd w:id="218"/>
        <w:bookmarkEnd w:id="219"/>
        <w:r w:rsidDel="003146CF">
          <w:delText xml:space="preserve">MUST select the AIDs </w:delText>
        </w:r>
        <w:r w:rsidR="005E56F7" w:rsidDel="003146CF">
          <w:delText xml:space="preserve">from the set of </w:delText>
        </w:r>
      </w:del>
      <w:del w:id="222" w:author="GLEIF" w:date="2022-03-10T16:54:00Z">
        <w:r w:rsidR="005E56F7" w:rsidDel="00E26B65">
          <w:delText>QDAC</w:delText>
        </w:r>
      </w:del>
      <w:del w:id="223" w:author="GLEIF" w:date="2022-05-10T13:05:00Z">
        <w:r w:rsidR="005E56F7" w:rsidDel="003146CF">
          <w:delText xml:space="preserve">s </w:delText>
        </w:r>
        <w:r w:rsidDel="003146CF">
          <w:delText>for the ordered set of authorized participant members in the multi-</w:delText>
        </w:r>
        <w:r w:rsidR="00642C4A" w:rsidDel="003146CF">
          <w:delText>sig group</w:delText>
        </w:r>
        <w:r w:rsidDel="003146CF">
          <w:delText xml:space="preserve"> and configure and approve the weight threshold and ordered set of participants for both the current and next set and threshold of participants.</w:delText>
        </w:r>
      </w:del>
    </w:p>
    <w:p w14:paraId="1833715E" w14:textId="5B99D1D0" w:rsidR="006E75F6" w:rsidDel="003146CF" w:rsidRDefault="006E75F6" w:rsidP="006E75F6">
      <w:pPr>
        <w:pStyle w:val="ListNumber"/>
        <w:numPr>
          <w:ilvl w:val="1"/>
          <w:numId w:val="44"/>
        </w:numPr>
        <w:rPr>
          <w:del w:id="224" w:author="GLEIF" w:date="2022-05-10T13:05:00Z"/>
        </w:rPr>
      </w:pPr>
      <w:del w:id="225" w:author="GLEIF" w:date="2022-05-10T13:05:00Z">
        <w:r w:rsidDel="003146CF">
          <w:delText xml:space="preserve">Using the current public key and the next public key digest from each of the participating AID Inception Events, the Delegated Witness AIDs, and the </w:delText>
        </w:r>
        <w:r w:rsidR="009923AC" w:rsidDel="003146CF">
          <w:delText>GEDA</w:delText>
        </w:r>
        <w:r w:rsidDel="003146CF">
          <w:delText xml:space="preserve">, the </w:delText>
        </w:r>
      </w:del>
      <w:del w:id="226" w:author="GLEIF" w:date="2022-03-10T16:54:00Z">
        <w:r w:rsidR="009923AC" w:rsidDel="00E26B65">
          <w:delText>QDAC</w:delText>
        </w:r>
      </w:del>
      <w:del w:id="227" w:author="GLEIF" w:date="2022-05-10T13:05:00Z">
        <w:r w:rsidR="009923AC" w:rsidDel="003146CF">
          <w:delText xml:space="preserve"> Lead</w:delText>
        </w:r>
        <w:r w:rsidR="002E61E6" w:rsidDel="003146CF">
          <w:delText xml:space="preserve"> </w:delText>
        </w:r>
        <w:r w:rsidDel="003146CF">
          <w:delText>MUST generate the</w:delText>
        </w:r>
        <w:r w:rsidR="005D2B94" w:rsidDel="003146CF">
          <w:delText xml:space="preserve"> QVI </w:delText>
        </w:r>
        <w:r w:rsidDel="003146CF">
          <w:delText xml:space="preserve">Delegated AID Inception Event and publish this to the other </w:delText>
        </w:r>
      </w:del>
      <w:del w:id="228" w:author="GLEIF" w:date="2022-03-10T16:54:00Z">
        <w:r w:rsidR="002E61E6" w:rsidDel="005778A5">
          <w:delText>QDAC</w:delText>
        </w:r>
      </w:del>
      <w:del w:id="229" w:author="GLEIF" w:date="2022-05-10T13:05:00Z">
        <w:r w:rsidR="002E61E6" w:rsidDel="003146CF">
          <w:delText xml:space="preserve">s </w:delText>
        </w:r>
        <w:r w:rsidDel="003146CF">
          <w:delText>and to the Delegated AID Witnesses designated by that Inception Event.</w:delText>
        </w:r>
      </w:del>
    </w:p>
    <w:p w14:paraId="0890DFD8" w14:textId="33D9CFA6" w:rsidR="006E75F6" w:rsidDel="003146CF" w:rsidRDefault="006E75F6" w:rsidP="006E75F6">
      <w:pPr>
        <w:pStyle w:val="ListNumber"/>
        <w:numPr>
          <w:ilvl w:val="1"/>
          <w:numId w:val="44"/>
        </w:numPr>
        <w:rPr>
          <w:del w:id="230" w:author="GLEIF" w:date="2022-05-10T13:05:00Z"/>
        </w:rPr>
      </w:pPr>
      <w:del w:id="231" w:author="GLEIF" w:date="2022-05-10T13:05:00Z">
        <w:r w:rsidDel="003146CF">
          <w:delText xml:space="preserve">Each </w:delText>
        </w:r>
      </w:del>
      <w:del w:id="232" w:author="GLEIF" w:date="2022-03-10T16:55:00Z">
        <w:r w:rsidR="002E61E6" w:rsidDel="005778A5">
          <w:delText xml:space="preserve">QDAC </w:delText>
        </w:r>
      </w:del>
      <w:del w:id="233" w:author="GLEIF" w:date="2022-05-10T13:05:00Z">
        <w:r w:rsidDel="003146CF">
          <w:delText>MUST verify the set of public keys, the next public key digest, the Witness identifiers</w:delText>
        </w:r>
        <w:r w:rsidR="00A67721" w:rsidDel="003146CF">
          <w:delText>,</w:delText>
        </w:r>
        <w:r w:rsidR="00A67721" w:rsidRPr="00A67721" w:rsidDel="003146CF">
          <w:delText xml:space="preserve"> </w:delText>
        </w:r>
        <w:r w:rsidR="00A67721" w:rsidDel="003146CF">
          <w:delText xml:space="preserve">the threshold, the next threshold, </w:delText>
        </w:r>
        <w:r w:rsidDel="003146CF">
          <w:delText xml:space="preserve">and the </w:delText>
        </w:r>
        <w:r w:rsidR="009923AC" w:rsidDel="003146CF">
          <w:delText xml:space="preserve">GEDA </w:delText>
        </w:r>
        <w:r w:rsidDel="003146CF">
          <w:delText>in the Delegated AID Inception Event.</w:delText>
        </w:r>
      </w:del>
    </w:p>
    <w:p w14:paraId="38E819E4" w14:textId="229CC84F" w:rsidR="006E75F6" w:rsidDel="003146CF" w:rsidRDefault="006E75F6" w:rsidP="006E75F6">
      <w:pPr>
        <w:pStyle w:val="ListNumber"/>
        <w:numPr>
          <w:ilvl w:val="1"/>
          <w:numId w:val="44"/>
        </w:numPr>
        <w:rPr>
          <w:del w:id="234" w:author="GLEIF" w:date="2022-05-10T13:05:00Z"/>
        </w:rPr>
      </w:pPr>
      <w:del w:id="235" w:author="GLEIF" w:date="2022-05-10T13:05:00Z">
        <w:r w:rsidDel="003146CF">
          <w:delText xml:space="preserve">Each </w:delText>
        </w:r>
      </w:del>
      <w:del w:id="236" w:author="GLEIF" w:date="2022-03-10T16:55:00Z">
        <w:r w:rsidR="002E61E6" w:rsidDel="005778A5">
          <w:delText>QDAC</w:delText>
        </w:r>
      </w:del>
      <w:del w:id="237" w:author="GLEIF" w:date="2022-05-10T13:05:00Z">
        <w:r w:rsidR="002E61E6" w:rsidDel="003146CF">
          <w:delText xml:space="preserve"> </w:delText>
        </w:r>
        <w:r w:rsidDel="003146CF">
          <w:delText xml:space="preserve">MUST verify the set of Witness endpoints for the </w:delText>
        </w:r>
        <w:r w:rsidR="005D2B94" w:rsidDel="003146CF">
          <w:delText>QVI</w:delText>
        </w:r>
        <w:r w:rsidDel="003146CF">
          <w:delText xml:space="preserve"> Delegated AID.</w:delText>
        </w:r>
      </w:del>
    </w:p>
    <w:p w14:paraId="3B36110D" w14:textId="72239710" w:rsidR="006E75F6" w:rsidDel="003146CF" w:rsidRDefault="006E75F6" w:rsidP="006E75F6">
      <w:pPr>
        <w:pStyle w:val="ListNumber"/>
        <w:numPr>
          <w:ilvl w:val="1"/>
          <w:numId w:val="44"/>
        </w:numPr>
        <w:rPr>
          <w:del w:id="238" w:author="GLEIF" w:date="2022-05-10T13:05:00Z"/>
        </w:rPr>
      </w:pPr>
      <w:del w:id="239" w:author="GLEIF" w:date="2022-05-10T13:05:00Z">
        <w:r w:rsidDel="003146CF">
          <w:delText xml:space="preserve">Each </w:delText>
        </w:r>
      </w:del>
      <w:del w:id="240" w:author="GLEIF" w:date="2022-03-10T16:55:00Z">
        <w:r w:rsidR="002E61E6" w:rsidDel="005778A5">
          <w:delText xml:space="preserve">QDAC </w:delText>
        </w:r>
      </w:del>
      <w:del w:id="241" w:author="GLEIF" w:date="2022-05-10T13:05:00Z">
        <w:r w:rsidDel="003146CF">
          <w:delText>MUST sign and publish to the Delegated AID Witnesses their signature on the Delegated AID Inception Event.</w:delText>
        </w:r>
      </w:del>
    </w:p>
    <w:p w14:paraId="7C8DF39D" w14:textId="05E6DEC8" w:rsidR="006E75F6" w:rsidDel="003146CF" w:rsidRDefault="006E75F6" w:rsidP="008324B0">
      <w:pPr>
        <w:pStyle w:val="ListNumber"/>
        <w:numPr>
          <w:ilvl w:val="1"/>
          <w:numId w:val="44"/>
        </w:numPr>
        <w:rPr>
          <w:del w:id="242" w:author="GLEIF" w:date="2022-05-10T13:05:00Z"/>
        </w:rPr>
      </w:pPr>
      <w:del w:id="243" w:author="GLEIF" w:date="2022-05-10T13:05:00Z">
        <w:r w:rsidDel="003146CF">
          <w:delText xml:space="preserve">Each </w:delText>
        </w:r>
      </w:del>
      <w:del w:id="244" w:author="GLEIF" w:date="2022-03-10T16:55:00Z">
        <w:r w:rsidR="002E61E6" w:rsidDel="005778A5">
          <w:delText xml:space="preserve">QDAC </w:delText>
        </w:r>
      </w:del>
      <w:del w:id="245" w:author="GLEIF" w:date="2022-05-10T13:05:00Z">
        <w:r w:rsidDel="003146CF">
          <w:delText>MUST verify that the Delegated AID Inception Event is fully witnessed by every Witness.</w:delText>
        </w:r>
      </w:del>
    </w:p>
    <w:p w14:paraId="710972DB" w14:textId="5E47BA64" w:rsidR="00630FCD" w:rsidRPr="009C3F0B" w:rsidDel="003146CF" w:rsidRDefault="002B3386" w:rsidP="00630FCD">
      <w:pPr>
        <w:pStyle w:val="ListNumber"/>
        <w:numPr>
          <w:ilvl w:val="0"/>
          <w:numId w:val="44"/>
        </w:numPr>
        <w:rPr>
          <w:del w:id="246" w:author="GLEIF" w:date="2022-05-10T13:05:00Z"/>
          <w:highlight w:val="green"/>
          <w:rPrChange w:id="247" w:author="GLEIF" w:date="2022-05-09T15:22:00Z">
            <w:rPr>
              <w:del w:id="248" w:author="GLEIF" w:date="2022-05-10T13:05:00Z"/>
            </w:rPr>
          </w:rPrChange>
        </w:rPr>
      </w:pPr>
      <w:del w:id="249" w:author="GLEIF" w:date="2022-05-10T13:05:00Z">
        <w:r w:rsidDel="003146CF">
          <w:delText xml:space="preserve">Interaction </w:delText>
        </w:r>
        <w:r w:rsidR="00630FCD" w:rsidDel="003146CF">
          <w:delText xml:space="preserve">Event to delegate </w:delText>
        </w:r>
        <w:r w:rsidDel="003146CF">
          <w:delText>QVI</w:delText>
        </w:r>
        <w:r w:rsidR="00630FCD" w:rsidDel="003146CF">
          <w:delText xml:space="preserve"> Delegated AID</w:delText>
        </w:r>
        <w:r w:rsidDel="003146CF">
          <w:delText>s</w:delText>
        </w:r>
      </w:del>
    </w:p>
    <w:p w14:paraId="02C0AB17" w14:textId="41953F68" w:rsidR="002E61E6" w:rsidDel="003146CF" w:rsidRDefault="002E61E6" w:rsidP="002E61E6">
      <w:pPr>
        <w:pStyle w:val="ListNumber"/>
        <w:numPr>
          <w:ilvl w:val="0"/>
          <w:numId w:val="0"/>
        </w:numPr>
        <w:ind w:left="720"/>
        <w:rPr>
          <w:del w:id="250" w:author="GLEIF" w:date="2022-05-10T13:05:00Z"/>
        </w:rPr>
      </w:pPr>
      <w:bookmarkStart w:id="251" w:name="OLE_LINK62"/>
      <w:bookmarkStart w:id="252" w:name="OLE_LINK63"/>
      <w:del w:id="253" w:author="GLEIF" w:date="2022-05-10T13:05:00Z">
        <w:r w:rsidRPr="002E61E6" w:rsidDel="003146CF">
          <w:rPr>
            <w:rFonts w:cstheme="minorHAnsi"/>
          </w:rPr>
          <w:delText xml:space="preserve">The following steps MUST be performed in the order listed and completed during this OOBI session for </w:delText>
        </w:r>
        <w:r w:rsidR="00375954" w:rsidDel="003146CF">
          <w:rPr>
            <w:rFonts w:cstheme="minorHAnsi"/>
          </w:rPr>
          <w:delText xml:space="preserve">the </w:delText>
        </w:r>
        <w:r w:rsidRPr="002E61E6" w:rsidDel="003146CF">
          <w:rPr>
            <w:rFonts w:cstheme="minorHAnsi"/>
          </w:rPr>
          <w:delText>GLEIF External Delegated AID (GEDA)</w:delText>
        </w:r>
        <w:r w:rsidR="00983FA0" w:rsidDel="003146CF">
          <w:rPr>
            <w:rFonts w:cstheme="minorHAnsi"/>
          </w:rPr>
          <w:delText>.</w:delText>
        </w:r>
      </w:del>
    </w:p>
    <w:bookmarkEnd w:id="251"/>
    <w:bookmarkEnd w:id="252"/>
    <w:p w14:paraId="12882B94" w14:textId="38A967B0" w:rsidR="00630FCD" w:rsidDel="003146CF" w:rsidRDefault="00630FCD" w:rsidP="00630FCD">
      <w:pPr>
        <w:pStyle w:val="ListNumber"/>
        <w:numPr>
          <w:ilvl w:val="0"/>
          <w:numId w:val="0"/>
        </w:numPr>
        <w:ind w:left="720"/>
        <w:rPr>
          <w:del w:id="254" w:author="GLEIF" w:date="2022-05-10T13:05:00Z"/>
        </w:rPr>
      </w:pPr>
      <w:del w:id="255" w:author="GLEIF" w:date="2022-05-10T13:05:00Z">
        <w:r w:rsidDel="003146CF">
          <w:delText xml:space="preserve">The anchor in this </w:delText>
        </w:r>
        <w:r w:rsidR="002B3386" w:rsidDel="003146CF">
          <w:delText>Interaction</w:delText>
        </w:r>
        <w:r w:rsidDel="003146CF">
          <w:delText xml:space="preserve"> Event is the mechanism by which the delegation is authorized by the Delegator.  The </w:delText>
        </w:r>
        <w:r w:rsidR="002B3386" w:rsidDel="003146CF">
          <w:delText xml:space="preserve">Interaction </w:delText>
        </w:r>
        <w:r w:rsidDel="003146CF">
          <w:delText xml:space="preserve">Event with the anchoring digest of the Inception Event of the </w:delText>
        </w:r>
        <w:r w:rsidR="007C44D6" w:rsidDel="003146CF">
          <w:delText>GEDA</w:delText>
        </w:r>
        <w:r w:rsidDel="003146CF">
          <w:delText xml:space="preserve"> when Fully Signed, is a verifiable cryptographic commitment to the delegation.  </w:delText>
        </w:r>
      </w:del>
    </w:p>
    <w:p w14:paraId="62DF51D1" w14:textId="3138201D" w:rsidR="002B3386" w:rsidDel="003146CF" w:rsidRDefault="00630FCD" w:rsidP="002B3386">
      <w:pPr>
        <w:pStyle w:val="ListNumber"/>
        <w:numPr>
          <w:ilvl w:val="0"/>
          <w:numId w:val="0"/>
        </w:numPr>
        <w:ind w:left="720"/>
        <w:rPr>
          <w:del w:id="256" w:author="GLEIF" w:date="2022-05-10T13:05:00Z"/>
        </w:rPr>
      </w:pPr>
      <w:del w:id="257" w:author="GLEIF" w:date="2022-05-10T13:05:00Z">
        <w:r w:rsidDel="003146CF">
          <w:delText>(Delegation in KERI is cooperative.  It requires a cryptographic commitment from both the Delegator and the Delegate.)</w:delText>
        </w:r>
      </w:del>
    </w:p>
    <w:p w14:paraId="7E07B464" w14:textId="65CAE8B5" w:rsidR="00042F7F" w:rsidDel="003146CF" w:rsidRDefault="00042F7F" w:rsidP="00042F7F">
      <w:pPr>
        <w:pStyle w:val="ListNumber"/>
        <w:numPr>
          <w:ilvl w:val="1"/>
          <w:numId w:val="44"/>
        </w:numPr>
        <w:rPr>
          <w:del w:id="258" w:author="GLEIF" w:date="2022-05-10T13:05:00Z"/>
        </w:rPr>
      </w:pPr>
      <w:del w:id="259" w:author="GLEIF" w:date="2022-05-10T13:05:00Z">
        <w:r w:rsidDel="003146CF">
          <w:delText>GLEIF MUST designate on</w:delText>
        </w:r>
        <w:r w:rsidR="002E61E6" w:rsidDel="003146CF">
          <w:delText>e</w:delText>
        </w:r>
        <w:r w:rsidDel="003146CF">
          <w:delText xml:space="preserve"> of the </w:delText>
        </w:r>
      </w:del>
      <w:del w:id="260" w:author="GLEIF" w:date="2022-03-10T20:01:00Z">
        <w:r w:rsidDel="00DF0895">
          <w:delText>GLEIF External Delegated AID Controllers</w:delText>
        </w:r>
        <w:r w:rsidR="00375954" w:rsidDel="00DF0895">
          <w:delText xml:space="preserve"> </w:delText>
        </w:r>
      </w:del>
      <w:del w:id="261" w:author="GLEIF" w:date="2022-05-10T13:05:00Z">
        <w:r w:rsidR="00375954" w:rsidDel="003146CF">
          <w:delText>(</w:delText>
        </w:r>
      </w:del>
      <w:bookmarkStart w:id="262" w:name="OLE_LINK57"/>
      <w:bookmarkStart w:id="263" w:name="OLE_LINK58"/>
      <w:bookmarkStart w:id="264" w:name="OLE_LINK61"/>
      <w:del w:id="265" w:author="GLEIF" w:date="2022-03-10T16:49:00Z">
        <w:r w:rsidR="00375954" w:rsidDel="006A3043">
          <w:delText>GEDAC</w:delText>
        </w:r>
      </w:del>
      <w:bookmarkEnd w:id="262"/>
      <w:bookmarkEnd w:id="263"/>
      <w:bookmarkEnd w:id="264"/>
      <w:del w:id="266" w:author="GLEIF" w:date="2022-05-10T13:05:00Z">
        <w:r w:rsidR="007C44D6" w:rsidDel="003146CF">
          <w:delText>s</w:delText>
        </w:r>
        <w:r w:rsidR="00375954" w:rsidDel="003146CF">
          <w:delText>)</w:delText>
        </w:r>
        <w:r w:rsidDel="003146CF">
          <w:delText xml:space="preserve"> as the </w:delText>
        </w:r>
      </w:del>
      <w:del w:id="267" w:author="GLEIF" w:date="2022-03-10T20:02:00Z">
        <w:r w:rsidDel="00DF0895">
          <w:delText xml:space="preserve">GLEIF External </w:delText>
        </w:r>
        <w:r w:rsidR="000041E6" w:rsidDel="00DF0895">
          <w:delText xml:space="preserve">Delegated </w:delText>
        </w:r>
        <w:r w:rsidDel="00DF0895">
          <w:delText>AID Controller</w:delText>
        </w:r>
        <w:r w:rsidR="00375954" w:rsidDel="00DF0895">
          <w:delText xml:space="preserve"> </w:delText>
        </w:r>
        <w:r w:rsidR="000041E6" w:rsidDel="00DF0895">
          <w:delText xml:space="preserve">Lead </w:delText>
        </w:r>
      </w:del>
      <w:del w:id="268" w:author="GLEIF" w:date="2022-05-10T13:05:00Z">
        <w:r w:rsidR="00375954" w:rsidDel="003146CF">
          <w:delText>(</w:delText>
        </w:r>
      </w:del>
      <w:bookmarkStart w:id="269" w:name="OLE_LINK59"/>
      <w:bookmarkStart w:id="270" w:name="OLE_LINK60"/>
      <w:bookmarkStart w:id="271" w:name="OLE_LINK64"/>
      <w:bookmarkStart w:id="272" w:name="OLE_LINK65"/>
      <w:bookmarkStart w:id="273" w:name="OLE_LINK66"/>
      <w:del w:id="274" w:author="GLEIF" w:date="2022-03-10T16:49:00Z">
        <w:r w:rsidR="00375954" w:rsidDel="007F75AC">
          <w:delText>GE</w:delText>
        </w:r>
        <w:r w:rsidR="000041E6" w:rsidDel="007F75AC">
          <w:delText>DAC</w:delText>
        </w:r>
      </w:del>
      <w:del w:id="275" w:author="GLEIF" w:date="2022-05-10T13:05:00Z">
        <w:r w:rsidR="000041E6" w:rsidDel="003146CF">
          <w:delText xml:space="preserve"> Lead</w:delText>
        </w:r>
        <w:bookmarkEnd w:id="269"/>
        <w:bookmarkEnd w:id="270"/>
        <w:bookmarkEnd w:id="271"/>
        <w:bookmarkEnd w:id="272"/>
        <w:bookmarkEnd w:id="273"/>
        <w:r w:rsidR="00375954" w:rsidDel="003146CF">
          <w:delText>)</w:delText>
        </w:r>
        <w:r w:rsidDel="003146CF">
          <w:delText>.</w:delText>
        </w:r>
      </w:del>
    </w:p>
    <w:p w14:paraId="2D227C81" w14:textId="5628A581" w:rsidR="00630FCD" w:rsidDel="003146CF" w:rsidRDefault="00630FCD" w:rsidP="00630FCD">
      <w:pPr>
        <w:pStyle w:val="ListNumber"/>
        <w:numPr>
          <w:ilvl w:val="1"/>
          <w:numId w:val="44"/>
        </w:numPr>
        <w:rPr>
          <w:del w:id="276" w:author="GLEIF" w:date="2022-05-10T13:05:00Z"/>
        </w:rPr>
      </w:pPr>
      <w:del w:id="277" w:author="GLEIF" w:date="2022-05-10T13:05:00Z">
        <w:r w:rsidDel="003146CF">
          <w:delText xml:space="preserve">Using the current public key from each of the participating </w:delText>
        </w:r>
      </w:del>
      <w:del w:id="278" w:author="GLEIF" w:date="2022-03-10T16:51:00Z">
        <w:r w:rsidR="007C44D6" w:rsidDel="007F75AC">
          <w:delText>GEDAC</w:delText>
        </w:r>
      </w:del>
      <w:del w:id="279" w:author="GLEIF" w:date="2022-05-10T13:05:00Z">
        <w:r w:rsidR="007C44D6" w:rsidDel="003146CF">
          <w:delText xml:space="preserve">s </w:delText>
        </w:r>
        <w:r w:rsidDel="003146CF">
          <w:delText>and the digest</w:delText>
        </w:r>
        <w:r w:rsidR="002B3386" w:rsidDel="003146CF">
          <w:delText xml:space="preserve"> </w:delText>
        </w:r>
        <w:r w:rsidDel="003146CF">
          <w:delText xml:space="preserve">of the </w:delText>
        </w:r>
        <w:r w:rsidR="002B3386" w:rsidDel="003146CF">
          <w:delText xml:space="preserve">QVI </w:delText>
        </w:r>
        <w:r w:rsidDel="003146CF">
          <w:delText>Delegated AID</w:delText>
        </w:r>
        <w:r w:rsidR="002B3386" w:rsidDel="003146CF">
          <w:delText xml:space="preserve"> </w:delText>
        </w:r>
        <w:r w:rsidR="00634C5E" w:rsidDel="003146CF">
          <w:delText>Inception Event</w:delText>
        </w:r>
        <w:r w:rsidDel="003146CF">
          <w:delText xml:space="preserve">, the </w:delText>
        </w:r>
      </w:del>
      <w:del w:id="280" w:author="GLEIF" w:date="2022-03-10T16:49:00Z">
        <w:r w:rsidR="000041E6" w:rsidDel="007F75AC">
          <w:delText xml:space="preserve">GEDAC </w:delText>
        </w:r>
      </w:del>
      <w:del w:id="281" w:author="GLEIF" w:date="2022-05-10T13:05:00Z">
        <w:r w:rsidR="000041E6" w:rsidDel="003146CF">
          <w:delText>Lead</w:delText>
        </w:r>
        <w:r w:rsidR="00AE11E0" w:rsidDel="003146CF">
          <w:delText xml:space="preserve"> </w:delText>
        </w:r>
        <w:r w:rsidDel="003146CF">
          <w:delText xml:space="preserve">MUST generate a </w:delText>
        </w:r>
        <w:r w:rsidRPr="00C3259C" w:rsidDel="003146CF">
          <w:delText>GLEIF</w:delText>
        </w:r>
        <w:r w:rsidDel="003146CF">
          <w:delText xml:space="preserve"> </w:delText>
        </w:r>
        <w:r w:rsidR="007C44D6" w:rsidDel="003146CF">
          <w:delText xml:space="preserve">External </w:delText>
        </w:r>
        <w:r w:rsidDel="003146CF">
          <w:delText xml:space="preserve">Delegated AID </w:delText>
        </w:r>
        <w:r w:rsidR="002B3386" w:rsidDel="003146CF">
          <w:delText xml:space="preserve">Interaction </w:delText>
        </w:r>
        <w:r w:rsidDel="003146CF">
          <w:delText xml:space="preserve">Event and publish this to the other </w:delText>
        </w:r>
        <w:r w:rsidR="00012AC1" w:rsidDel="003146CF">
          <w:delText xml:space="preserve">participating </w:delText>
        </w:r>
      </w:del>
      <w:del w:id="282" w:author="GLEIF" w:date="2022-03-10T16:50:00Z">
        <w:r w:rsidR="00375954" w:rsidDel="007F75AC">
          <w:delText>GEDAC</w:delText>
        </w:r>
      </w:del>
      <w:del w:id="283" w:author="GLEIF" w:date="2022-05-10T13:05:00Z">
        <w:r w:rsidR="00375954" w:rsidDel="003146CF">
          <w:delText xml:space="preserve">s </w:delText>
        </w:r>
        <w:r w:rsidDel="003146CF">
          <w:delText xml:space="preserve">and to the </w:delText>
        </w:r>
        <w:r w:rsidR="009A090E" w:rsidDel="003146CF">
          <w:delText xml:space="preserve">GLEIF </w:delText>
        </w:r>
        <w:r w:rsidR="003F1256" w:rsidDel="003146CF">
          <w:delText xml:space="preserve">External </w:delText>
        </w:r>
        <w:r w:rsidR="009A090E" w:rsidDel="003146CF">
          <w:delText>Delegated</w:delText>
        </w:r>
        <w:r w:rsidDel="003146CF">
          <w:delText xml:space="preserve"> AID Witnesses.</w:delText>
        </w:r>
      </w:del>
    </w:p>
    <w:p w14:paraId="1F0F2666" w14:textId="1980476D" w:rsidR="00630FCD" w:rsidRDefault="00630FCD" w:rsidP="00630FCD">
      <w:pPr>
        <w:pStyle w:val="ListNumber"/>
        <w:numPr>
          <w:ilvl w:val="1"/>
          <w:numId w:val="44"/>
        </w:numPr>
      </w:pPr>
      <w:r>
        <w:t xml:space="preserve">Each </w:t>
      </w:r>
      <w:r w:rsidR="00AF3548">
        <w:t xml:space="preserve">participating </w:t>
      </w:r>
      <w:ins w:id="284" w:author="GLEIF" w:date="2022-03-10T16:50:00Z">
        <w:r w:rsidR="007F75AC" w:rsidRPr="003D3AD7">
          <w:t>External GAR</w:t>
        </w:r>
      </w:ins>
      <w:r w:rsidR="00375954">
        <w:t xml:space="preserve"> </w:t>
      </w:r>
      <w:r>
        <w:t xml:space="preserve">MUST verify the delegated Inception Event digest in that </w:t>
      </w:r>
      <w:r w:rsidR="002B3386">
        <w:t>Interaction</w:t>
      </w:r>
      <w:r>
        <w:t xml:space="preserve"> Event.</w:t>
      </w:r>
    </w:p>
    <w:p w14:paraId="2340E01D" w14:textId="21D5F0DD" w:rsidR="00630FCD" w:rsidRDefault="00630FCD" w:rsidP="00630FCD">
      <w:pPr>
        <w:pStyle w:val="ListNumber"/>
        <w:numPr>
          <w:ilvl w:val="1"/>
          <w:numId w:val="44"/>
        </w:numPr>
      </w:pPr>
      <w:r>
        <w:t xml:space="preserve">Each </w:t>
      </w:r>
      <w:r w:rsidR="00AF3548">
        <w:t xml:space="preserve">participating </w:t>
      </w:r>
      <w:ins w:id="285" w:author="GLEIF" w:date="2022-03-10T16:50:00Z">
        <w:r w:rsidR="007F75AC" w:rsidRPr="003D3AD7">
          <w:t>External GAR</w:t>
        </w:r>
        <w:r w:rsidR="007F75AC" w:rsidRPr="00D86A7F">
          <w:t xml:space="preserve"> </w:t>
        </w:r>
      </w:ins>
      <w:r>
        <w:t xml:space="preserve">MUST sign and publish to the </w:t>
      </w:r>
      <w:r w:rsidR="009A090E">
        <w:t xml:space="preserve">GLEIF </w:t>
      </w:r>
      <w:r w:rsidR="007C44D6">
        <w:t xml:space="preserve">External </w:t>
      </w:r>
      <w:r w:rsidR="009A090E">
        <w:t xml:space="preserve">Delegated AID Witnesses </w:t>
      </w:r>
      <w:r>
        <w:t xml:space="preserve">their signature on the </w:t>
      </w:r>
      <w:r w:rsidR="009A090E">
        <w:t>GLEIF</w:t>
      </w:r>
      <w:r w:rsidR="007C44D6">
        <w:t xml:space="preserve"> External</w:t>
      </w:r>
      <w:r w:rsidR="009A090E">
        <w:t xml:space="preserve"> Delegated AID </w:t>
      </w:r>
      <w:r w:rsidR="002B3386">
        <w:t>Interaction</w:t>
      </w:r>
      <w:r>
        <w:t xml:space="preserve"> Event.</w:t>
      </w:r>
    </w:p>
    <w:p w14:paraId="0AE26FD6" w14:textId="18F8E41D" w:rsidR="00630FCD" w:rsidRDefault="00630FCD" w:rsidP="00630FCD">
      <w:pPr>
        <w:pStyle w:val="ListNumber"/>
        <w:numPr>
          <w:ilvl w:val="1"/>
          <w:numId w:val="44"/>
        </w:numPr>
      </w:pPr>
      <w:r>
        <w:t xml:space="preserve">Each </w:t>
      </w:r>
      <w:r w:rsidR="00AF3548">
        <w:t xml:space="preserve">participating </w:t>
      </w:r>
      <w:ins w:id="286" w:author="GLEIF" w:date="2022-03-10T16:50:00Z">
        <w:r w:rsidR="007F75AC" w:rsidRPr="003D3AD7">
          <w:t>External GAR</w:t>
        </w:r>
        <w:r w:rsidR="007F75AC" w:rsidRPr="00D86A7F">
          <w:t xml:space="preserve"> </w:t>
        </w:r>
      </w:ins>
      <w:r>
        <w:t xml:space="preserve">MUST verify that the </w:t>
      </w:r>
      <w:r w:rsidR="009A090E">
        <w:t xml:space="preserve">GLEIF </w:t>
      </w:r>
      <w:r w:rsidR="007C44D6">
        <w:t xml:space="preserve">External </w:t>
      </w:r>
      <w:r w:rsidR="009A090E">
        <w:t xml:space="preserve">Delegated </w:t>
      </w:r>
      <w:r>
        <w:t xml:space="preserve">AID </w:t>
      </w:r>
      <w:r w:rsidR="002B3386">
        <w:t>Interaction</w:t>
      </w:r>
      <w:r>
        <w:t xml:space="preserve"> Event is fully witnessed by every Witness.</w:t>
      </w:r>
    </w:p>
    <w:p w14:paraId="00F7DD58" w14:textId="77777777" w:rsidR="00DD5591" w:rsidRDefault="00DD5591" w:rsidP="002B383F">
      <w:pPr>
        <w:pStyle w:val="ListNumber"/>
        <w:numPr>
          <w:ilvl w:val="0"/>
          <w:numId w:val="0"/>
        </w:numPr>
      </w:pPr>
    </w:p>
    <w:p w14:paraId="0704EC74" w14:textId="77718D34" w:rsidR="002B3386" w:rsidDel="00B850B0" w:rsidRDefault="002B3386">
      <w:pPr>
        <w:pStyle w:val="ListNumber"/>
        <w:numPr>
          <w:ilvl w:val="0"/>
          <w:numId w:val="0"/>
        </w:numPr>
        <w:rPr>
          <w:del w:id="287" w:author="GLEIF" w:date="2022-05-10T13:56:00Z"/>
        </w:rPr>
        <w:pPrChange w:id="288" w:author="GLEIF" w:date="2022-05-09T15:23:00Z">
          <w:pPr>
            <w:pStyle w:val="ListNumber"/>
            <w:numPr>
              <w:numId w:val="44"/>
            </w:numPr>
          </w:pPr>
        </w:pPrChange>
      </w:pPr>
      <w:del w:id="289" w:author="GLEIF" w:date="2022-05-10T13:56:00Z">
        <w:r w:rsidDel="00B850B0">
          <w:delText>Rotation Event to delegate QVI Delegated AIDs</w:delText>
        </w:r>
      </w:del>
    </w:p>
    <w:p w14:paraId="16337B33" w14:textId="48612D15" w:rsidR="00375954" w:rsidDel="00B850B0" w:rsidRDefault="00375954" w:rsidP="00A90F2B">
      <w:pPr>
        <w:pStyle w:val="ListNumber"/>
        <w:numPr>
          <w:ilvl w:val="0"/>
          <w:numId w:val="0"/>
        </w:numPr>
        <w:ind w:left="720"/>
        <w:rPr>
          <w:del w:id="290" w:author="GLEIF" w:date="2022-05-10T13:56:00Z"/>
        </w:rPr>
      </w:pPr>
      <w:del w:id="291" w:author="GLEIF" w:date="2022-05-10T13:56:00Z">
        <w:r w:rsidRPr="00375954" w:rsidDel="00B850B0">
          <w:rPr>
            <w:rFonts w:cstheme="minorHAnsi"/>
          </w:rPr>
          <w:delText>The following steps MUST be performed in the order listed and completed during this OOBI session for the GLEIF External Delegated AID (GEDA)</w:delText>
        </w:r>
        <w:r w:rsidR="00A6315E" w:rsidDel="00B850B0">
          <w:rPr>
            <w:rFonts w:cstheme="minorHAnsi"/>
          </w:rPr>
          <w:delText>.</w:delText>
        </w:r>
      </w:del>
    </w:p>
    <w:p w14:paraId="3147A36F" w14:textId="11430EAF" w:rsidR="002B3386" w:rsidDel="00B850B0" w:rsidRDefault="002B3386" w:rsidP="002B3386">
      <w:pPr>
        <w:pStyle w:val="ListNumber"/>
        <w:numPr>
          <w:ilvl w:val="0"/>
          <w:numId w:val="0"/>
        </w:numPr>
        <w:ind w:left="720"/>
        <w:rPr>
          <w:del w:id="292" w:author="GLEIF" w:date="2022-05-10T13:56:00Z"/>
        </w:rPr>
      </w:pPr>
      <w:del w:id="293" w:author="GLEIF" w:date="2022-05-10T13:56:00Z">
        <w:r w:rsidDel="00B850B0">
          <w:delText xml:space="preserve">The anchor in this Rotation Event is the mechanism by which the delegation is authorized by the Delegator.  The Rotation Event with the anchoring digest of the Inception Event of the </w:delText>
        </w:r>
        <w:r w:rsidR="007C44D6" w:rsidDel="00B850B0">
          <w:delText>GEDA</w:delText>
        </w:r>
        <w:r w:rsidDel="00B850B0">
          <w:delText xml:space="preserve">, when Fully Signed, is a verifiable cryptographic commitment to the delegation.  </w:delText>
        </w:r>
      </w:del>
    </w:p>
    <w:p w14:paraId="2455B171" w14:textId="3FA7C38B" w:rsidR="002B3386" w:rsidDel="00B850B0" w:rsidRDefault="002B3386" w:rsidP="002B3386">
      <w:pPr>
        <w:pStyle w:val="ListNumber"/>
        <w:numPr>
          <w:ilvl w:val="0"/>
          <w:numId w:val="0"/>
        </w:numPr>
        <w:ind w:left="720"/>
        <w:rPr>
          <w:del w:id="294" w:author="GLEIF" w:date="2022-05-10T13:56:00Z"/>
        </w:rPr>
      </w:pPr>
      <w:del w:id="295" w:author="GLEIF" w:date="2022-05-10T13:56:00Z">
        <w:r w:rsidDel="00B850B0">
          <w:delText>(Delegation in KERI is cooperative.  It requires a cryptographic commitment from both the Delegator and the Delegate.)</w:delText>
        </w:r>
      </w:del>
    </w:p>
    <w:p w14:paraId="10D8CFFC" w14:textId="06EBC231" w:rsidR="00DD5591" w:rsidDel="00B850B0" w:rsidRDefault="00F75425" w:rsidP="00DD5591">
      <w:pPr>
        <w:pStyle w:val="ListNumber"/>
        <w:numPr>
          <w:ilvl w:val="1"/>
          <w:numId w:val="44"/>
        </w:numPr>
        <w:rPr>
          <w:del w:id="296" w:author="GLEIF" w:date="2022-05-10T13:56:00Z"/>
        </w:rPr>
      </w:pPr>
      <w:del w:id="297" w:author="GLEIF" w:date="2022-05-10T13:56:00Z">
        <w:r w:rsidDel="00B850B0">
          <w:delText>A threshold satisficing sub</w:delText>
        </w:r>
        <w:r w:rsidR="00DD5591" w:rsidDel="00B850B0">
          <w:delText xml:space="preserve">set of </w:delText>
        </w:r>
      </w:del>
      <w:del w:id="298" w:author="GLEIF" w:date="2022-03-10T16:50:00Z">
        <w:r w:rsidR="00AE11E0" w:rsidDel="007F75AC">
          <w:delText>G</w:delText>
        </w:r>
        <w:r w:rsidR="00364767" w:rsidDel="007F75AC">
          <w:delText>E</w:delText>
        </w:r>
        <w:r w:rsidR="00AE11E0" w:rsidDel="007F75AC">
          <w:delText>DAC</w:delText>
        </w:r>
      </w:del>
      <w:del w:id="299" w:author="GLEIF" w:date="2022-05-10T13:56:00Z">
        <w:r w:rsidR="00AE11E0" w:rsidDel="00B850B0">
          <w:delText>s</w:delText>
        </w:r>
        <w:r w:rsidR="00DD5591" w:rsidDel="00B850B0">
          <w:delText xml:space="preserve"> MUST each rotate their participating AIDs.</w:delText>
        </w:r>
      </w:del>
    </w:p>
    <w:p w14:paraId="6DCF79DB" w14:textId="3596F92C" w:rsidR="00042F7F" w:rsidDel="00B850B0" w:rsidRDefault="00042F7F" w:rsidP="00DD5591">
      <w:pPr>
        <w:pStyle w:val="ListNumber"/>
        <w:numPr>
          <w:ilvl w:val="1"/>
          <w:numId w:val="44"/>
        </w:numPr>
        <w:rPr>
          <w:del w:id="300" w:author="GLEIF" w:date="2022-05-10T13:56:00Z"/>
        </w:rPr>
      </w:pPr>
      <w:del w:id="301" w:author="GLEIF" w:date="2022-05-10T13:56:00Z">
        <w:r w:rsidDel="00B850B0">
          <w:delText>GLEIF MUST designate on</w:delText>
        </w:r>
        <w:r w:rsidR="00AE11E0" w:rsidDel="00B850B0">
          <w:delText>e</w:delText>
        </w:r>
        <w:r w:rsidDel="00B850B0">
          <w:delText xml:space="preserve"> of the </w:delText>
        </w:r>
      </w:del>
      <w:del w:id="302" w:author="GLEIF" w:date="2022-03-10T16:50:00Z">
        <w:r w:rsidR="00AE11E0" w:rsidDel="007F75AC">
          <w:delText>G</w:delText>
        </w:r>
        <w:r w:rsidR="00364767" w:rsidDel="007F75AC">
          <w:delText>E</w:delText>
        </w:r>
        <w:r w:rsidR="00AE11E0" w:rsidDel="007F75AC">
          <w:delText>DAC</w:delText>
        </w:r>
      </w:del>
      <w:del w:id="303" w:author="GLEIF" w:date="2022-05-10T13:56:00Z">
        <w:r w:rsidR="00AE11E0" w:rsidDel="00B850B0">
          <w:delText>s</w:delText>
        </w:r>
        <w:r w:rsidDel="00B850B0">
          <w:delText xml:space="preserve"> as the</w:delText>
        </w:r>
        <w:r w:rsidR="00AE11E0" w:rsidDel="00B850B0">
          <w:delText xml:space="preserve"> </w:delText>
        </w:r>
      </w:del>
      <w:del w:id="304" w:author="GLEIF" w:date="2022-03-10T16:50:00Z">
        <w:r w:rsidR="00364767" w:rsidDel="007F75AC">
          <w:delText>GEDAC</w:delText>
        </w:r>
      </w:del>
      <w:del w:id="305" w:author="GLEIF" w:date="2022-05-10T13:56:00Z">
        <w:r w:rsidR="00364767" w:rsidDel="00B850B0">
          <w:delText xml:space="preserve"> Lead</w:delText>
        </w:r>
        <w:r w:rsidDel="00B850B0">
          <w:delText>.</w:delText>
        </w:r>
      </w:del>
    </w:p>
    <w:p w14:paraId="00652C6C" w14:textId="0000A563" w:rsidR="00A67721" w:rsidDel="00B850B0" w:rsidRDefault="00A67721" w:rsidP="00DD5591">
      <w:pPr>
        <w:pStyle w:val="ListNumber"/>
        <w:numPr>
          <w:ilvl w:val="1"/>
          <w:numId w:val="44"/>
        </w:numPr>
        <w:rPr>
          <w:del w:id="306" w:author="GLEIF" w:date="2022-05-10T13:56:00Z"/>
        </w:rPr>
      </w:pPr>
      <w:del w:id="307" w:author="GLEIF" w:date="2022-05-10T13:56:00Z">
        <w:r w:rsidDel="00B850B0">
          <w:delText xml:space="preserve">The </w:delText>
        </w:r>
      </w:del>
      <w:del w:id="308" w:author="GLEIF" w:date="2022-03-10T16:50:00Z">
        <w:r w:rsidR="00AE11E0" w:rsidDel="007F75AC">
          <w:delText>GE</w:delText>
        </w:r>
        <w:r w:rsidR="00364767" w:rsidDel="007F75AC">
          <w:delText>DA</w:delText>
        </w:r>
        <w:r w:rsidR="00AE11E0" w:rsidDel="007F75AC">
          <w:delText>C</w:delText>
        </w:r>
      </w:del>
      <w:del w:id="309" w:author="GLEIF" w:date="2022-05-10T13:56:00Z">
        <w:r w:rsidDel="00B850B0">
          <w:delText xml:space="preserve"> </w:delText>
        </w:r>
        <w:r w:rsidR="00364767" w:rsidDel="00B850B0">
          <w:delText xml:space="preserve">Lead </w:delText>
        </w:r>
        <w:r w:rsidDel="00B850B0">
          <w:delText xml:space="preserve">MUST select the AIDs </w:delText>
        </w:r>
        <w:r w:rsidR="00AE11E0" w:rsidDel="00B850B0">
          <w:delText xml:space="preserve">from the </w:delText>
        </w:r>
        <w:r w:rsidR="00F75425" w:rsidDel="00B850B0">
          <w:delText>participating</w:delText>
        </w:r>
        <w:r w:rsidR="00AE11E0" w:rsidDel="00B850B0">
          <w:delText xml:space="preserve"> </w:delText>
        </w:r>
      </w:del>
      <w:del w:id="310" w:author="GLEIF" w:date="2022-03-10T16:50:00Z">
        <w:r w:rsidR="00AE11E0" w:rsidDel="007F75AC">
          <w:delText>G</w:delText>
        </w:r>
        <w:r w:rsidR="00364767" w:rsidDel="007F75AC">
          <w:delText>E</w:delText>
        </w:r>
        <w:r w:rsidR="00AE11E0" w:rsidDel="007F75AC">
          <w:delText>DAC</w:delText>
        </w:r>
      </w:del>
      <w:del w:id="311" w:author="GLEIF" w:date="2022-05-10T13:56:00Z">
        <w:r w:rsidR="00AE11E0" w:rsidDel="00B850B0">
          <w:delText xml:space="preserve">s </w:delText>
        </w:r>
        <w:r w:rsidDel="00B850B0">
          <w:delText>for the ordered set of authorized participant members in the multi-</w:delText>
        </w:r>
        <w:r w:rsidR="00642C4A" w:rsidDel="00B850B0">
          <w:delText>sig group</w:delText>
        </w:r>
        <w:r w:rsidDel="00B850B0">
          <w:delText xml:space="preserve"> and configure and approve the weight threshold and ordered set of participants for both the current and next </w:delText>
        </w:r>
        <w:r w:rsidR="00AE11E0" w:rsidDel="00B850B0">
          <w:delText xml:space="preserve">public key </w:delText>
        </w:r>
        <w:r w:rsidDel="00B850B0">
          <w:delText>set and threshold of participants.</w:delText>
        </w:r>
      </w:del>
    </w:p>
    <w:p w14:paraId="68AFB4E3" w14:textId="3CE4F466" w:rsidR="00DD5591" w:rsidDel="00B850B0" w:rsidRDefault="00DD5591" w:rsidP="00DD5591">
      <w:pPr>
        <w:pStyle w:val="ListNumber"/>
        <w:numPr>
          <w:ilvl w:val="1"/>
          <w:numId w:val="44"/>
        </w:numPr>
        <w:rPr>
          <w:del w:id="312" w:author="GLEIF" w:date="2022-05-10T13:56:00Z"/>
        </w:rPr>
      </w:pPr>
      <w:del w:id="313" w:author="GLEIF" w:date="2022-05-10T13:56:00Z">
        <w:r w:rsidDel="00B850B0">
          <w:delText xml:space="preserve">Using the current public key, the next public key digest from each of the participating AID Rotation Events, and the digest of the QVI Delegated AID Inception Event, the </w:delText>
        </w:r>
      </w:del>
      <w:del w:id="314" w:author="GLEIF" w:date="2022-03-10T16:51:00Z">
        <w:r w:rsidR="00364767" w:rsidDel="007F75AC">
          <w:delText xml:space="preserve">GEDAC </w:delText>
        </w:r>
      </w:del>
      <w:del w:id="315" w:author="GLEIF" w:date="2022-05-10T13:56:00Z">
        <w:r w:rsidR="00364767" w:rsidDel="00B850B0">
          <w:delText>Lead</w:delText>
        </w:r>
        <w:r w:rsidR="00AE11E0" w:rsidDel="00B850B0">
          <w:delText xml:space="preserve"> </w:delText>
        </w:r>
        <w:r w:rsidDel="00B850B0">
          <w:delText xml:space="preserve">MUST generate a </w:delText>
        </w:r>
        <w:r w:rsidRPr="00C3259C" w:rsidDel="00B850B0">
          <w:delText>GLEIF</w:delText>
        </w:r>
        <w:r w:rsidDel="00B850B0">
          <w:delText xml:space="preserve"> </w:delText>
        </w:r>
        <w:r w:rsidR="00120DA8" w:rsidDel="00B850B0">
          <w:delText xml:space="preserve">External </w:delText>
        </w:r>
        <w:r w:rsidDel="00B850B0">
          <w:delText xml:space="preserve">Delegated AID Rotation Event and publish this to the other </w:delText>
        </w:r>
        <w:r w:rsidR="00F75425" w:rsidDel="00B850B0">
          <w:delText xml:space="preserve">participating </w:delText>
        </w:r>
      </w:del>
      <w:del w:id="316" w:author="GLEIF" w:date="2022-03-10T16:51:00Z">
        <w:r w:rsidR="00F75425" w:rsidDel="007F75AC">
          <w:delText>GEDAC</w:delText>
        </w:r>
      </w:del>
      <w:del w:id="317" w:author="GLEIF" w:date="2022-05-10T13:56:00Z">
        <w:r w:rsidR="00F75425" w:rsidDel="00B850B0">
          <w:delText xml:space="preserve">s </w:delText>
        </w:r>
        <w:r w:rsidDel="00B850B0">
          <w:delText xml:space="preserve">and to the GLEIF </w:delText>
        </w:r>
        <w:r w:rsidR="00120DA8" w:rsidDel="00B850B0">
          <w:delText xml:space="preserve">External </w:delText>
        </w:r>
        <w:r w:rsidDel="00B850B0">
          <w:delText>Delegated AID Witnesses.</w:delText>
        </w:r>
      </w:del>
    </w:p>
    <w:p w14:paraId="16AAAD7B" w14:textId="7F843C1C" w:rsidR="00A67721" w:rsidDel="00B850B0" w:rsidRDefault="00642C4A" w:rsidP="00A67721">
      <w:pPr>
        <w:pStyle w:val="ListNumber"/>
        <w:numPr>
          <w:ilvl w:val="1"/>
          <w:numId w:val="44"/>
        </w:numPr>
        <w:rPr>
          <w:del w:id="318" w:author="GLEIF" w:date="2022-05-10T13:56:00Z"/>
        </w:rPr>
      </w:pPr>
      <w:del w:id="319" w:author="GLEIF" w:date="2022-05-10T13:56:00Z">
        <w:r w:rsidDel="00B850B0">
          <w:delText xml:space="preserve">Each </w:delText>
        </w:r>
        <w:r w:rsidR="00F75425" w:rsidDel="00B850B0">
          <w:delText xml:space="preserve">participating </w:delText>
        </w:r>
      </w:del>
      <w:del w:id="320" w:author="GLEIF" w:date="2022-03-10T16:51:00Z">
        <w:r w:rsidDel="007F75AC">
          <w:delText>G</w:delText>
        </w:r>
        <w:r w:rsidR="00364767" w:rsidDel="007F75AC">
          <w:delText>E</w:delText>
        </w:r>
        <w:r w:rsidDel="007F75AC">
          <w:delText>DAC</w:delText>
        </w:r>
      </w:del>
      <w:del w:id="321" w:author="GLEIF" w:date="2022-05-10T13:56:00Z">
        <w:r w:rsidDel="00B850B0">
          <w:delText xml:space="preserve"> MUST verify the set of public keys, the next public key digest, the Witness identifiers,</w:delText>
        </w:r>
        <w:r w:rsidRPr="00A67721" w:rsidDel="00B850B0">
          <w:delText xml:space="preserve"> </w:delText>
        </w:r>
        <w:r w:rsidDel="00B850B0">
          <w:delText>the threshold, the next threshold, and delegated Inception Event digests in that Rotation Event.</w:delText>
        </w:r>
      </w:del>
    </w:p>
    <w:p w14:paraId="26A373BC" w14:textId="542E2E1C" w:rsidR="00DD5591" w:rsidDel="00B850B0" w:rsidRDefault="00DD5591" w:rsidP="00DD5591">
      <w:pPr>
        <w:pStyle w:val="ListNumber"/>
        <w:numPr>
          <w:ilvl w:val="1"/>
          <w:numId w:val="44"/>
        </w:numPr>
        <w:rPr>
          <w:del w:id="322" w:author="GLEIF" w:date="2022-05-10T13:56:00Z"/>
        </w:rPr>
      </w:pPr>
      <w:del w:id="323" w:author="GLEIF" w:date="2022-05-10T13:56:00Z">
        <w:r w:rsidDel="00B850B0">
          <w:delText xml:space="preserve">Each </w:delText>
        </w:r>
        <w:r w:rsidR="00F75425" w:rsidDel="00B850B0">
          <w:delText xml:space="preserve">participating </w:delText>
        </w:r>
      </w:del>
      <w:del w:id="324" w:author="GLEIF" w:date="2022-03-10T16:51:00Z">
        <w:r w:rsidR="00AE11E0" w:rsidDel="007F75AC">
          <w:delText>G</w:delText>
        </w:r>
        <w:r w:rsidR="00364767" w:rsidDel="007F75AC">
          <w:delText>E</w:delText>
        </w:r>
        <w:r w:rsidR="00AE11E0" w:rsidDel="007F75AC">
          <w:delText>DAC</w:delText>
        </w:r>
      </w:del>
      <w:del w:id="325" w:author="GLEIF" w:date="2022-05-10T13:56:00Z">
        <w:r w:rsidR="00AE11E0" w:rsidDel="00B850B0">
          <w:delText xml:space="preserve"> </w:delText>
        </w:r>
        <w:r w:rsidDel="00B850B0">
          <w:delText xml:space="preserve">MUST sign and publish to the GLEIF External </w:delText>
        </w:r>
        <w:r w:rsidR="00120DA8" w:rsidDel="00B850B0">
          <w:delText xml:space="preserve">Delegated </w:delText>
        </w:r>
        <w:r w:rsidDel="00B850B0">
          <w:delText xml:space="preserve">AID Witnesses their signature on the GLEIF External </w:delText>
        </w:r>
        <w:r w:rsidR="00120DA8" w:rsidDel="00B850B0">
          <w:delText xml:space="preserve">Delegated </w:delText>
        </w:r>
        <w:r w:rsidDel="00B850B0">
          <w:delText>AID Rotation Event.</w:delText>
        </w:r>
      </w:del>
    </w:p>
    <w:p w14:paraId="679BAB1E" w14:textId="596BA437" w:rsidR="00DD5591" w:rsidDel="00B850B0" w:rsidRDefault="00DD5591" w:rsidP="00DD5591">
      <w:pPr>
        <w:pStyle w:val="ListNumber"/>
        <w:numPr>
          <w:ilvl w:val="1"/>
          <w:numId w:val="44"/>
        </w:numPr>
        <w:rPr>
          <w:del w:id="326" w:author="GLEIF" w:date="2022-05-10T13:56:00Z"/>
        </w:rPr>
      </w:pPr>
      <w:del w:id="327" w:author="GLEIF" w:date="2022-05-10T13:56:00Z">
        <w:r w:rsidDel="00B850B0">
          <w:delText xml:space="preserve">Each </w:delText>
        </w:r>
        <w:r w:rsidR="00F75425" w:rsidDel="00B850B0">
          <w:delText xml:space="preserve">participating </w:delText>
        </w:r>
      </w:del>
      <w:del w:id="328" w:author="GLEIF" w:date="2022-03-10T16:51:00Z">
        <w:r w:rsidR="00AE11E0" w:rsidDel="007F75AC">
          <w:delText>G</w:delText>
        </w:r>
        <w:r w:rsidR="00364767" w:rsidDel="007F75AC">
          <w:delText>E</w:delText>
        </w:r>
        <w:r w:rsidR="00AE11E0" w:rsidDel="007F75AC">
          <w:delText>DAC</w:delText>
        </w:r>
      </w:del>
      <w:del w:id="329" w:author="GLEIF" w:date="2022-05-10T13:56:00Z">
        <w:r w:rsidR="00AE11E0" w:rsidDel="00B850B0">
          <w:delText xml:space="preserve"> </w:delText>
        </w:r>
        <w:r w:rsidDel="00B850B0">
          <w:delText xml:space="preserve">MUST verify that the GLEIF External </w:delText>
        </w:r>
        <w:r w:rsidR="00120DA8" w:rsidDel="00B850B0">
          <w:delText xml:space="preserve">Delegated </w:delText>
        </w:r>
        <w:r w:rsidDel="00B850B0">
          <w:delText>AID Rotation Event is fully witnessed by every Witness.</w:delText>
        </w:r>
      </w:del>
    </w:p>
    <w:p w14:paraId="7E7C2C5C" w14:textId="77777777" w:rsidR="002B3386" w:rsidRDefault="002B3386" w:rsidP="002B3386">
      <w:pPr>
        <w:pStyle w:val="ListNumber"/>
        <w:numPr>
          <w:ilvl w:val="0"/>
          <w:numId w:val="0"/>
        </w:numPr>
        <w:ind w:left="720"/>
      </w:pPr>
    </w:p>
    <w:bookmarkEnd w:id="24"/>
    <w:bookmarkEnd w:id="25"/>
    <w:p w14:paraId="0A8C881E" w14:textId="161128CF" w:rsidR="009E176B" w:rsidRPr="005843DE" w:rsidRDefault="005843DE" w:rsidP="005843DE">
      <w:pPr>
        <w:pStyle w:val="Heading1"/>
        <w:rPr>
          <w:rFonts w:ascii="Calibri" w:hAnsi="Calibri" w:cs="Calibri"/>
          <w:b/>
          <w:bCs/>
          <w:color w:val="000000" w:themeColor="text1"/>
          <w:sz w:val="28"/>
          <w:szCs w:val="24"/>
        </w:rPr>
      </w:pPr>
      <w:r w:rsidRPr="005843DE">
        <w:rPr>
          <w:rFonts w:ascii="Calibri" w:hAnsi="Calibri" w:cs="Calibri"/>
          <w:b/>
          <w:bCs/>
          <w:color w:val="000000" w:themeColor="text1"/>
          <w:sz w:val="28"/>
          <w:szCs w:val="24"/>
        </w:rPr>
        <w:t>GLEIF Root AID Publication</w:t>
      </w:r>
    </w:p>
    <w:p w14:paraId="019E82DB" w14:textId="2A03E5FD" w:rsidR="009E176B" w:rsidRPr="0040387E" w:rsidRDefault="005843DE" w:rsidP="005843DE">
      <w:pPr>
        <w:pStyle w:val="ListNumber"/>
        <w:numPr>
          <w:ilvl w:val="0"/>
          <w:numId w:val="48"/>
        </w:numPr>
      </w:pPr>
      <w:r>
        <w:t xml:space="preserve">The </w:t>
      </w:r>
      <w:r w:rsidRPr="005843DE">
        <w:t xml:space="preserve">GLEIF </w:t>
      </w:r>
      <w:r w:rsidRPr="00326E28">
        <w:rPr>
          <w:rFonts w:cstheme="minorHAnsi"/>
        </w:rPr>
        <w:t xml:space="preserve">Root AID </w:t>
      </w:r>
      <w:r w:rsidR="007B2A08">
        <w:rPr>
          <w:rFonts w:cstheme="minorHAnsi"/>
        </w:rPr>
        <w:t xml:space="preserve">and GLEIF Delegated Internal and External AIDs </w:t>
      </w:r>
      <w:r w:rsidRPr="00326E28">
        <w:rPr>
          <w:rFonts w:cstheme="minorHAnsi"/>
        </w:rPr>
        <w:t xml:space="preserve">MUST be published in a sufficiently strongly correlated </w:t>
      </w:r>
      <w:r>
        <w:rPr>
          <w:rFonts w:cstheme="minorHAnsi"/>
        </w:rPr>
        <w:t xml:space="preserve">and fault-tolerant </w:t>
      </w:r>
      <w:r w:rsidRPr="00326E28">
        <w:rPr>
          <w:rFonts w:cstheme="minorHAnsi"/>
        </w:rPr>
        <w:t xml:space="preserve">manner to establish </w:t>
      </w:r>
      <w:r w:rsidR="007B2A08">
        <w:rPr>
          <w:rFonts w:cstheme="minorHAnsi"/>
        </w:rPr>
        <w:t>them</w:t>
      </w:r>
      <w:r w:rsidRPr="00326E28">
        <w:rPr>
          <w:rFonts w:cstheme="minorHAnsi"/>
        </w:rPr>
        <w:t xml:space="preserve"> as unique AID</w:t>
      </w:r>
      <w:r w:rsidR="007B2A08">
        <w:rPr>
          <w:rFonts w:cstheme="minorHAnsi"/>
        </w:rPr>
        <w:t>s</w:t>
      </w:r>
      <w:r w:rsidRPr="00326E28">
        <w:rPr>
          <w:rFonts w:cstheme="minorHAnsi"/>
        </w:rPr>
        <w:t xml:space="preserve"> for </w:t>
      </w:r>
      <w:r>
        <w:rPr>
          <w:rFonts w:cstheme="minorHAnsi"/>
        </w:rPr>
        <w:t>GLEIF.</w:t>
      </w:r>
    </w:p>
    <w:p w14:paraId="2D3130DC" w14:textId="253F138E" w:rsidR="0040387E" w:rsidRDefault="0040387E" w:rsidP="005843DE">
      <w:pPr>
        <w:pStyle w:val="ListNumber"/>
        <w:numPr>
          <w:ilvl w:val="0"/>
          <w:numId w:val="48"/>
        </w:numPr>
      </w:pPr>
      <w:r>
        <w:t>The set of publication points MUST include at least the following:</w:t>
      </w:r>
    </w:p>
    <w:p w14:paraId="7FDDF4A1" w14:textId="0A85269C" w:rsidR="0040387E" w:rsidRDefault="0040387E" w:rsidP="0040387E">
      <w:pPr>
        <w:pStyle w:val="ListNumber"/>
        <w:numPr>
          <w:ilvl w:val="1"/>
          <w:numId w:val="48"/>
        </w:numPr>
      </w:pPr>
      <w:r>
        <w:t xml:space="preserve">The </w:t>
      </w:r>
      <w:r w:rsidRPr="0040387E">
        <w:t>GLEIF</w:t>
      </w:r>
      <w:r>
        <w:t xml:space="preserve"> HTTPS website.</w:t>
      </w:r>
    </w:p>
    <w:p w14:paraId="3126D530" w14:textId="54DECF0D" w:rsidR="0040387E" w:rsidRDefault="0040387E" w:rsidP="0040387E">
      <w:pPr>
        <w:pStyle w:val="ListNumber"/>
        <w:numPr>
          <w:ilvl w:val="1"/>
          <w:numId w:val="48"/>
        </w:numPr>
      </w:pPr>
      <w:r>
        <w:t>The HTTPS websites of at least ten members of the GLEIF Regulatory Oversight Committee.</w:t>
      </w:r>
    </w:p>
    <w:p w14:paraId="02BA03FD" w14:textId="16C77BAB" w:rsidR="0040387E" w:rsidRDefault="0040387E" w:rsidP="0040387E">
      <w:pPr>
        <w:pStyle w:val="ListNumber"/>
        <w:numPr>
          <w:ilvl w:val="1"/>
          <w:numId w:val="48"/>
        </w:numPr>
      </w:pPr>
      <w:r>
        <w:t>The HTTPS websites of all QVIs.</w:t>
      </w:r>
    </w:p>
    <w:p w14:paraId="25F0DB5F" w14:textId="47890163" w:rsidR="00607885" w:rsidRDefault="0040387E" w:rsidP="00607885">
      <w:pPr>
        <w:pStyle w:val="ListNumber"/>
        <w:numPr>
          <w:ilvl w:val="1"/>
          <w:numId w:val="48"/>
        </w:numPr>
      </w:pPr>
      <w:r>
        <w:lastRenderedPageBreak/>
        <w:t xml:space="preserve">In the KERI Event Log for all </w:t>
      </w:r>
      <w:r w:rsidRPr="0040387E">
        <w:t>GLEIF</w:t>
      </w:r>
      <w:r>
        <w:t xml:space="preserve"> KERI Witnesses.</w:t>
      </w:r>
    </w:p>
    <w:p w14:paraId="049A8658" w14:textId="12688FB4" w:rsidR="00F25A2A" w:rsidRDefault="00627563" w:rsidP="00607885">
      <w:pPr>
        <w:pStyle w:val="ListNumber"/>
        <w:numPr>
          <w:ilvl w:val="1"/>
          <w:numId w:val="48"/>
        </w:numPr>
      </w:pPr>
      <w:r>
        <w:t xml:space="preserve">Published to </w:t>
      </w:r>
      <w:r w:rsidR="00F25A2A">
        <w:t>at least 3 international newspapers in separate national jurisdictions</w:t>
      </w:r>
      <w:r w:rsidR="00E50129">
        <w:t>.</w:t>
      </w:r>
    </w:p>
    <w:p w14:paraId="7E0FB25D" w14:textId="60FE86A6" w:rsidR="00627563" w:rsidRPr="00607885" w:rsidRDefault="00F25A2A" w:rsidP="00607885">
      <w:pPr>
        <w:pStyle w:val="ListNumber"/>
        <w:numPr>
          <w:ilvl w:val="1"/>
          <w:numId w:val="48"/>
        </w:numPr>
      </w:pPr>
      <w:r>
        <w:t>Published to p</w:t>
      </w:r>
      <w:r w:rsidR="00627563">
        <w:t xml:space="preserve">ublic registries </w:t>
      </w:r>
      <w:r>
        <w:t>(to be specified)</w:t>
      </w:r>
      <w:r w:rsidR="00E50129">
        <w:t>.</w:t>
      </w:r>
    </w:p>
    <w:p w14:paraId="21833C80" w14:textId="21160C57" w:rsidR="008E5CBD" w:rsidRPr="0040387E" w:rsidRDefault="00627563" w:rsidP="00F3208D">
      <w:pPr>
        <w:pStyle w:val="Heading1"/>
        <w:rPr>
          <w:rFonts w:ascii="Calibri" w:hAnsi="Calibri" w:cs="Calibri"/>
          <w:b/>
          <w:bCs/>
          <w:color w:val="000000" w:themeColor="text1"/>
          <w:sz w:val="28"/>
          <w:szCs w:val="24"/>
        </w:rPr>
      </w:pPr>
      <w:r>
        <w:rPr>
          <w:rFonts w:ascii="Calibri" w:hAnsi="Calibri" w:cs="Calibri"/>
          <w:b/>
          <w:bCs/>
          <w:color w:val="000000" w:themeColor="text1"/>
          <w:sz w:val="28"/>
          <w:szCs w:val="24"/>
        </w:rPr>
        <w:t>Abandonment</w:t>
      </w:r>
    </w:p>
    <w:p w14:paraId="20908861" w14:textId="65E438EC" w:rsidR="008E5CBD" w:rsidRPr="002553F8" w:rsidRDefault="008E5CBD" w:rsidP="008E5CBD">
      <w:pPr>
        <w:pStyle w:val="ListParagraph"/>
        <w:numPr>
          <w:ilvl w:val="0"/>
          <w:numId w:val="37"/>
        </w:numPr>
      </w:pPr>
      <w:r w:rsidRPr="002553F8">
        <w:t xml:space="preserve">Voluntary </w:t>
      </w:r>
      <w:r w:rsidR="00627563">
        <w:t>abandonment</w:t>
      </w:r>
    </w:p>
    <w:p w14:paraId="63CCBBDD" w14:textId="5BED79D3" w:rsidR="008E5CBD" w:rsidRDefault="008E5CBD" w:rsidP="004326FF">
      <w:pPr>
        <w:pStyle w:val="ListParagraph"/>
        <w:ind w:left="1134"/>
      </w:pPr>
      <w:r w:rsidRPr="009A695D">
        <w:t xml:space="preserve">GLEIF MUST </w:t>
      </w:r>
      <w:r w:rsidR="00F732DC" w:rsidRPr="009A695D">
        <w:t xml:space="preserve">abandon its GLEIF Root AID </w:t>
      </w:r>
      <w:r w:rsidR="002553F8" w:rsidRPr="009A695D">
        <w:t xml:space="preserve">if GLEIF no longer holds the role of root of trust for the </w:t>
      </w:r>
      <w:proofErr w:type="spellStart"/>
      <w:r w:rsidR="002553F8" w:rsidRPr="009A695D">
        <w:t>vLEI</w:t>
      </w:r>
      <w:proofErr w:type="spellEnd"/>
      <w:r w:rsidR="002553F8" w:rsidRPr="009A695D">
        <w:t xml:space="preserve"> Ecosystem.</w:t>
      </w:r>
    </w:p>
    <w:p w14:paraId="43E8A8FB" w14:textId="62CC65A4" w:rsidR="004326FF" w:rsidRDefault="004326FF" w:rsidP="004326FF">
      <w:pPr>
        <w:pStyle w:val="ListParagraph"/>
        <w:numPr>
          <w:ilvl w:val="0"/>
          <w:numId w:val="37"/>
        </w:numPr>
      </w:pPr>
      <w:r>
        <w:t xml:space="preserve">Private </w:t>
      </w:r>
      <w:r w:rsidR="00EF34C7">
        <w:t>k</w:t>
      </w:r>
      <w:r>
        <w:t xml:space="preserve">ey </w:t>
      </w:r>
      <w:r w:rsidR="00EF34C7">
        <w:t>c</w:t>
      </w:r>
      <w:r>
        <w:t xml:space="preserve">ompromise or </w:t>
      </w:r>
      <w:r w:rsidR="00EF34C7">
        <w:t>n</w:t>
      </w:r>
      <w:r>
        <w:t xml:space="preserve">atural </w:t>
      </w:r>
      <w:r w:rsidR="00EF34C7">
        <w:t>d</w:t>
      </w:r>
      <w:r>
        <w:t>isaster</w:t>
      </w:r>
    </w:p>
    <w:p w14:paraId="0AAE097B" w14:textId="40677F2D" w:rsidR="00825B6A" w:rsidRPr="00967102" w:rsidRDefault="004326FF" w:rsidP="00967102">
      <w:pPr>
        <w:pStyle w:val="ListParagraph"/>
        <w:ind w:left="1080"/>
      </w:pPr>
      <w:r>
        <w:t xml:space="preserve">If in </w:t>
      </w:r>
      <w:r w:rsidRPr="00FE518F">
        <w:t xml:space="preserve">the extremely unlikely event of the failure of all key recovery provisions specified in </w:t>
      </w:r>
      <w:r w:rsidR="00FE518F" w:rsidRPr="00FE518F">
        <w:t>T</w:t>
      </w:r>
      <w:r w:rsidRPr="00FE518F">
        <w:t xml:space="preserve">echnical </w:t>
      </w:r>
      <w:r w:rsidR="00FE518F" w:rsidRPr="00FE518F">
        <w:t>R</w:t>
      </w:r>
      <w:r w:rsidRPr="00FE518F">
        <w:t>equirements</w:t>
      </w:r>
      <w:r w:rsidR="00FE518F" w:rsidRPr="00FE518F">
        <w:t xml:space="preserve"> Part 1:  KERI Infrastructure</w:t>
      </w:r>
      <w:r w:rsidRPr="00FE518F">
        <w:t>,</w:t>
      </w:r>
      <w:r>
        <w:t xml:space="preserve"> </w:t>
      </w:r>
      <w:r w:rsidR="00627563">
        <w:t>GLEIF</w:t>
      </w:r>
      <w:r w:rsidR="00FB4EBB">
        <w:t xml:space="preserve"> MUST </w:t>
      </w:r>
      <w:r w:rsidR="00627563">
        <w:t xml:space="preserve">abandon its Root AID </w:t>
      </w:r>
      <w:r w:rsidR="007B2A08">
        <w:t xml:space="preserve">and Delegated Internal and External AIDs </w:t>
      </w:r>
      <w:r w:rsidR="00627563">
        <w:t>and create and publish its new Root AID</w:t>
      </w:r>
      <w:r w:rsidR="007B2A08">
        <w:t xml:space="preserve"> and Delegated Internal and External AI</w:t>
      </w:r>
      <w:r w:rsidR="00967102">
        <w:t>D</w:t>
      </w:r>
      <w:r w:rsidR="00C55A34">
        <w:t>s</w:t>
      </w:r>
      <w:r w:rsidR="00967102">
        <w:t>.</w:t>
      </w:r>
    </w:p>
    <w:sectPr w:rsidR="00825B6A" w:rsidRPr="00967102" w:rsidSect="00E95ADF">
      <w:type w:val="continuous"/>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C4C65" w14:textId="77777777" w:rsidR="00B926F3" w:rsidRDefault="00B926F3" w:rsidP="00B130F2">
      <w:r>
        <w:separator/>
      </w:r>
    </w:p>
  </w:endnote>
  <w:endnote w:type="continuationSeparator" w:id="0">
    <w:p w14:paraId="1015DBF0" w14:textId="77777777" w:rsidR="00B926F3" w:rsidRDefault="00B926F3" w:rsidP="00B13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220D0" w14:textId="7DCFC716" w:rsidR="00B130F2" w:rsidRPr="00880FA2" w:rsidRDefault="00B130F2">
    <w:pPr>
      <w:pStyle w:val="Footer"/>
      <w:rPr>
        <w:rFonts w:ascii="Arial" w:hAnsi="Arial" w:cs="Arial"/>
        <w:sz w:val="22"/>
        <w:szCs w:val="22"/>
      </w:rPr>
    </w:pPr>
    <w:r w:rsidRPr="00880FA2">
      <w:rPr>
        <w:rFonts w:ascii="Arial" w:hAnsi="Arial" w:cs="Arial"/>
        <w:sz w:val="22"/>
        <w:szCs w:val="22"/>
      </w:rPr>
      <w:t>verifiable LEI (</w:t>
    </w:r>
    <w:proofErr w:type="spellStart"/>
    <w:r w:rsidRPr="00880FA2">
      <w:rPr>
        <w:rFonts w:ascii="Arial" w:hAnsi="Arial" w:cs="Arial"/>
        <w:sz w:val="22"/>
        <w:szCs w:val="22"/>
      </w:rPr>
      <w:t>vLEI</w:t>
    </w:r>
    <w:proofErr w:type="spellEnd"/>
    <w:r w:rsidRPr="00880FA2">
      <w:rPr>
        <w:rFonts w:ascii="Arial" w:hAnsi="Arial" w:cs="Arial"/>
        <w:sz w:val="22"/>
        <w:szCs w:val="22"/>
      </w:rPr>
      <w:t>)</w:t>
    </w:r>
    <w:r w:rsidRPr="00880FA2">
      <w:rPr>
        <w:rFonts w:ascii="Arial" w:hAnsi="Arial" w:cs="Arial"/>
        <w:sz w:val="22"/>
        <w:szCs w:val="22"/>
      </w:rPr>
      <w:tab/>
      <w:t xml:space="preserve">GLEIF </w:t>
    </w:r>
    <w:r w:rsidR="00D07335" w:rsidRPr="00880FA2">
      <w:rPr>
        <w:rFonts w:ascii="Arial" w:hAnsi="Arial" w:cs="Arial"/>
        <w:sz w:val="22"/>
        <w:szCs w:val="22"/>
      </w:rPr>
      <w:t>Identifier</w:t>
    </w:r>
    <w:r w:rsidRPr="00880FA2">
      <w:rPr>
        <w:rFonts w:ascii="Arial" w:hAnsi="Arial" w:cs="Arial"/>
        <w:sz w:val="22"/>
        <w:szCs w:val="22"/>
      </w:rPr>
      <w:tab/>
      <w:t>202</w:t>
    </w:r>
    <w:r w:rsidR="00253653" w:rsidRPr="00880FA2">
      <w:rPr>
        <w:rFonts w:ascii="Arial" w:hAnsi="Arial" w:cs="Arial"/>
        <w:sz w:val="22"/>
        <w:szCs w:val="22"/>
      </w:rPr>
      <w:t>2-0</w:t>
    </w:r>
    <w:ins w:id="7" w:author="GLEIF" w:date="2022-05-09T14:54:00Z">
      <w:r w:rsidR="00B30BA6">
        <w:rPr>
          <w:rFonts w:ascii="Arial" w:hAnsi="Arial" w:cs="Arial"/>
          <w:sz w:val="22"/>
          <w:szCs w:val="22"/>
        </w:rPr>
        <w:t>5-</w:t>
      </w:r>
    </w:ins>
    <w:ins w:id="8" w:author="GLEIF" w:date="2022-05-10T13:24:00Z">
      <w:r w:rsidR="002D2BD2">
        <w:rPr>
          <w:rFonts w:ascii="Arial" w:hAnsi="Arial" w:cs="Arial"/>
          <w:sz w:val="22"/>
          <w:szCs w:val="22"/>
        </w:rPr>
        <w:t>10</w:t>
      </w:r>
    </w:ins>
    <w:del w:id="9" w:author="GLEIF" w:date="2022-03-10T16:33:00Z">
      <w:r w:rsidR="00E21CDA" w:rsidRPr="00880FA2" w:rsidDel="00DE63A5">
        <w:rPr>
          <w:rFonts w:ascii="Arial" w:hAnsi="Arial" w:cs="Arial"/>
          <w:sz w:val="22"/>
          <w:szCs w:val="22"/>
        </w:rPr>
        <w:delText>2</w:delText>
      </w:r>
    </w:del>
    <w:del w:id="10" w:author="GLEIF" w:date="2022-05-09T14:54:00Z">
      <w:r w:rsidR="00E21CDA" w:rsidRPr="00880FA2" w:rsidDel="00B30BA6">
        <w:rPr>
          <w:rFonts w:ascii="Arial" w:hAnsi="Arial" w:cs="Arial"/>
          <w:sz w:val="22"/>
          <w:szCs w:val="22"/>
        </w:rPr>
        <w:delText>-</w:delText>
      </w:r>
    </w:del>
    <w:del w:id="11" w:author="GLEIF" w:date="2022-03-10T16:33:00Z">
      <w:r w:rsidR="00880FA2" w:rsidRPr="00880FA2" w:rsidDel="00DE63A5">
        <w:rPr>
          <w:rFonts w:ascii="Arial" w:hAnsi="Arial" w:cs="Arial"/>
          <w:sz w:val="22"/>
          <w:szCs w:val="22"/>
        </w:rPr>
        <w:delText>25</w:delText>
      </w:r>
    </w:del>
    <w:r w:rsidRPr="00880FA2">
      <w:rPr>
        <w:rFonts w:ascii="Arial" w:hAnsi="Arial" w:cs="Arial"/>
        <w:sz w:val="22"/>
        <w:szCs w:val="22"/>
      </w:rPr>
      <w:t xml:space="preserve">, </w:t>
    </w:r>
    <w:r w:rsidR="00D03456" w:rsidRPr="00880FA2">
      <w:rPr>
        <w:rFonts w:ascii="Arial" w:hAnsi="Arial" w:cs="Arial"/>
        <w:sz w:val="22"/>
        <w:szCs w:val="22"/>
      </w:rPr>
      <w:t>v</w:t>
    </w:r>
    <w:r w:rsidR="00E21CDA" w:rsidRPr="00880FA2">
      <w:rPr>
        <w:rFonts w:ascii="Arial" w:hAnsi="Arial" w:cs="Arial"/>
        <w:sz w:val="22"/>
        <w:szCs w:val="22"/>
      </w:rPr>
      <w:t>0.</w:t>
    </w:r>
    <w:ins w:id="12" w:author="GLEIF" w:date="2022-05-10T13:24:00Z">
      <w:r w:rsidR="002D2BD2">
        <w:rPr>
          <w:rFonts w:ascii="Arial" w:hAnsi="Arial" w:cs="Arial"/>
          <w:sz w:val="22"/>
          <w:szCs w:val="22"/>
        </w:rPr>
        <w:t>4</w:t>
      </w:r>
    </w:ins>
    <w:del w:id="13" w:author="GLEIF" w:date="2022-03-10T20:42:00Z">
      <w:r w:rsidR="00880FA2" w:rsidRPr="00880FA2" w:rsidDel="00702C2E">
        <w:rPr>
          <w:rFonts w:ascii="Arial" w:hAnsi="Arial" w:cs="Arial"/>
          <w:sz w:val="22"/>
          <w:szCs w:val="22"/>
        </w:rPr>
        <w:delText>1</w:delText>
      </w:r>
    </w:del>
    <w:r w:rsidR="00F13047" w:rsidRPr="00880FA2">
      <w:rPr>
        <w:rFonts w:ascii="Arial" w:hAnsi="Arial" w:cs="Arial"/>
        <w:sz w:val="22"/>
        <w:szCs w:val="22"/>
      </w:rPr>
      <w:t xml:space="preserve"> </w:t>
    </w:r>
    <w:r w:rsidR="00880FA2" w:rsidRPr="00880FA2">
      <w:rPr>
        <w:rFonts w:ascii="Arial" w:hAnsi="Arial" w:cs="Arial"/>
        <w:sz w:val="22"/>
        <w:szCs w:val="22"/>
      </w:rPr>
      <w:t>work</w:t>
    </w:r>
  </w:p>
  <w:p w14:paraId="0D2B0B37" w14:textId="4F88E227" w:rsidR="00BD5F9F" w:rsidRDefault="00B130F2" w:rsidP="000A3A83">
    <w:pPr>
      <w:pStyle w:val="Footer"/>
      <w:ind w:left="6946" w:hanging="6946"/>
      <w:rPr>
        <w:rFonts w:ascii="Arial" w:hAnsi="Arial" w:cs="Arial"/>
        <w:sz w:val="22"/>
        <w:szCs w:val="22"/>
      </w:rPr>
    </w:pPr>
    <w:r w:rsidRPr="00726833">
      <w:rPr>
        <w:rFonts w:ascii="Arial" w:hAnsi="Arial" w:cs="Arial"/>
        <w:sz w:val="22"/>
        <w:szCs w:val="22"/>
      </w:rPr>
      <w:t xml:space="preserve">Ecosystem Governance </w:t>
    </w:r>
    <w:r w:rsidR="00BD2F61">
      <w:rPr>
        <w:rFonts w:ascii="Arial" w:hAnsi="Arial" w:cs="Arial"/>
        <w:sz w:val="22"/>
        <w:szCs w:val="22"/>
      </w:rPr>
      <w:t xml:space="preserve">                   </w:t>
    </w:r>
    <w:proofErr w:type="spellStart"/>
    <w:r w:rsidR="00BD2F61">
      <w:rPr>
        <w:rFonts w:ascii="Arial" w:hAnsi="Arial" w:cs="Arial"/>
        <w:sz w:val="22"/>
        <w:szCs w:val="22"/>
      </w:rPr>
      <w:t>Governance</w:t>
    </w:r>
    <w:proofErr w:type="spellEnd"/>
    <w:r w:rsidR="00BD2F61">
      <w:rPr>
        <w:rFonts w:ascii="Arial" w:hAnsi="Arial" w:cs="Arial"/>
        <w:sz w:val="22"/>
        <w:szCs w:val="22"/>
      </w:rPr>
      <w:t xml:space="preserve"> Framework</w:t>
    </w:r>
    <w:r w:rsidR="00F13047">
      <w:rPr>
        <w:rFonts w:ascii="Arial" w:hAnsi="Arial" w:cs="Arial"/>
        <w:sz w:val="22"/>
        <w:szCs w:val="22"/>
      </w:rPr>
      <w:t xml:space="preserve">         </w:t>
    </w:r>
    <w:ins w:id="14" w:author="GLEIF" w:date="2022-05-12T12:09:00Z">
      <w:r w:rsidR="00DB1A04">
        <w:rPr>
          <w:rFonts w:ascii="Arial" w:hAnsi="Arial" w:cs="Arial"/>
          <w:sz w:val="22"/>
          <w:szCs w:val="22"/>
        </w:rPr>
        <w:t xml:space="preserve">       </w:t>
      </w:r>
    </w:ins>
    <w:del w:id="15" w:author="GLEIF" w:date="2022-05-12T12:09:00Z">
      <w:r w:rsidR="00F13047" w:rsidDel="00DB1A04">
        <w:rPr>
          <w:rFonts w:ascii="Arial" w:hAnsi="Arial" w:cs="Arial"/>
          <w:sz w:val="22"/>
          <w:szCs w:val="22"/>
        </w:rPr>
        <w:delText xml:space="preserve">       </w:delText>
      </w:r>
    </w:del>
    <w:r w:rsidR="00880FA2">
      <w:rPr>
        <w:rFonts w:ascii="Arial" w:hAnsi="Arial" w:cs="Arial"/>
        <w:sz w:val="22"/>
        <w:szCs w:val="22"/>
      </w:rPr>
      <w:t>Post</w:t>
    </w:r>
    <w:del w:id="16" w:author="GLEIF" w:date="2022-05-12T12:09:00Z">
      <w:r w:rsidR="00880FA2" w:rsidDel="00DB1A04">
        <w:rPr>
          <w:rFonts w:ascii="Arial" w:hAnsi="Arial" w:cs="Arial"/>
          <w:sz w:val="22"/>
          <w:szCs w:val="22"/>
        </w:rPr>
        <w:delText xml:space="preserve"> </w:delText>
      </w:r>
    </w:del>
    <w:ins w:id="17" w:author="GLEIF" w:date="2022-05-12T12:08:00Z">
      <w:r w:rsidR="00DB1A04">
        <w:rPr>
          <w:rFonts w:ascii="Arial" w:hAnsi="Arial" w:cs="Arial"/>
          <w:sz w:val="22"/>
          <w:szCs w:val="22"/>
        </w:rPr>
        <w:t xml:space="preserve"> </w:t>
      </w:r>
    </w:ins>
    <w:r w:rsidR="00E21CDA">
      <w:rPr>
        <w:rFonts w:ascii="Arial" w:hAnsi="Arial" w:cs="Arial"/>
        <w:sz w:val="22"/>
        <w:szCs w:val="22"/>
      </w:rPr>
      <w:t>Publication</w:t>
    </w:r>
    <w:r w:rsidR="00880FA2">
      <w:rPr>
        <w:rFonts w:ascii="Arial" w:hAnsi="Arial" w:cs="Arial"/>
        <w:sz w:val="22"/>
        <w:szCs w:val="22"/>
      </w:rPr>
      <w:t xml:space="preserve"> Updates</w:t>
    </w:r>
  </w:p>
  <w:p w14:paraId="47654FFC" w14:textId="79A826D6" w:rsidR="00B130F2" w:rsidRPr="00726833" w:rsidRDefault="00B130F2">
    <w:pPr>
      <w:pStyle w:val="Footer"/>
      <w:rPr>
        <w:rFonts w:ascii="Arial" w:hAnsi="Arial" w:cs="Arial"/>
        <w:sz w:val="22"/>
        <w:szCs w:val="22"/>
      </w:rPr>
    </w:pPr>
    <w:r w:rsidRPr="00726833">
      <w:rPr>
        <w:rFonts w:ascii="Arial" w:hAnsi="Arial" w:cs="Arial"/>
        <w:sz w:val="22"/>
        <w:szCs w:val="22"/>
      </w:rPr>
      <w:t>Framework</w:t>
    </w:r>
    <w:r w:rsidR="00633C42">
      <w:rPr>
        <w:rFonts w:ascii="Arial" w:hAnsi="Arial" w:cs="Arial"/>
        <w:sz w:val="22"/>
        <w:szCs w:val="22"/>
      </w:rPr>
      <w:tab/>
    </w:r>
    <w:r w:rsidR="005B4989">
      <w:rPr>
        <w:rFonts w:ascii="Arial" w:hAnsi="Arial" w:cs="Arial"/>
        <w:sz w:val="22"/>
        <w:szCs w:val="22"/>
      </w:rPr>
      <w:tab/>
    </w:r>
    <w:r w:rsidR="005B4989">
      <w:rPr>
        <w:rFonts w:ascii="Arial" w:hAnsi="Arial" w:cs="Arial"/>
        <w:sz w:val="22"/>
        <w:szCs w:val="22"/>
      </w:rPr>
      <w:fldChar w:fldCharType="begin"/>
    </w:r>
    <w:r w:rsidR="005B4989">
      <w:rPr>
        <w:rFonts w:ascii="Arial" w:hAnsi="Arial" w:cs="Arial"/>
        <w:sz w:val="22"/>
        <w:szCs w:val="22"/>
      </w:rPr>
      <w:instrText xml:space="preserve"> PAGE 1 \* MERGEFORMAT </w:instrText>
    </w:r>
    <w:r w:rsidR="005B4989">
      <w:rPr>
        <w:rFonts w:ascii="Arial" w:hAnsi="Arial" w:cs="Arial"/>
        <w:sz w:val="22"/>
        <w:szCs w:val="22"/>
      </w:rPr>
      <w:fldChar w:fldCharType="separate"/>
    </w:r>
    <w:r w:rsidR="005B4989">
      <w:rPr>
        <w:rFonts w:ascii="Arial" w:hAnsi="Arial" w:cs="Arial"/>
        <w:noProof/>
        <w:sz w:val="22"/>
        <w:szCs w:val="22"/>
      </w:rPr>
      <w:t>1</w:t>
    </w:r>
    <w:r w:rsidR="005B4989">
      <w:rPr>
        <w:rFonts w:ascii="Arial" w:hAnsi="Arial" w:cs="Arial"/>
        <w:sz w:val="22"/>
        <w:szCs w:val="22"/>
      </w:rPr>
      <w:fldChar w:fldCharType="end"/>
    </w:r>
  </w:p>
  <w:p w14:paraId="5FC1E028" w14:textId="77777777" w:rsidR="00B130F2" w:rsidRDefault="00B13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4D589" w14:textId="77777777" w:rsidR="00B926F3" w:rsidRDefault="00B926F3" w:rsidP="00B130F2">
      <w:r>
        <w:separator/>
      </w:r>
    </w:p>
  </w:footnote>
  <w:footnote w:type="continuationSeparator" w:id="0">
    <w:p w14:paraId="0139D6F0" w14:textId="77777777" w:rsidR="00B926F3" w:rsidRDefault="00B926F3" w:rsidP="00B13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44C90E"/>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D4A08824"/>
    <w:lvl w:ilvl="0" w:tplc="9DD694D4">
      <w:start w:val="1"/>
      <w:numFmt w:val="decimal"/>
      <w:lvlText w:val="%1."/>
      <w:lvlJc w:val="left"/>
      <w:pPr>
        <w:tabs>
          <w:tab w:val="num" w:pos="1440"/>
        </w:tabs>
        <w:ind w:left="1440" w:hanging="360"/>
      </w:pPr>
    </w:lvl>
    <w:lvl w:ilvl="1" w:tplc="2AB02B06">
      <w:numFmt w:val="decimal"/>
      <w:lvlText w:val=""/>
      <w:lvlJc w:val="left"/>
    </w:lvl>
    <w:lvl w:ilvl="2" w:tplc="EC7E3282">
      <w:numFmt w:val="decimal"/>
      <w:lvlText w:val=""/>
      <w:lvlJc w:val="left"/>
    </w:lvl>
    <w:lvl w:ilvl="3" w:tplc="F37432CC">
      <w:numFmt w:val="decimal"/>
      <w:lvlText w:val=""/>
      <w:lvlJc w:val="left"/>
    </w:lvl>
    <w:lvl w:ilvl="4" w:tplc="0DCEFBCA">
      <w:numFmt w:val="decimal"/>
      <w:lvlText w:val=""/>
      <w:lvlJc w:val="left"/>
    </w:lvl>
    <w:lvl w:ilvl="5" w:tplc="13449B9A">
      <w:numFmt w:val="decimal"/>
      <w:lvlText w:val=""/>
      <w:lvlJc w:val="left"/>
    </w:lvl>
    <w:lvl w:ilvl="6" w:tplc="11043276">
      <w:numFmt w:val="decimal"/>
      <w:lvlText w:val=""/>
      <w:lvlJc w:val="left"/>
    </w:lvl>
    <w:lvl w:ilvl="7" w:tplc="535429E2">
      <w:numFmt w:val="decimal"/>
      <w:lvlText w:val=""/>
      <w:lvlJc w:val="left"/>
    </w:lvl>
    <w:lvl w:ilvl="8" w:tplc="2404145E">
      <w:numFmt w:val="decimal"/>
      <w:lvlText w:val=""/>
      <w:lvlJc w:val="left"/>
    </w:lvl>
  </w:abstractNum>
  <w:abstractNum w:abstractNumId="2" w15:restartNumberingAfterBreak="0">
    <w:nsid w:val="FFFFFF7E"/>
    <w:multiLevelType w:val="multilevel"/>
    <w:tmpl w:val="4552AA88"/>
    <w:lvl w:ilvl="0">
      <w:start w:val="1"/>
      <w:numFmt w:val="decimal"/>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A6F6B064"/>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87AE9D9C"/>
    <w:lvl w:ilvl="0" w:tplc="1E76F500">
      <w:start w:val="1"/>
      <w:numFmt w:val="bullet"/>
      <w:lvlText w:val=""/>
      <w:lvlJc w:val="left"/>
      <w:pPr>
        <w:tabs>
          <w:tab w:val="num" w:pos="1800"/>
        </w:tabs>
        <w:ind w:left="1800" w:hanging="360"/>
      </w:pPr>
      <w:rPr>
        <w:rFonts w:ascii="Symbol" w:hAnsi="Symbol" w:hint="default"/>
      </w:rPr>
    </w:lvl>
    <w:lvl w:ilvl="1" w:tplc="C17E7986">
      <w:numFmt w:val="decimal"/>
      <w:lvlText w:val=""/>
      <w:lvlJc w:val="left"/>
    </w:lvl>
    <w:lvl w:ilvl="2" w:tplc="729A0C2C">
      <w:numFmt w:val="decimal"/>
      <w:lvlText w:val=""/>
      <w:lvlJc w:val="left"/>
    </w:lvl>
    <w:lvl w:ilvl="3" w:tplc="5C66382A">
      <w:numFmt w:val="decimal"/>
      <w:lvlText w:val=""/>
      <w:lvlJc w:val="left"/>
    </w:lvl>
    <w:lvl w:ilvl="4" w:tplc="1A3CCD9A">
      <w:numFmt w:val="decimal"/>
      <w:lvlText w:val=""/>
      <w:lvlJc w:val="left"/>
    </w:lvl>
    <w:lvl w:ilvl="5" w:tplc="1D8A85B4">
      <w:numFmt w:val="decimal"/>
      <w:lvlText w:val=""/>
      <w:lvlJc w:val="left"/>
    </w:lvl>
    <w:lvl w:ilvl="6" w:tplc="B8C4E2A4">
      <w:numFmt w:val="decimal"/>
      <w:lvlText w:val=""/>
      <w:lvlJc w:val="left"/>
    </w:lvl>
    <w:lvl w:ilvl="7" w:tplc="43E28FA4">
      <w:numFmt w:val="decimal"/>
      <w:lvlText w:val=""/>
      <w:lvlJc w:val="left"/>
    </w:lvl>
    <w:lvl w:ilvl="8" w:tplc="1D7A4BF0">
      <w:numFmt w:val="decimal"/>
      <w:lvlText w:val=""/>
      <w:lvlJc w:val="left"/>
    </w:lvl>
  </w:abstractNum>
  <w:abstractNum w:abstractNumId="5" w15:restartNumberingAfterBreak="0">
    <w:nsid w:val="FFFFFF81"/>
    <w:multiLevelType w:val="singleLevel"/>
    <w:tmpl w:val="DE4470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hybridMultilevel"/>
    <w:tmpl w:val="C9FC557A"/>
    <w:lvl w:ilvl="0" w:tplc="C4BA8CC4">
      <w:start w:val="1"/>
      <w:numFmt w:val="bullet"/>
      <w:lvlText w:val=""/>
      <w:lvlJc w:val="left"/>
      <w:pPr>
        <w:tabs>
          <w:tab w:val="num" w:pos="1080"/>
        </w:tabs>
        <w:ind w:left="1080" w:hanging="360"/>
      </w:pPr>
      <w:rPr>
        <w:rFonts w:ascii="Symbol" w:hAnsi="Symbol" w:hint="default"/>
      </w:rPr>
    </w:lvl>
    <w:lvl w:ilvl="1" w:tplc="DC4C0116">
      <w:numFmt w:val="decimal"/>
      <w:lvlText w:val=""/>
      <w:lvlJc w:val="left"/>
    </w:lvl>
    <w:lvl w:ilvl="2" w:tplc="EEF009FC">
      <w:numFmt w:val="decimal"/>
      <w:lvlText w:val=""/>
      <w:lvlJc w:val="left"/>
    </w:lvl>
    <w:lvl w:ilvl="3" w:tplc="63CAAB2C">
      <w:numFmt w:val="decimal"/>
      <w:lvlText w:val=""/>
      <w:lvlJc w:val="left"/>
    </w:lvl>
    <w:lvl w:ilvl="4" w:tplc="366AF162">
      <w:numFmt w:val="decimal"/>
      <w:lvlText w:val=""/>
      <w:lvlJc w:val="left"/>
    </w:lvl>
    <w:lvl w:ilvl="5" w:tplc="0086551E">
      <w:numFmt w:val="decimal"/>
      <w:lvlText w:val=""/>
      <w:lvlJc w:val="left"/>
    </w:lvl>
    <w:lvl w:ilvl="6" w:tplc="DA162E06">
      <w:numFmt w:val="decimal"/>
      <w:lvlText w:val=""/>
      <w:lvlJc w:val="left"/>
    </w:lvl>
    <w:lvl w:ilvl="7" w:tplc="F8C8D79A">
      <w:numFmt w:val="decimal"/>
      <w:lvlText w:val=""/>
      <w:lvlJc w:val="left"/>
    </w:lvl>
    <w:lvl w:ilvl="8" w:tplc="AA0E5C8A">
      <w:numFmt w:val="decimal"/>
      <w:lvlText w:val=""/>
      <w:lvlJc w:val="left"/>
    </w:lvl>
  </w:abstractNum>
  <w:abstractNum w:abstractNumId="7" w15:restartNumberingAfterBreak="0">
    <w:nsid w:val="FFFFFF83"/>
    <w:multiLevelType w:val="singleLevel"/>
    <w:tmpl w:val="C11605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F4A4C8"/>
    <w:lvl w:ilvl="0">
      <w:start w:val="1"/>
      <w:numFmt w:val="decimal"/>
      <w:lvlText w:val="%1."/>
      <w:lvlJc w:val="left"/>
      <w:pPr>
        <w:tabs>
          <w:tab w:val="num" w:pos="360"/>
        </w:tabs>
        <w:ind w:left="360" w:hanging="360"/>
      </w:pPr>
    </w:lvl>
  </w:abstractNum>
  <w:abstractNum w:abstractNumId="9" w15:restartNumberingAfterBreak="0">
    <w:nsid w:val="FFFFFF89"/>
    <w:multiLevelType w:val="hybridMultilevel"/>
    <w:tmpl w:val="E1482E5E"/>
    <w:lvl w:ilvl="0" w:tplc="52D4F19A">
      <w:start w:val="1"/>
      <w:numFmt w:val="bullet"/>
      <w:pStyle w:val="ListBullet"/>
      <w:lvlText w:val=""/>
      <w:lvlJc w:val="left"/>
      <w:pPr>
        <w:tabs>
          <w:tab w:val="num" w:pos="360"/>
        </w:tabs>
        <w:ind w:left="360" w:hanging="360"/>
      </w:pPr>
      <w:rPr>
        <w:rFonts w:ascii="Symbol" w:hAnsi="Symbol" w:hint="default"/>
      </w:rPr>
    </w:lvl>
    <w:lvl w:ilvl="1" w:tplc="2A3A7014">
      <w:numFmt w:val="decimal"/>
      <w:lvlText w:val=""/>
      <w:lvlJc w:val="left"/>
    </w:lvl>
    <w:lvl w:ilvl="2" w:tplc="2FE0F1BC">
      <w:numFmt w:val="decimal"/>
      <w:lvlText w:val=""/>
      <w:lvlJc w:val="left"/>
    </w:lvl>
    <w:lvl w:ilvl="3" w:tplc="5A96BBDA">
      <w:numFmt w:val="decimal"/>
      <w:lvlText w:val=""/>
      <w:lvlJc w:val="left"/>
    </w:lvl>
    <w:lvl w:ilvl="4" w:tplc="0F86F304">
      <w:numFmt w:val="decimal"/>
      <w:lvlText w:val=""/>
      <w:lvlJc w:val="left"/>
    </w:lvl>
    <w:lvl w:ilvl="5" w:tplc="8E3E4F44">
      <w:numFmt w:val="decimal"/>
      <w:lvlText w:val=""/>
      <w:lvlJc w:val="left"/>
    </w:lvl>
    <w:lvl w:ilvl="6" w:tplc="3D821B0C">
      <w:numFmt w:val="decimal"/>
      <w:lvlText w:val=""/>
      <w:lvlJc w:val="left"/>
    </w:lvl>
    <w:lvl w:ilvl="7" w:tplc="F6888602">
      <w:numFmt w:val="decimal"/>
      <w:lvlText w:val=""/>
      <w:lvlJc w:val="left"/>
    </w:lvl>
    <w:lvl w:ilvl="8" w:tplc="9B6AC420">
      <w:numFmt w:val="decimal"/>
      <w:lvlText w:val=""/>
      <w:lvlJc w:val="left"/>
    </w:lvl>
  </w:abstractNum>
  <w:abstractNum w:abstractNumId="10" w15:restartNumberingAfterBreak="0">
    <w:nsid w:val="00793E18"/>
    <w:multiLevelType w:val="hybridMultilevel"/>
    <w:tmpl w:val="F8AC7F1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0FC366E5"/>
    <w:multiLevelType w:val="multilevel"/>
    <w:tmpl w:val="4AF04F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1C830081"/>
    <w:multiLevelType w:val="hybridMultilevel"/>
    <w:tmpl w:val="1D90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A50676"/>
    <w:multiLevelType w:val="hybridMultilevel"/>
    <w:tmpl w:val="013CB310"/>
    <w:lvl w:ilvl="0" w:tplc="F3AA74F6">
      <w:start w:val="1"/>
      <w:numFmt w:val="bullet"/>
      <w:lvlText w:val=""/>
      <w:lvlJc w:val="left"/>
      <w:pPr>
        <w:ind w:left="720" w:hanging="360"/>
      </w:pPr>
      <w:rPr>
        <w:rFonts w:ascii="Symbol" w:hAnsi="Symbol" w:hint="default"/>
      </w:rPr>
    </w:lvl>
    <w:lvl w:ilvl="1" w:tplc="6BE25E1C">
      <w:start w:val="1"/>
      <w:numFmt w:val="bullet"/>
      <w:lvlText w:val="o"/>
      <w:lvlJc w:val="left"/>
      <w:pPr>
        <w:ind w:left="1440" w:hanging="360"/>
      </w:pPr>
      <w:rPr>
        <w:rFonts w:ascii="Courier New" w:hAnsi="Courier New" w:hint="default"/>
      </w:rPr>
    </w:lvl>
    <w:lvl w:ilvl="2" w:tplc="EE92F0FE">
      <w:start w:val="1"/>
      <w:numFmt w:val="bullet"/>
      <w:lvlText w:val=""/>
      <w:lvlJc w:val="left"/>
      <w:pPr>
        <w:ind w:left="2160" w:hanging="360"/>
      </w:pPr>
      <w:rPr>
        <w:rFonts w:ascii="Wingdings" w:hAnsi="Wingdings" w:hint="default"/>
      </w:rPr>
    </w:lvl>
    <w:lvl w:ilvl="3" w:tplc="D6228A1E">
      <w:start w:val="1"/>
      <w:numFmt w:val="bullet"/>
      <w:lvlText w:val=""/>
      <w:lvlJc w:val="left"/>
      <w:pPr>
        <w:ind w:left="2880" w:hanging="360"/>
      </w:pPr>
      <w:rPr>
        <w:rFonts w:ascii="Symbol" w:hAnsi="Symbol" w:hint="default"/>
      </w:rPr>
    </w:lvl>
    <w:lvl w:ilvl="4" w:tplc="37CA8D96">
      <w:start w:val="1"/>
      <w:numFmt w:val="bullet"/>
      <w:lvlText w:val="o"/>
      <w:lvlJc w:val="left"/>
      <w:pPr>
        <w:ind w:left="3600" w:hanging="360"/>
      </w:pPr>
      <w:rPr>
        <w:rFonts w:ascii="Courier New" w:hAnsi="Courier New" w:hint="default"/>
      </w:rPr>
    </w:lvl>
    <w:lvl w:ilvl="5" w:tplc="2226510E">
      <w:start w:val="1"/>
      <w:numFmt w:val="bullet"/>
      <w:lvlText w:val=""/>
      <w:lvlJc w:val="left"/>
      <w:pPr>
        <w:ind w:left="4320" w:hanging="360"/>
      </w:pPr>
      <w:rPr>
        <w:rFonts w:ascii="Wingdings" w:hAnsi="Wingdings" w:hint="default"/>
      </w:rPr>
    </w:lvl>
    <w:lvl w:ilvl="6" w:tplc="E5C2E0F6">
      <w:start w:val="1"/>
      <w:numFmt w:val="bullet"/>
      <w:lvlText w:val=""/>
      <w:lvlJc w:val="left"/>
      <w:pPr>
        <w:ind w:left="5040" w:hanging="360"/>
      </w:pPr>
      <w:rPr>
        <w:rFonts w:ascii="Symbol" w:hAnsi="Symbol" w:hint="default"/>
      </w:rPr>
    </w:lvl>
    <w:lvl w:ilvl="7" w:tplc="FAF2C65A">
      <w:start w:val="1"/>
      <w:numFmt w:val="bullet"/>
      <w:lvlText w:val="o"/>
      <w:lvlJc w:val="left"/>
      <w:pPr>
        <w:ind w:left="5760" w:hanging="360"/>
      </w:pPr>
      <w:rPr>
        <w:rFonts w:ascii="Courier New" w:hAnsi="Courier New" w:hint="default"/>
      </w:rPr>
    </w:lvl>
    <w:lvl w:ilvl="8" w:tplc="0A62A4A4">
      <w:start w:val="1"/>
      <w:numFmt w:val="bullet"/>
      <w:lvlText w:val=""/>
      <w:lvlJc w:val="left"/>
      <w:pPr>
        <w:ind w:left="6480" w:hanging="360"/>
      </w:pPr>
      <w:rPr>
        <w:rFonts w:ascii="Wingdings" w:hAnsi="Wingdings" w:hint="default"/>
      </w:rPr>
    </w:lvl>
  </w:abstractNum>
  <w:abstractNum w:abstractNumId="14" w15:restartNumberingAfterBreak="0">
    <w:nsid w:val="23731B7B"/>
    <w:multiLevelType w:val="hybridMultilevel"/>
    <w:tmpl w:val="07046AA6"/>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23E41792"/>
    <w:multiLevelType w:val="hybridMultilevel"/>
    <w:tmpl w:val="EBDC187C"/>
    <w:lvl w:ilvl="0" w:tplc="D22C7A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55E48E7"/>
    <w:multiLevelType w:val="hybridMultilevel"/>
    <w:tmpl w:val="FEC6B3F0"/>
    <w:lvl w:ilvl="0" w:tplc="0409000F">
      <w:start w:val="1"/>
      <w:numFmt w:val="decimal"/>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2DA30F75"/>
    <w:multiLevelType w:val="hybridMultilevel"/>
    <w:tmpl w:val="728833E0"/>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259FF"/>
    <w:multiLevelType w:val="hybridMultilevel"/>
    <w:tmpl w:val="BCA47F64"/>
    <w:lvl w:ilvl="0" w:tplc="04090001">
      <w:start w:val="1"/>
      <w:numFmt w:val="decimal"/>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19" w15:restartNumberingAfterBreak="0">
    <w:nsid w:val="33352CC2"/>
    <w:multiLevelType w:val="hybridMultilevel"/>
    <w:tmpl w:val="0EA641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E86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540E20"/>
    <w:multiLevelType w:val="hybridMultilevel"/>
    <w:tmpl w:val="6F48BCC4"/>
    <w:lvl w:ilvl="0" w:tplc="0809000F">
      <w:start w:val="1"/>
      <w:numFmt w:val="decimal"/>
      <w:lvlText w:val="%1."/>
      <w:lvlJc w:val="left"/>
      <w:pPr>
        <w:ind w:left="936" w:hanging="360"/>
      </w:pPr>
      <w:rPr>
        <w:rFonts w:hint="default"/>
      </w:rPr>
    </w:lvl>
    <w:lvl w:ilvl="1" w:tplc="08090019">
      <w:start w:val="1"/>
      <w:numFmt w:val="lowerLetter"/>
      <w:lvlText w:val="%2."/>
      <w:lvlJc w:val="left"/>
      <w:pPr>
        <w:ind w:left="1656" w:hanging="360"/>
      </w:pPr>
    </w:lvl>
    <w:lvl w:ilvl="2" w:tplc="0809001B">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2" w15:restartNumberingAfterBreak="0">
    <w:nsid w:val="4C7E4A5E"/>
    <w:multiLevelType w:val="multilevel"/>
    <w:tmpl w:val="F7B0D4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1ED27BB"/>
    <w:multiLevelType w:val="hybridMultilevel"/>
    <w:tmpl w:val="BA78FD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3D03E9"/>
    <w:multiLevelType w:val="multilevel"/>
    <w:tmpl w:val="829C10B0"/>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ED6769C"/>
    <w:multiLevelType w:val="hybridMultilevel"/>
    <w:tmpl w:val="6944D420"/>
    <w:lvl w:ilvl="0" w:tplc="08090001">
      <w:start w:val="2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A311FB"/>
    <w:multiLevelType w:val="hybridMultilevel"/>
    <w:tmpl w:val="D7740328"/>
    <w:lvl w:ilvl="0" w:tplc="44D0315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9D530D"/>
    <w:multiLevelType w:val="hybridMultilevel"/>
    <w:tmpl w:val="F9E6816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27B264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15:restartNumberingAfterBreak="0">
    <w:nsid w:val="7638068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85A5E4B"/>
    <w:multiLevelType w:val="hybridMultilevel"/>
    <w:tmpl w:val="66424D9C"/>
    <w:lvl w:ilvl="0" w:tplc="EE1AEE6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F345321"/>
    <w:multiLevelType w:val="hybridMultilevel"/>
    <w:tmpl w:val="BA78FD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8"/>
  </w:num>
  <w:num w:numId="3">
    <w:abstractNumId w:val="22"/>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9"/>
  </w:num>
  <w:num w:numId="7">
    <w:abstractNumId w:val="17"/>
  </w:num>
  <w:num w:numId="8">
    <w:abstractNumId w:val="0"/>
  </w:num>
  <w:num w:numId="9">
    <w:abstractNumId w:val="1"/>
  </w:num>
  <w:num w:numId="10">
    <w:abstractNumId w:val="2"/>
  </w:num>
  <w:num w:numId="11">
    <w:abstractNumId w:val="3"/>
  </w:num>
  <w:num w:numId="12">
    <w:abstractNumId w:val="28"/>
  </w:num>
  <w:num w:numId="13">
    <w:abstractNumId w:val="4"/>
  </w:num>
  <w:num w:numId="14">
    <w:abstractNumId w:val="5"/>
  </w:num>
  <w:num w:numId="15">
    <w:abstractNumId w:val="6"/>
  </w:num>
  <w:num w:numId="16">
    <w:abstractNumId w:val="7"/>
  </w:num>
  <w:num w:numId="17">
    <w:abstractNumId w:val="28"/>
    <w:lvlOverride w:ilvl="0">
      <w:startOverride w:val="1"/>
    </w:lvlOverride>
  </w:num>
  <w:num w:numId="18">
    <w:abstractNumId w:val="28"/>
    <w:lvlOverride w:ilvl="0">
      <w:startOverride w:val="1"/>
    </w:lvlOverride>
  </w:num>
  <w:num w:numId="19">
    <w:abstractNumId w:val="28"/>
    <w:lvlOverride w:ilvl="0">
      <w:startOverride w:val="1"/>
    </w:lvlOverride>
  </w:num>
  <w:num w:numId="20">
    <w:abstractNumId w:val="28"/>
    <w:lvlOverride w:ilvl="0">
      <w:startOverride w:val="1"/>
    </w:lvlOverride>
  </w:num>
  <w:num w:numId="21">
    <w:abstractNumId w:val="16"/>
  </w:num>
  <w:num w:numId="22">
    <w:abstractNumId w:val="14"/>
  </w:num>
  <w:num w:numId="23">
    <w:abstractNumId w:val="12"/>
  </w:num>
  <w:num w:numId="24">
    <w:abstractNumId w:val="29"/>
  </w:num>
  <w:num w:numId="25">
    <w:abstractNumId w:val="24"/>
  </w:num>
  <w:num w:numId="26">
    <w:abstractNumId w:val="28"/>
  </w:num>
  <w:num w:numId="27">
    <w:abstractNumId w:val="28"/>
    <w:lvlOverride w:ilvl="0">
      <w:startOverride w:val="1"/>
    </w:lvlOverride>
  </w:num>
  <w:num w:numId="28">
    <w:abstractNumId w:val="28"/>
    <w:lvlOverride w:ilvl="0">
      <w:startOverride w:val="1"/>
    </w:lvlOverride>
  </w:num>
  <w:num w:numId="29">
    <w:abstractNumId w:val="28"/>
    <w:lvlOverride w:ilvl="0">
      <w:startOverride w:val="1"/>
    </w:lvlOverride>
  </w:num>
  <w:num w:numId="30">
    <w:abstractNumId w:val="20"/>
  </w:num>
  <w:num w:numId="31">
    <w:abstractNumId w:val="8"/>
  </w:num>
  <w:num w:numId="32">
    <w:abstractNumId w:val="25"/>
  </w:num>
  <w:num w:numId="33">
    <w:abstractNumId w:val="27"/>
  </w:num>
  <w:num w:numId="34">
    <w:abstractNumId w:val="15"/>
  </w:num>
  <w:num w:numId="35">
    <w:abstractNumId w:val="19"/>
  </w:num>
  <w:num w:numId="36">
    <w:abstractNumId w:val="10"/>
  </w:num>
  <w:num w:numId="37">
    <w:abstractNumId w:val="30"/>
  </w:num>
  <w:num w:numId="38">
    <w:abstractNumId w:val="23"/>
  </w:num>
  <w:num w:numId="39">
    <w:abstractNumId w:val="31"/>
  </w:num>
  <w:num w:numId="40">
    <w:abstractNumId w:val="29"/>
  </w:num>
  <w:num w:numId="41">
    <w:abstractNumId w:val="29"/>
  </w:num>
  <w:num w:numId="42">
    <w:abstractNumId w:val="26"/>
  </w:num>
  <w:num w:numId="43">
    <w:abstractNumId w:val="29"/>
  </w:num>
  <w:num w:numId="44">
    <w:abstractNumId w:val="26"/>
    <w:lvlOverride w:ilvl="0">
      <w:startOverride w:val="1"/>
    </w:lvlOverride>
  </w:num>
  <w:num w:numId="45">
    <w:abstractNumId w:val="21"/>
  </w:num>
  <w:num w:numId="46">
    <w:abstractNumId w:val="26"/>
    <w:lvlOverride w:ilvl="0">
      <w:startOverride w:val="1"/>
    </w:lvlOverride>
  </w:num>
  <w:num w:numId="47">
    <w:abstractNumId w:val="29"/>
  </w:num>
  <w:num w:numId="48">
    <w:abstractNumId w:val="26"/>
    <w:lvlOverride w:ilvl="0">
      <w:startOverride w:val="1"/>
    </w:lvlOverride>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DC"/>
    <w:rsid w:val="000025D1"/>
    <w:rsid w:val="000041E6"/>
    <w:rsid w:val="00012AC1"/>
    <w:rsid w:val="00031293"/>
    <w:rsid w:val="00042F7F"/>
    <w:rsid w:val="0004526C"/>
    <w:rsid w:val="000478F2"/>
    <w:rsid w:val="000626EF"/>
    <w:rsid w:val="0008314C"/>
    <w:rsid w:val="000A3A83"/>
    <w:rsid w:val="000A52D6"/>
    <w:rsid w:val="000A698F"/>
    <w:rsid w:val="000B3CE4"/>
    <w:rsid w:val="000B676E"/>
    <w:rsid w:val="000C4578"/>
    <w:rsid w:val="000D6F47"/>
    <w:rsid w:val="000E3B2C"/>
    <w:rsid w:val="0010547D"/>
    <w:rsid w:val="00120DA8"/>
    <w:rsid w:val="00122130"/>
    <w:rsid w:val="00124FA5"/>
    <w:rsid w:val="00126478"/>
    <w:rsid w:val="00127C04"/>
    <w:rsid w:val="00141F64"/>
    <w:rsid w:val="00147847"/>
    <w:rsid w:val="00155941"/>
    <w:rsid w:val="0015687B"/>
    <w:rsid w:val="00165AFC"/>
    <w:rsid w:val="001941AA"/>
    <w:rsid w:val="001C0A7B"/>
    <w:rsid w:val="001E2BD4"/>
    <w:rsid w:val="001E57C0"/>
    <w:rsid w:val="001E699A"/>
    <w:rsid w:val="001E6AC6"/>
    <w:rsid w:val="0020776E"/>
    <w:rsid w:val="00223689"/>
    <w:rsid w:val="002270B1"/>
    <w:rsid w:val="0023363E"/>
    <w:rsid w:val="002347A4"/>
    <w:rsid w:val="00236C56"/>
    <w:rsid w:val="00240AC9"/>
    <w:rsid w:val="002428B3"/>
    <w:rsid w:val="00245DA1"/>
    <w:rsid w:val="00253653"/>
    <w:rsid w:val="002553F8"/>
    <w:rsid w:val="00274946"/>
    <w:rsid w:val="00275394"/>
    <w:rsid w:val="002A1072"/>
    <w:rsid w:val="002B3386"/>
    <w:rsid w:val="002B383F"/>
    <w:rsid w:val="002B7861"/>
    <w:rsid w:val="002D2BD2"/>
    <w:rsid w:val="002D5807"/>
    <w:rsid w:val="002E285A"/>
    <w:rsid w:val="002E61E6"/>
    <w:rsid w:val="002F3882"/>
    <w:rsid w:val="003038A8"/>
    <w:rsid w:val="00303A26"/>
    <w:rsid w:val="003059A8"/>
    <w:rsid w:val="003146CF"/>
    <w:rsid w:val="00315994"/>
    <w:rsid w:val="00320794"/>
    <w:rsid w:val="00320CB6"/>
    <w:rsid w:val="00321247"/>
    <w:rsid w:val="003215C4"/>
    <w:rsid w:val="00325C2F"/>
    <w:rsid w:val="00326E28"/>
    <w:rsid w:val="00331603"/>
    <w:rsid w:val="0036325D"/>
    <w:rsid w:val="00364435"/>
    <w:rsid w:val="00364767"/>
    <w:rsid w:val="003653B4"/>
    <w:rsid w:val="00375954"/>
    <w:rsid w:val="00386C7D"/>
    <w:rsid w:val="003928D8"/>
    <w:rsid w:val="00393799"/>
    <w:rsid w:val="00396B26"/>
    <w:rsid w:val="003B1AE9"/>
    <w:rsid w:val="003B4CED"/>
    <w:rsid w:val="003D3AD7"/>
    <w:rsid w:val="003D558D"/>
    <w:rsid w:val="003D5EC5"/>
    <w:rsid w:val="003E1FEE"/>
    <w:rsid w:val="003F1256"/>
    <w:rsid w:val="0040387E"/>
    <w:rsid w:val="00404075"/>
    <w:rsid w:val="0040571F"/>
    <w:rsid w:val="00414EE4"/>
    <w:rsid w:val="00420D04"/>
    <w:rsid w:val="00422983"/>
    <w:rsid w:val="00423A56"/>
    <w:rsid w:val="00427D1B"/>
    <w:rsid w:val="00431D4F"/>
    <w:rsid w:val="00431FC8"/>
    <w:rsid w:val="004326FF"/>
    <w:rsid w:val="00436366"/>
    <w:rsid w:val="00437C11"/>
    <w:rsid w:val="00441327"/>
    <w:rsid w:val="00445A75"/>
    <w:rsid w:val="00450E15"/>
    <w:rsid w:val="00454F91"/>
    <w:rsid w:val="00455449"/>
    <w:rsid w:val="00480D6B"/>
    <w:rsid w:val="00481C26"/>
    <w:rsid w:val="0048231C"/>
    <w:rsid w:val="00487FFB"/>
    <w:rsid w:val="004B219D"/>
    <w:rsid w:val="004B68D5"/>
    <w:rsid w:val="004C2542"/>
    <w:rsid w:val="004C3932"/>
    <w:rsid w:val="004C7BFE"/>
    <w:rsid w:val="004D28D6"/>
    <w:rsid w:val="004D618D"/>
    <w:rsid w:val="004E40E4"/>
    <w:rsid w:val="004F59F4"/>
    <w:rsid w:val="00501A3E"/>
    <w:rsid w:val="00502B3A"/>
    <w:rsid w:val="00520A51"/>
    <w:rsid w:val="0052629A"/>
    <w:rsid w:val="00537452"/>
    <w:rsid w:val="00543F1B"/>
    <w:rsid w:val="0054643D"/>
    <w:rsid w:val="0055059F"/>
    <w:rsid w:val="00552D79"/>
    <w:rsid w:val="005778A5"/>
    <w:rsid w:val="005843DE"/>
    <w:rsid w:val="00590079"/>
    <w:rsid w:val="005A4FBD"/>
    <w:rsid w:val="005B1A85"/>
    <w:rsid w:val="005B4989"/>
    <w:rsid w:val="005C78D5"/>
    <w:rsid w:val="005D2B94"/>
    <w:rsid w:val="005E53F1"/>
    <w:rsid w:val="005E56F7"/>
    <w:rsid w:val="00601BCA"/>
    <w:rsid w:val="00605A5D"/>
    <w:rsid w:val="00607885"/>
    <w:rsid w:val="00615759"/>
    <w:rsid w:val="00627563"/>
    <w:rsid w:val="00630FCD"/>
    <w:rsid w:val="00632AF9"/>
    <w:rsid w:val="00633C42"/>
    <w:rsid w:val="00634C5E"/>
    <w:rsid w:val="00642C4A"/>
    <w:rsid w:val="006564B8"/>
    <w:rsid w:val="00675328"/>
    <w:rsid w:val="00682CCC"/>
    <w:rsid w:val="006A1813"/>
    <w:rsid w:val="006A3043"/>
    <w:rsid w:val="006A3849"/>
    <w:rsid w:val="006A5A65"/>
    <w:rsid w:val="006B47D8"/>
    <w:rsid w:val="006C00CE"/>
    <w:rsid w:val="006C2399"/>
    <w:rsid w:val="006C2E00"/>
    <w:rsid w:val="006D7DE0"/>
    <w:rsid w:val="006E181E"/>
    <w:rsid w:val="006E3545"/>
    <w:rsid w:val="006E75F6"/>
    <w:rsid w:val="0070246C"/>
    <w:rsid w:val="00702C2E"/>
    <w:rsid w:val="00723317"/>
    <w:rsid w:val="00723EB9"/>
    <w:rsid w:val="00724226"/>
    <w:rsid w:val="00725BC0"/>
    <w:rsid w:val="00726833"/>
    <w:rsid w:val="00727634"/>
    <w:rsid w:val="00731BB7"/>
    <w:rsid w:val="00737335"/>
    <w:rsid w:val="00737FAA"/>
    <w:rsid w:val="00746CDB"/>
    <w:rsid w:val="007677CD"/>
    <w:rsid w:val="0077141A"/>
    <w:rsid w:val="00772269"/>
    <w:rsid w:val="007919E8"/>
    <w:rsid w:val="007A28C1"/>
    <w:rsid w:val="007A2E55"/>
    <w:rsid w:val="007A52F0"/>
    <w:rsid w:val="007A69C6"/>
    <w:rsid w:val="007B2A08"/>
    <w:rsid w:val="007C3502"/>
    <w:rsid w:val="007C44D6"/>
    <w:rsid w:val="007C6B5A"/>
    <w:rsid w:val="007D224B"/>
    <w:rsid w:val="007D41FF"/>
    <w:rsid w:val="007D43ED"/>
    <w:rsid w:val="007E54BD"/>
    <w:rsid w:val="007E582F"/>
    <w:rsid w:val="007F3438"/>
    <w:rsid w:val="007F6A11"/>
    <w:rsid w:val="007F75AC"/>
    <w:rsid w:val="00803508"/>
    <w:rsid w:val="00815BC3"/>
    <w:rsid w:val="00815F6D"/>
    <w:rsid w:val="00825B6A"/>
    <w:rsid w:val="0083023C"/>
    <w:rsid w:val="008324B0"/>
    <w:rsid w:val="008351E6"/>
    <w:rsid w:val="00835699"/>
    <w:rsid w:val="00837C66"/>
    <w:rsid w:val="00853582"/>
    <w:rsid w:val="00856233"/>
    <w:rsid w:val="0086794F"/>
    <w:rsid w:val="00880FA2"/>
    <w:rsid w:val="00885537"/>
    <w:rsid w:val="00890758"/>
    <w:rsid w:val="008A0018"/>
    <w:rsid w:val="008A1298"/>
    <w:rsid w:val="008A638F"/>
    <w:rsid w:val="008B2265"/>
    <w:rsid w:val="008B458E"/>
    <w:rsid w:val="008B7164"/>
    <w:rsid w:val="008C1F33"/>
    <w:rsid w:val="008C3396"/>
    <w:rsid w:val="008D6324"/>
    <w:rsid w:val="008E5CBD"/>
    <w:rsid w:val="008F5C82"/>
    <w:rsid w:val="00905784"/>
    <w:rsid w:val="0091373B"/>
    <w:rsid w:val="009140F6"/>
    <w:rsid w:val="009171A8"/>
    <w:rsid w:val="009202F8"/>
    <w:rsid w:val="00921E44"/>
    <w:rsid w:val="009420DC"/>
    <w:rsid w:val="0095138B"/>
    <w:rsid w:val="00967102"/>
    <w:rsid w:val="00974F56"/>
    <w:rsid w:val="00976AAB"/>
    <w:rsid w:val="00983FA0"/>
    <w:rsid w:val="0098433E"/>
    <w:rsid w:val="00990546"/>
    <w:rsid w:val="00991468"/>
    <w:rsid w:val="009923AC"/>
    <w:rsid w:val="009961B7"/>
    <w:rsid w:val="009A090E"/>
    <w:rsid w:val="009A695D"/>
    <w:rsid w:val="009B0029"/>
    <w:rsid w:val="009C3F0B"/>
    <w:rsid w:val="009E176B"/>
    <w:rsid w:val="009E798F"/>
    <w:rsid w:val="009F5830"/>
    <w:rsid w:val="00A00A03"/>
    <w:rsid w:val="00A022A4"/>
    <w:rsid w:val="00A06947"/>
    <w:rsid w:val="00A16C40"/>
    <w:rsid w:val="00A2483A"/>
    <w:rsid w:val="00A2613F"/>
    <w:rsid w:val="00A27C60"/>
    <w:rsid w:val="00A32E8C"/>
    <w:rsid w:val="00A511F4"/>
    <w:rsid w:val="00A538FF"/>
    <w:rsid w:val="00A61BBB"/>
    <w:rsid w:val="00A6315E"/>
    <w:rsid w:val="00A67721"/>
    <w:rsid w:val="00A70BC2"/>
    <w:rsid w:val="00A90F2B"/>
    <w:rsid w:val="00A948A4"/>
    <w:rsid w:val="00AB0C23"/>
    <w:rsid w:val="00AD4B5C"/>
    <w:rsid w:val="00AD735A"/>
    <w:rsid w:val="00AE11E0"/>
    <w:rsid w:val="00AE21F1"/>
    <w:rsid w:val="00AF1B8D"/>
    <w:rsid w:val="00AF3548"/>
    <w:rsid w:val="00AF7918"/>
    <w:rsid w:val="00B036EC"/>
    <w:rsid w:val="00B103E9"/>
    <w:rsid w:val="00B12BAF"/>
    <w:rsid w:val="00B130F2"/>
    <w:rsid w:val="00B24642"/>
    <w:rsid w:val="00B26F2A"/>
    <w:rsid w:val="00B3029D"/>
    <w:rsid w:val="00B30BA6"/>
    <w:rsid w:val="00B50157"/>
    <w:rsid w:val="00B50C73"/>
    <w:rsid w:val="00B53740"/>
    <w:rsid w:val="00B65F74"/>
    <w:rsid w:val="00B809E8"/>
    <w:rsid w:val="00B850B0"/>
    <w:rsid w:val="00B926F3"/>
    <w:rsid w:val="00B977A8"/>
    <w:rsid w:val="00BA0494"/>
    <w:rsid w:val="00BA0F47"/>
    <w:rsid w:val="00BB56D6"/>
    <w:rsid w:val="00BC528A"/>
    <w:rsid w:val="00BC6461"/>
    <w:rsid w:val="00BD2F61"/>
    <w:rsid w:val="00BD5F9F"/>
    <w:rsid w:val="00BE3DC8"/>
    <w:rsid w:val="00BF098D"/>
    <w:rsid w:val="00BF5DCC"/>
    <w:rsid w:val="00C02948"/>
    <w:rsid w:val="00C03E41"/>
    <w:rsid w:val="00C047C0"/>
    <w:rsid w:val="00C2782C"/>
    <w:rsid w:val="00C3257F"/>
    <w:rsid w:val="00C3259C"/>
    <w:rsid w:val="00C33546"/>
    <w:rsid w:val="00C45224"/>
    <w:rsid w:val="00C523FD"/>
    <w:rsid w:val="00C5410A"/>
    <w:rsid w:val="00C55A34"/>
    <w:rsid w:val="00C65D9E"/>
    <w:rsid w:val="00C6690D"/>
    <w:rsid w:val="00C7437C"/>
    <w:rsid w:val="00C83ED8"/>
    <w:rsid w:val="00C97FBB"/>
    <w:rsid w:val="00CA128C"/>
    <w:rsid w:val="00CA728C"/>
    <w:rsid w:val="00CC386C"/>
    <w:rsid w:val="00CD1955"/>
    <w:rsid w:val="00CD6707"/>
    <w:rsid w:val="00CE1887"/>
    <w:rsid w:val="00CF4066"/>
    <w:rsid w:val="00D03456"/>
    <w:rsid w:val="00D05602"/>
    <w:rsid w:val="00D06DC8"/>
    <w:rsid w:val="00D07335"/>
    <w:rsid w:val="00D21D28"/>
    <w:rsid w:val="00D220FA"/>
    <w:rsid w:val="00D41F75"/>
    <w:rsid w:val="00D603E3"/>
    <w:rsid w:val="00D752A0"/>
    <w:rsid w:val="00D76481"/>
    <w:rsid w:val="00D77DC0"/>
    <w:rsid w:val="00D86A7F"/>
    <w:rsid w:val="00DA20E1"/>
    <w:rsid w:val="00DB1A04"/>
    <w:rsid w:val="00DC63A2"/>
    <w:rsid w:val="00DD5591"/>
    <w:rsid w:val="00DE63A5"/>
    <w:rsid w:val="00DF0895"/>
    <w:rsid w:val="00E052C9"/>
    <w:rsid w:val="00E071E8"/>
    <w:rsid w:val="00E0754B"/>
    <w:rsid w:val="00E12977"/>
    <w:rsid w:val="00E12FF8"/>
    <w:rsid w:val="00E14BF5"/>
    <w:rsid w:val="00E15DAB"/>
    <w:rsid w:val="00E21CDA"/>
    <w:rsid w:val="00E23A3A"/>
    <w:rsid w:val="00E23F03"/>
    <w:rsid w:val="00E26B65"/>
    <w:rsid w:val="00E50129"/>
    <w:rsid w:val="00E70979"/>
    <w:rsid w:val="00E95ADF"/>
    <w:rsid w:val="00EB1A32"/>
    <w:rsid w:val="00EB50A4"/>
    <w:rsid w:val="00EC0F7D"/>
    <w:rsid w:val="00EC2AFF"/>
    <w:rsid w:val="00ED0D04"/>
    <w:rsid w:val="00EE1D80"/>
    <w:rsid w:val="00EF2F50"/>
    <w:rsid w:val="00EF34C7"/>
    <w:rsid w:val="00F0237A"/>
    <w:rsid w:val="00F034EF"/>
    <w:rsid w:val="00F053D9"/>
    <w:rsid w:val="00F0657D"/>
    <w:rsid w:val="00F10E28"/>
    <w:rsid w:val="00F13047"/>
    <w:rsid w:val="00F13A82"/>
    <w:rsid w:val="00F25A2A"/>
    <w:rsid w:val="00F30EF1"/>
    <w:rsid w:val="00F3208D"/>
    <w:rsid w:val="00F36471"/>
    <w:rsid w:val="00F40E8A"/>
    <w:rsid w:val="00F47F44"/>
    <w:rsid w:val="00F55EF7"/>
    <w:rsid w:val="00F71EF4"/>
    <w:rsid w:val="00F732DC"/>
    <w:rsid w:val="00F75425"/>
    <w:rsid w:val="00F76736"/>
    <w:rsid w:val="00F7787B"/>
    <w:rsid w:val="00F94214"/>
    <w:rsid w:val="00F94E05"/>
    <w:rsid w:val="00FA63BF"/>
    <w:rsid w:val="00FB3313"/>
    <w:rsid w:val="00FB4EBB"/>
    <w:rsid w:val="00FC3DE2"/>
    <w:rsid w:val="00FC3EE9"/>
    <w:rsid w:val="00FD63DB"/>
    <w:rsid w:val="00FD7E86"/>
    <w:rsid w:val="00FE274E"/>
    <w:rsid w:val="00FE518F"/>
    <w:rsid w:val="00FE6B79"/>
    <w:rsid w:val="033A69EC"/>
    <w:rsid w:val="05C4D65E"/>
    <w:rsid w:val="06383401"/>
    <w:rsid w:val="075497B4"/>
    <w:rsid w:val="0F8F494B"/>
    <w:rsid w:val="104EC01F"/>
    <w:rsid w:val="1A06172E"/>
    <w:rsid w:val="23B67EBF"/>
    <w:rsid w:val="2431D7A7"/>
    <w:rsid w:val="2B943B8A"/>
    <w:rsid w:val="2D3B6ADE"/>
    <w:rsid w:val="2DDE51A7"/>
    <w:rsid w:val="2E0AFE19"/>
    <w:rsid w:val="2E412902"/>
    <w:rsid w:val="2F8C145D"/>
    <w:rsid w:val="3107E849"/>
    <w:rsid w:val="3180D82F"/>
    <w:rsid w:val="3AE8EEFC"/>
    <w:rsid w:val="3E6138AC"/>
    <w:rsid w:val="3F4E42DD"/>
    <w:rsid w:val="40ABB2B3"/>
    <w:rsid w:val="41CE5A25"/>
    <w:rsid w:val="442C1DF8"/>
    <w:rsid w:val="455A377D"/>
    <w:rsid w:val="483F521E"/>
    <w:rsid w:val="4BCA8DCA"/>
    <w:rsid w:val="4C749E81"/>
    <w:rsid w:val="4FF6C35B"/>
    <w:rsid w:val="55DA4438"/>
    <w:rsid w:val="578E41BE"/>
    <w:rsid w:val="58CDF7C9"/>
    <w:rsid w:val="5A055C2D"/>
    <w:rsid w:val="5C1651D0"/>
    <w:rsid w:val="6318D0E3"/>
    <w:rsid w:val="64FDE520"/>
    <w:rsid w:val="714ED26E"/>
    <w:rsid w:val="7506D68E"/>
    <w:rsid w:val="77155421"/>
    <w:rsid w:val="77B9D831"/>
    <w:rsid w:val="77E8B88F"/>
    <w:rsid w:val="78479BBD"/>
    <w:rsid w:val="7A86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5FC8"/>
  <w15:chartTrackingRefBased/>
  <w15:docId w15:val="{DA3F8616-52F4-CC41-B28A-CDD46EFB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07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E6AC6"/>
    <w:pPr>
      <w:keepNext/>
      <w:keepLines/>
      <w:numPr>
        <w:numId w:val="24"/>
      </w:numPr>
      <w:spacing w:before="240" w:after="12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7677CD"/>
    <w:pPr>
      <w:keepNext/>
      <w:keepLines/>
      <w:numPr>
        <w:ilvl w:val="1"/>
        <w:numId w:val="24"/>
      </w:numPr>
      <w:spacing w:before="120" w:after="120"/>
      <w:outlineLvl w:val="1"/>
    </w:pPr>
    <w:rPr>
      <w:rFonts w:asciiTheme="majorHAnsi" w:eastAsiaTheme="majorEastAsia" w:hAnsiTheme="majorHAnsi" w:cstheme="majorBidi"/>
      <w:color w:val="2F5496" w:themeColor="accent1" w:themeShade="BF"/>
      <w:sz w:val="28"/>
      <w:szCs w:val="26"/>
      <w:lang w:eastAsia="en-US"/>
    </w:rPr>
  </w:style>
  <w:style w:type="paragraph" w:styleId="Heading3">
    <w:name w:val="heading 3"/>
    <w:basedOn w:val="Normal"/>
    <w:next w:val="Normal"/>
    <w:link w:val="Heading3Char"/>
    <w:uiPriority w:val="9"/>
    <w:semiHidden/>
    <w:unhideWhenUsed/>
    <w:qFormat/>
    <w:rsid w:val="001E6AC6"/>
    <w:pPr>
      <w:keepNext/>
      <w:keepLines/>
      <w:numPr>
        <w:ilvl w:val="2"/>
        <w:numId w:val="2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E6AC6"/>
    <w:pPr>
      <w:keepNext/>
      <w:keepLines/>
      <w:numPr>
        <w:ilvl w:val="3"/>
        <w:numId w:val="2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6AC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6AC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6AC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6AC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6AC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AC6"/>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423A56"/>
    <w:pPr>
      <w:spacing w:before="240" w:after="240"/>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423A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77CD"/>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semiHidden/>
    <w:rsid w:val="001E6A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E6AC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6AC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6AC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6AC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6A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6AC6"/>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423A56"/>
    <w:rPr>
      <w:sz w:val="16"/>
      <w:szCs w:val="16"/>
    </w:rPr>
  </w:style>
  <w:style w:type="paragraph" w:styleId="CommentText">
    <w:name w:val="annotation text"/>
    <w:basedOn w:val="Normal"/>
    <w:link w:val="CommentTextChar"/>
    <w:uiPriority w:val="99"/>
    <w:semiHidden/>
    <w:unhideWhenUsed/>
    <w:rsid w:val="00423A56"/>
    <w:pPr>
      <w:spacing w:after="120"/>
    </w:pPr>
    <w:rPr>
      <w:rFonts w:asciiTheme="minorHAnsi" w:hAnsiTheme="minorHAnsi"/>
      <w:sz w:val="20"/>
      <w:szCs w:val="20"/>
      <w:lang w:eastAsia="en-US"/>
    </w:rPr>
  </w:style>
  <w:style w:type="character" w:customStyle="1" w:styleId="CommentTextChar">
    <w:name w:val="Comment Text Char"/>
    <w:basedOn w:val="DefaultParagraphFont"/>
    <w:link w:val="CommentText"/>
    <w:uiPriority w:val="99"/>
    <w:semiHidden/>
    <w:rsid w:val="00423A56"/>
    <w:rPr>
      <w:sz w:val="20"/>
      <w:szCs w:val="20"/>
    </w:rPr>
  </w:style>
  <w:style w:type="paragraph" w:styleId="CommentSubject">
    <w:name w:val="annotation subject"/>
    <w:basedOn w:val="CommentText"/>
    <w:next w:val="CommentText"/>
    <w:link w:val="CommentSubjectChar"/>
    <w:uiPriority w:val="99"/>
    <w:semiHidden/>
    <w:unhideWhenUsed/>
    <w:rsid w:val="00423A56"/>
    <w:rPr>
      <w:b/>
      <w:bCs/>
    </w:rPr>
  </w:style>
  <w:style w:type="character" w:customStyle="1" w:styleId="CommentSubjectChar">
    <w:name w:val="Comment Subject Char"/>
    <w:basedOn w:val="CommentTextChar"/>
    <w:link w:val="CommentSubject"/>
    <w:uiPriority w:val="99"/>
    <w:semiHidden/>
    <w:rsid w:val="00423A56"/>
    <w:rPr>
      <w:b/>
      <w:bCs/>
      <w:sz w:val="20"/>
      <w:szCs w:val="20"/>
    </w:rPr>
  </w:style>
  <w:style w:type="paragraph" w:styleId="BalloonText">
    <w:name w:val="Balloon Text"/>
    <w:basedOn w:val="Normal"/>
    <w:link w:val="BalloonTextChar"/>
    <w:uiPriority w:val="99"/>
    <w:semiHidden/>
    <w:unhideWhenUsed/>
    <w:rsid w:val="00423A56"/>
    <w:rPr>
      <w:sz w:val="18"/>
      <w:szCs w:val="18"/>
    </w:rPr>
  </w:style>
  <w:style w:type="character" w:customStyle="1" w:styleId="BalloonTextChar">
    <w:name w:val="Balloon Text Char"/>
    <w:basedOn w:val="DefaultParagraphFont"/>
    <w:link w:val="BalloonText"/>
    <w:uiPriority w:val="99"/>
    <w:semiHidden/>
    <w:rsid w:val="00423A56"/>
    <w:rPr>
      <w:rFonts w:ascii="Times New Roman" w:hAnsi="Times New Roman" w:cs="Times New Roman"/>
      <w:sz w:val="18"/>
      <w:szCs w:val="18"/>
    </w:rPr>
  </w:style>
  <w:style w:type="table" w:styleId="TableGrid">
    <w:name w:val="Table Grid"/>
    <w:basedOn w:val="TableNormal"/>
    <w:uiPriority w:val="39"/>
    <w:rsid w:val="00423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233"/>
    <w:pPr>
      <w:spacing w:after="120"/>
      <w:ind w:left="720"/>
      <w:contextualSpacing/>
    </w:pPr>
    <w:rPr>
      <w:rFonts w:asciiTheme="minorHAnsi" w:hAnsiTheme="minorHAnsi"/>
      <w:lang w:eastAsia="en-US"/>
    </w:rPr>
  </w:style>
  <w:style w:type="paragraph" w:styleId="ListBullet">
    <w:name w:val="List Bullet"/>
    <w:basedOn w:val="Normal"/>
    <w:uiPriority w:val="99"/>
    <w:unhideWhenUsed/>
    <w:rsid w:val="00856233"/>
    <w:pPr>
      <w:numPr>
        <w:numId w:val="6"/>
      </w:numPr>
      <w:spacing w:after="120"/>
      <w:contextualSpacing/>
    </w:pPr>
    <w:rPr>
      <w:rFonts w:asciiTheme="minorHAnsi" w:hAnsiTheme="minorHAnsi"/>
      <w:lang w:eastAsia="en-US"/>
    </w:rPr>
  </w:style>
  <w:style w:type="paragraph" w:styleId="ListNumber">
    <w:name w:val="List Number"/>
    <w:basedOn w:val="Normal"/>
    <w:uiPriority w:val="99"/>
    <w:unhideWhenUsed/>
    <w:rsid w:val="007E582F"/>
    <w:pPr>
      <w:numPr>
        <w:numId w:val="42"/>
      </w:numPr>
      <w:spacing w:after="120"/>
    </w:pPr>
    <w:rPr>
      <w:rFonts w:asciiTheme="minorHAnsi" w:hAnsiTheme="minorHAnsi"/>
      <w:lang w:eastAsia="en-US"/>
    </w:rPr>
  </w:style>
  <w:style w:type="character" w:styleId="Hyperlink">
    <w:name w:val="Hyperlink"/>
    <w:basedOn w:val="DefaultParagraphFont"/>
    <w:uiPriority w:val="99"/>
    <w:unhideWhenUsed/>
    <w:rsid w:val="00450E15"/>
    <w:rPr>
      <w:color w:val="0563C1" w:themeColor="hyperlink"/>
      <w:u w:val="single"/>
    </w:rPr>
  </w:style>
  <w:style w:type="character" w:styleId="UnresolvedMention">
    <w:name w:val="Unresolved Mention"/>
    <w:basedOn w:val="DefaultParagraphFont"/>
    <w:uiPriority w:val="99"/>
    <w:semiHidden/>
    <w:unhideWhenUsed/>
    <w:rsid w:val="00450E15"/>
    <w:rPr>
      <w:color w:val="605E5C"/>
      <w:shd w:val="clear" w:color="auto" w:fill="E1DFDD"/>
    </w:rPr>
  </w:style>
  <w:style w:type="paragraph" w:styleId="Header">
    <w:name w:val="header"/>
    <w:basedOn w:val="Normal"/>
    <w:link w:val="HeaderChar"/>
    <w:uiPriority w:val="99"/>
    <w:unhideWhenUsed/>
    <w:rsid w:val="00B130F2"/>
    <w:pPr>
      <w:tabs>
        <w:tab w:val="center" w:pos="4680"/>
        <w:tab w:val="right" w:pos="9360"/>
      </w:tabs>
    </w:pPr>
  </w:style>
  <w:style w:type="character" w:customStyle="1" w:styleId="HeaderChar">
    <w:name w:val="Header Char"/>
    <w:basedOn w:val="DefaultParagraphFont"/>
    <w:link w:val="Header"/>
    <w:uiPriority w:val="99"/>
    <w:rsid w:val="00B130F2"/>
    <w:rPr>
      <w:rFonts w:ascii="Times New Roman" w:eastAsia="Times New Roman" w:hAnsi="Times New Roman" w:cs="Times New Roman"/>
      <w:lang w:eastAsia="en-GB"/>
    </w:rPr>
  </w:style>
  <w:style w:type="paragraph" w:styleId="Footer">
    <w:name w:val="footer"/>
    <w:basedOn w:val="Normal"/>
    <w:link w:val="FooterChar"/>
    <w:uiPriority w:val="99"/>
    <w:unhideWhenUsed/>
    <w:rsid w:val="00B130F2"/>
    <w:pPr>
      <w:tabs>
        <w:tab w:val="center" w:pos="4680"/>
        <w:tab w:val="right" w:pos="9360"/>
      </w:tabs>
    </w:pPr>
  </w:style>
  <w:style w:type="character" w:customStyle="1" w:styleId="FooterChar">
    <w:name w:val="Footer Char"/>
    <w:basedOn w:val="DefaultParagraphFont"/>
    <w:link w:val="Footer"/>
    <w:uiPriority w:val="99"/>
    <w:rsid w:val="00B130F2"/>
    <w:rPr>
      <w:rFonts w:ascii="Times New Roman" w:eastAsia="Times New Roman" w:hAnsi="Times New Roman" w:cs="Times New Roman"/>
      <w:lang w:eastAsia="en-GB"/>
    </w:rPr>
  </w:style>
  <w:style w:type="paragraph" w:styleId="Revision">
    <w:name w:val="Revision"/>
    <w:hidden/>
    <w:uiPriority w:val="99"/>
    <w:semiHidden/>
    <w:rsid w:val="00A27C60"/>
    <w:rPr>
      <w:rFonts w:ascii="Times New Roman" w:eastAsia="Times New Roman" w:hAnsi="Times New Roman" w:cs="Times New Roman"/>
      <w:lang w:eastAsia="en-GB"/>
    </w:rPr>
  </w:style>
  <w:style w:type="character" w:styleId="LineNumber">
    <w:name w:val="line number"/>
    <w:basedOn w:val="DefaultParagraphFont"/>
    <w:uiPriority w:val="99"/>
    <w:semiHidden/>
    <w:unhideWhenUsed/>
    <w:rsid w:val="00303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9806">
      <w:bodyDiv w:val="1"/>
      <w:marLeft w:val="0"/>
      <w:marRight w:val="0"/>
      <w:marTop w:val="0"/>
      <w:marBottom w:val="0"/>
      <w:divBdr>
        <w:top w:val="none" w:sz="0" w:space="0" w:color="auto"/>
        <w:left w:val="none" w:sz="0" w:space="0" w:color="auto"/>
        <w:bottom w:val="none" w:sz="0" w:space="0" w:color="auto"/>
        <w:right w:val="none" w:sz="0" w:space="0" w:color="auto"/>
      </w:divBdr>
    </w:div>
    <w:div w:id="603805755">
      <w:bodyDiv w:val="1"/>
      <w:marLeft w:val="0"/>
      <w:marRight w:val="0"/>
      <w:marTop w:val="0"/>
      <w:marBottom w:val="0"/>
      <w:divBdr>
        <w:top w:val="none" w:sz="0" w:space="0" w:color="auto"/>
        <w:left w:val="none" w:sz="0" w:space="0" w:color="auto"/>
        <w:bottom w:val="none" w:sz="0" w:space="0" w:color="auto"/>
        <w:right w:val="none" w:sz="0" w:space="0" w:color="auto"/>
      </w:divBdr>
    </w:div>
    <w:div w:id="663971170">
      <w:bodyDiv w:val="1"/>
      <w:marLeft w:val="0"/>
      <w:marRight w:val="0"/>
      <w:marTop w:val="0"/>
      <w:marBottom w:val="0"/>
      <w:divBdr>
        <w:top w:val="none" w:sz="0" w:space="0" w:color="auto"/>
        <w:left w:val="none" w:sz="0" w:space="0" w:color="auto"/>
        <w:bottom w:val="none" w:sz="0" w:space="0" w:color="auto"/>
        <w:right w:val="none" w:sz="0" w:space="0" w:color="auto"/>
      </w:divBdr>
    </w:div>
    <w:div w:id="702440595">
      <w:bodyDiv w:val="1"/>
      <w:marLeft w:val="0"/>
      <w:marRight w:val="0"/>
      <w:marTop w:val="0"/>
      <w:marBottom w:val="0"/>
      <w:divBdr>
        <w:top w:val="none" w:sz="0" w:space="0" w:color="auto"/>
        <w:left w:val="none" w:sz="0" w:space="0" w:color="auto"/>
        <w:bottom w:val="none" w:sz="0" w:space="0" w:color="auto"/>
        <w:right w:val="none" w:sz="0" w:space="0" w:color="auto"/>
      </w:divBdr>
    </w:div>
    <w:div w:id="907494124">
      <w:bodyDiv w:val="1"/>
      <w:marLeft w:val="0"/>
      <w:marRight w:val="0"/>
      <w:marTop w:val="0"/>
      <w:marBottom w:val="0"/>
      <w:divBdr>
        <w:top w:val="none" w:sz="0" w:space="0" w:color="auto"/>
        <w:left w:val="none" w:sz="0" w:space="0" w:color="auto"/>
        <w:bottom w:val="none" w:sz="0" w:space="0" w:color="auto"/>
        <w:right w:val="none" w:sz="0" w:space="0" w:color="auto"/>
      </w:divBdr>
    </w:div>
    <w:div w:id="1089694714">
      <w:bodyDiv w:val="1"/>
      <w:marLeft w:val="0"/>
      <w:marRight w:val="0"/>
      <w:marTop w:val="0"/>
      <w:marBottom w:val="0"/>
      <w:divBdr>
        <w:top w:val="none" w:sz="0" w:space="0" w:color="auto"/>
        <w:left w:val="none" w:sz="0" w:space="0" w:color="auto"/>
        <w:bottom w:val="none" w:sz="0" w:space="0" w:color="auto"/>
        <w:right w:val="none" w:sz="0" w:space="0" w:color="auto"/>
      </w:divBdr>
    </w:div>
    <w:div w:id="1130397512">
      <w:bodyDiv w:val="1"/>
      <w:marLeft w:val="0"/>
      <w:marRight w:val="0"/>
      <w:marTop w:val="0"/>
      <w:marBottom w:val="0"/>
      <w:divBdr>
        <w:top w:val="none" w:sz="0" w:space="0" w:color="auto"/>
        <w:left w:val="none" w:sz="0" w:space="0" w:color="auto"/>
        <w:bottom w:val="none" w:sz="0" w:space="0" w:color="auto"/>
        <w:right w:val="none" w:sz="0" w:space="0" w:color="auto"/>
      </w:divBdr>
    </w:div>
    <w:div w:id="1274096198">
      <w:bodyDiv w:val="1"/>
      <w:marLeft w:val="0"/>
      <w:marRight w:val="0"/>
      <w:marTop w:val="0"/>
      <w:marBottom w:val="0"/>
      <w:divBdr>
        <w:top w:val="none" w:sz="0" w:space="0" w:color="auto"/>
        <w:left w:val="none" w:sz="0" w:space="0" w:color="auto"/>
        <w:bottom w:val="none" w:sz="0" w:space="0" w:color="auto"/>
        <w:right w:val="none" w:sz="0" w:space="0" w:color="auto"/>
      </w:divBdr>
    </w:div>
    <w:div w:id="1355687986">
      <w:bodyDiv w:val="1"/>
      <w:marLeft w:val="0"/>
      <w:marRight w:val="0"/>
      <w:marTop w:val="0"/>
      <w:marBottom w:val="0"/>
      <w:divBdr>
        <w:top w:val="none" w:sz="0" w:space="0" w:color="auto"/>
        <w:left w:val="none" w:sz="0" w:space="0" w:color="auto"/>
        <w:bottom w:val="none" w:sz="0" w:space="0" w:color="auto"/>
        <w:right w:val="none" w:sz="0" w:space="0" w:color="auto"/>
      </w:divBdr>
      <w:divsChild>
        <w:div w:id="171650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5721207">
              <w:marLeft w:val="0"/>
              <w:marRight w:val="0"/>
              <w:marTop w:val="0"/>
              <w:marBottom w:val="0"/>
              <w:divBdr>
                <w:top w:val="none" w:sz="0" w:space="0" w:color="auto"/>
                <w:left w:val="none" w:sz="0" w:space="0" w:color="auto"/>
                <w:bottom w:val="none" w:sz="0" w:space="0" w:color="auto"/>
                <w:right w:val="none" w:sz="0" w:space="0" w:color="auto"/>
              </w:divBdr>
              <w:divsChild>
                <w:div w:id="91635885">
                  <w:marLeft w:val="0"/>
                  <w:marRight w:val="0"/>
                  <w:marTop w:val="0"/>
                  <w:marBottom w:val="0"/>
                  <w:divBdr>
                    <w:top w:val="none" w:sz="0" w:space="0" w:color="auto"/>
                    <w:left w:val="none" w:sz="0" w:space="0" w:color="auto"/>
                    <w:bottom w:val="none" w:sz="0" w:space="0" w:color="auto"/>
                    <w:right w:val="none" w:sz="0" w:space="0" w:color="auto"/>
                  </w:divBdr>
                  <w:divsChild>
                    <w:div w:id="398290875">
                      <w:marLeft w:val="0"/>
                      <w:marRight w:val="0"/>
                      <w:marTop w:val="0"/>
                      <w:marBottom w:val="0"/>
                      <w:divBdr>
                        <w:top w:val="none" w:sz="0" w:space="0" w:color="auto"/>
                        <w:left w:val="none" w:sz="0" w:space="0" w:color="auto"/>
                        <w:bottom w:val="none" w:sz="0" w:space="0" w:color="auto"/>
                        <w:right w:val="none" w:sz="0" w:space="0" w:color="auto"/>
                      </w:divBdr>
                      <w:divsChild>
                        <w:div w:id="1109163661">
                          <w:marLeft w:val="0"/>
                          <w:marRight w:val="0"/>
                          <w:marTop w:val="0"/>
                          <w:marBottom w:val="0"/>
                          <w:divBdr>
                            <w:top w:val="none" w:sz="0" w:space="0" w:color="auto"/>
                            <w:left w:val="none" w:sz="0" w:space="0" w:color="auto"/>
                            <w:bottom w:val="none" w:sz="0" w:space="0" w:color="auto"/>
                            <w:right w:val="none" w:sz="0" w:space="0" w:color="auto"/>
                          </w:divBdr>
                          <w:divsChild>
                            <w:div w:id="1716807395">
                              <w:marLeft w:val="0"/>
                              <w:marRight w:val="0"/>
                              <w:marTop w:val="0"/>
                              <w:marBottom w:val="0"/>
                              <w:divBdr>
                                <w:top w:val="none" w:sz="0" w:space="0" w:color="auto"/>
                                <w:left w:val="none" w:sz="0" w:space="0" w:color="auto"/>
                                <w:bottom w:val="none" w:sz="0" w:space="0" w:color="auto"/>
                                <w:right w:val="none" w:sz="0" w:space="0" w:color="auto"/>
                              </w:divBdr>
                            </w:div>
                          </w:divsChild>
                        </w:div>
                        <w:div w:id="863328562">
                          <w:marLeft w:val="0"/>
                          <w:marRight w:val="0"/>
                          <w:marTop w:val="0"/>
                          <w:marBottom w:val="0"/>
                          <w:divBdr>
                            <w:top w:val="none" w:sz="0" w:space="0" w:color="auto"/>
                            <w:left w:val="none" w:sz="0" w:space="0" w:color="auto"/>
                            <w:bottom w:val="none" w:sz="0" w:space="0" w:color="auto"/>
                            <w:right w:val="none" w:sz="0" w:space="0" w:color="auto"/>
                          </w:divBdr>
                          <w:divsChild>
                            <w:div w:id="312486129">
                              <w:marLeft w:val="0"/>
                              <w:marRight w:val="0"/>
                              <w:marTop w:val="0"/>
                              <w:marBottom w:val="0"/>
                              <w:divBdr>
                                <w:top w:val="none" w:sz="0" w:space="0" w:color="auto"/>
                                <w:left w:val="none" w:sz="0" w:space="0" w:color="auto"/>
                                <w:bottom w:val="none" w:sz="0" w:space="0" w:color="auto"/>
                                <w:right w:val="none" w:sz="0" w:space="0" w:color="auto"/>
                              </w:divBdr>
                            </w:div>
                          </w:divsChild>
                        </w:div>
                        <w:div w:id="257763368">
                          <w:marLeft w:val="0"/>
                          <w:marRight w:val="0"/>
                          <w:marTop w:val="0"/>
                          <w:marBottom w:val="0"/>
                          <w:divBdr>
                            <w:top w:val="none" w:sz="0" w:space="0" w:color="auto"/>
                            <w:left w:val="none" w:sz="0" w:space="0" w:color="auto"/>
                            <w:bottom w:val="none" w:sz="0" w:space="0" w:color="auto"/>
                            <w:right w:val="none" w:sz="0" w:space="0" w:color="auto"/>
                          </w:divBdr>
                          <w:divsChild>
                            <w:div w:id="1922181754">
                              <w:marLeft w:val="0"/>
                              <w:marRight w:val="0"/>
                              <w:marTop w:val="0"/>
                              <w:marBottom w:val="0"/>
                              <w:divBdr>
                                <w:top w:val="none" w:sz="0" w:space="0" w:color="auto"/>
                                <w:left w:val="none" w:sz="0" w:space="0" w:color="auto"/>
                                <w:bottom w:val="none" w:sz="0" w:space="0" w:color="auto"/>
                                <w:right w:val="none" w:sz="0" w:space="0" w:color="auto"/>
                              </w:divBdr>
                            </w:div>
                          </w:divsChild>
                        </w:div>
                        <w:div w:id="1896114399">
                          <w:marLeft w:val="0"/>
                          <w:marRight w:val="0"/>
                          <w:marTop w:val="0"/>
                          <w:marBottom w:val="0"/>
                          <w:divBdr>
                            <w:top w:val="none" w:sz="0" w:space="0" w:color="auto"/>
                            <w:left w:val="none" w:sz="0" w:space="0" w:color="auto"/>
                            <w:bottom w:val="none" w:sz="0" w:space="0" w:color="auto"/>
                            <w:right w:val="none" w:sz="0" w:space="0" w:color="auto"/>
                          </w:divBdr>
                          <w:divsChild>
                            <w:div w:id="541792611">
                              <w:marLeft w:val="0"/>
                              <w:marRight w:val="0"/>
                              <w:marTop w:val="0"/>
                              <w:marBottom w:val="0"/>
                              <w:divBdr>
                                <w:top w:val="none" w:sz="0" w:space="0" w:color="auto"/>
                                <w:left w:val="none" w:sz="0" w:space="0" w:color="auto"/>
                                <w:bottom w:val="none" w:sz="0" w:space="0" w:color="auto"/>
                                <w:right w:val="none" w:sz="0" w:space="0" w:color="auto"/>
                              </w:divBdr>
                            </w:div>
                          </w:divsChild>
                        </w:div>
                        <w:div w:id="1773354743">
                          <w:marLeft w:val="0"/>
                          <w:marRight w:val="0"/>
                          <w:marTop w:val="0"/>
                          <w:marBottom w:val="0"/>
                          <w:divBdr>
                            <w:top w:val="none" w:sz="0" w:space="0" w:color="auto"/>
                            <w:left w:val="none" w:sz="0" w:space="0" w:color="auto"/>
                            <w:bottom w:val="none" w:sz="0" w:space="0" w:color="auto"/>
                            <w:right w:val="none" w:sz="0" w:space="0" w:color="auto"/>
                          </w:divBdr>
                          <w:divsChild>
                            <w:div w:id="14978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520912">
      <w:bodyDiv w:val="1"/>
      <w:marLeft w:val="0"/>
      <w:marRight w:val="0"/>
      <w:marTop w:val="0"/>
      <w:marBottom w:val="0"/>
      <w:divBdr>
        <w:top w:val="none" w:sz="0" w:space="0" w:color="auto"/>
        <w:left w:val="none" w:sz="0" w:space="0" w:color="auto"/>
        <w:bottom w:val="none" w:sz="0" w:space="0" w:color="auto"/>
        <w:right w:val="none" w:sz="0" w:space="0" w:color="auto"/>
      </w:divBdr>
    </w:div>
    <w:div w:id="1525822731">
      <w:bodyDiv w:val="1"/>
      <w:marLeft w:val="0"/>
      <w:marRight w:val="0"/>
      <w:marTop w:val="0"/>
      <w:marBottom w:val="0"/>
      <w:divBdr>
        <w:top w:val="none" w:sz="0" w:space="0" w:color="auto"/>
        <w:left w:val="none" w:sz="0" w:space="0" w:color="auto"/>
        <w:bottom w:val="none" w:sz="0" w:space="0" w:color="auto"/>
        <w:right w:val="none" w:sz="0" w:space="0" w:color="auto"/>
      </w:divBdr>
    </w:div>
    <w:div w:id="1579823472">
      <w:bodyDiv w:val="1"/>
      <w:marLeft w:val="0"/>
      <w:marRight w:val="0"/>
      <w:marTop w:val="0"/>
      <w:marBottom w:val="0"/>
      <w:divBdr>
        <w:top w:val="none" w:sz="0" w:space="0" w:color="auto"/>
        <w:left w:val="none" w:sz="0" w:space="0" w:color="auto"/>
        <w:bottom w:val="none" w:sz="0" w:space="0" w:color="auto"/>
        <w:right w:val="none" w:sz="0" w:space="0" w:color="auto"/>
      </w:divBdr>
    </w:div>
    <w:div w:id="1740056507">
      <w:bodyDiv w:val="1"/>
      <w:marLeft w:val="0"/>
      <w:marRight w:val="0"/>
      <w:marTop w:val="0"/>
      <w:marBottom w:val="0"/>
      <w:divBdr>
        <w:top w:val="none" w:sz="0" w:space="0" w:color="auto"/>
        <w:left w:val="none" w:sz="0" w:space="0" w:color="auto"/>
        <w:bottom w:val="none" w:sz="0" w:space="0" w:color="auto"/>
        <w:right w:val="none" w:sz="0" w:space="0" w:color="auto"/>
      </w:divBdr>
    </w:div>
    <w:div w:id="1758165101">
      <w:bodyDiv w:val="1"/>
      <w:marLeft w:val="0"/>
      <w:marRight w:val="0"/>
      <w:marTop w:val="0"/>
      <w:marBottom w:val="0"/>
      <w:divBdr>
        <w:top w:val="none" w:sz="0" w:space="0" w:color="auto"/>
        <w:left w:val="none" w:sz="0" w:space="0" w:color="auto"/>
        <w:bottom w:val="none" w:sz="0" w:space="0" w:color="auto"/>
        <w:right w:val="none" w:sz="0" w:space="0" w:color="auto"/>
      </w:divBdr>
    </w:div>
    <w:div w:id="1847086704">
      <w:bodyDiv w:val="1"/>
      <w:marLeft w:val="0"/>
      <w:marRight w:val="0"/>
      <w:marTop w:val="0"/>
      <w:marBottom w:val="0"/>
      <w:divBdr>
        <w:top w:val="none" w:sz="0" w:space="0" w:color="auto"/>
        <w:left w:val="none" w:sz="0" w:space="0" w:color="auto"/>
        <w:bottom w:val="none" w:sz="0" w:space="0" w:color="auto"/>
        <w:right w:val="none" w:sz="0" w:space="0" w:color="auto"/>
      </w:divBdr>
    </w:div>
    <w:div w:id="2020229381">
      <w:bodyDiv w:val="1"/>
      <w:marLeft w:val="0"/>
      <w:marRight w:val="0"/>
      <w:marTop w:val="0"/>
      <w:marBottom w:val="0"/>
      <w:divBdr>
        <w:top w:val="none" w:sz="0" w:space="0" w:color="auto"/>
        <w:left w:val="none" w:sz="0" w:space="0" w:color="auto"/>
        <w:bottom w:val="none" w:sz="0" w:space="0" w:color="auto"/>
        <w:right w:val="none" w:sz="0" w:space="0" w:color="auto"/>
      </w:divBdr>
      <w:divsChild>
        <w:div w:id="631591725">
          <w:marLeft w:val="0"/>
          <w:marRight w:val="0"/>
          <w:marTop w:val="0"/>
          <w:marBottom w:val="0"/>
          <w:divBdr>
            <w:top w:val="none" w:sz="0" w:space="0" w:color="auto"/>
            <w:left w:val="none" w:sz="0" w:space="0" w:color="auto"/>
            <w:bottom w:val="none" w:sz="0" w:space="0" w:color="auto"/>
            <w:right w:val="none" w:sz="0" w:space="0" w:color="auto"/>
          </w:divBdr>
        </w:div>
        <w:div w:id="2106723245">
          <w:marLeft w:val="0"/>
          <w:marRight w:val="0"/>
          <w:marTop w:val="0"/>
          <w:marBottom w:val="0"/>
          <w:divBdr>
            <w:top w:val="none" w:sz="0" w:space="0" w:color="auto"/>
            <w:left w:val="none" w:sz="0" w:space="0" w:color="auto"/>
            <w:bottom w:val="none" w:sz="0" w:space="0" w:color="auto"/>
            <w:right w:val="none" w:sz="0" w:space="0" w:color="auto"/>
          </w:divBdr>
        </w:div>
      </w:divsChild>
    </w:div>
    <w:div w:id="2034575228">
      <w:bodyDiv w:val="1"/>
      <w:marLeft w:val="0"/>
      <w:marRight w:val="0"/>
      <w:marTop w:val="0"/>
      <w:marBottom w:val="0"/>
      <w:divBdr>
        <w:top w:val="none" w:sz="0" w:space="0" w:color="auto"/>
        <w:left w:val="none" w:sz="0" w:space="0" w:color="auto"/>
        <w:bottom w:val="none" w:sz="0" w:space="0" w:color="auto"/>
        <w:right w:val="none" w:sz="0" w:space="0" w:color="auto"/>
      </w:divBdr>
    </w:div>
    <w:div w:id="209153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CB79F566631C499FE97CC37B261298" ma:contentTypeVersion="8" ma:contentTypeDescription="Create a new document." ma:contentTypeScope="" ma:versionID="e414534d2d3b2d44b0317ee33a1355ea">
  <xsd:schema xmlns:xsd="http://www.w3.org/2001/XMLSchema" xmlns:xs="http://www.w3.org/2001/XMLSchema" xmlns:p="http://schemas.microsoft.com/office/2006/metadata/properties" xmlns:ns2="ce4bc4b3-79b6-4af9-9af4-8f28211c8187" targetNamespace="http://schemas.microsoft.com/office/2006/metadata/properties" ma:root="true" ma:fieldsID="244b30194c00c6c1028315b67fce28ad" ns2:_="">
    <xsd:import namespace="ce4bc4b3-79b6-4af9-9af4-8f28211c81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4bc4b3-79b6-4af9-9af4-8f28211c8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7A3908-1857-46C3-A47F-DEFA9E1CDDF6}">
  <ds:schemaRefs>
    <ds:schemaRef ds:uri="http://schemas.microsoft.com/sharepoint/v3/contenttype/forms"/>
  </ds:schemaRefs>
</ds:datastoreItem>
</file>

<file path=customXml/itemProps2.xml><?xml version="1.0" encoding="utf-8"?>
<ds:datastoreItem xmlns:ds="http://schemas.openxmlformats.org/officeDocument/2006/customXml" ds:itemID="{E21C26DF-9E79-4D24-BB49-D17ACA4236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AA6B57-959F-4AC5-A464-D308119BA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4bc4b3-79b6-4af9-9af4-8f28211c81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3771</Words>
  <Characters>20326</Characters>
  <Application>Microsoft Office Word</Application>
  <DocSecurity>0</DocSecurity>
  <Lines>597</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Drummond reed</dc:creator>
  <cp:keywords/>
  <dc:description/>
  <cp:lastModifiedBy>GLEIF</cp:lastModifiedBy>
  <cp:revision>5</cp:revision>
  <dcterms:created xsi:type="dcterms:W3CDTF">2022-05-10T17:24:00Z</dcterms:created>
  <dcterms:modified xsi:type="dcterms:W3CDTF">2022-05-12T16:10:00Z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0x01010028CB79F566631C499FE97CC37B261298</vt:lpwstr>
  </property>
</Properties>
</file>
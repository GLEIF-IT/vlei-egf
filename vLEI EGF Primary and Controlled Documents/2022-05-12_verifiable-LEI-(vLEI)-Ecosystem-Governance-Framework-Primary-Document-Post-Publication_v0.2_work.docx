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BF54A" w14:textId="66C00601" w:rsidR="00A83520" w:rsidRPr="002C61D2" w:rsidRDefault="00A83520" w:rsidP="006F73B2">
      <w:pPr>
        <w:pStyle w:val="Title"/>
        <w:rPr>
          <w:color w:val="000000" w:themeColor="text1"/>
        </w:rPr>
      </w:pPr>
      <w:r w:rsidRPr="002C61D2">
        <w:rPr>
          <w:rFonts w:ascii="Times New Roman"/>
          <w:noProof/>
          <w:color w:val="000000" w:themeColor="text1"/>
          <w:sz w:val="20"/>
        </w:rPr>
        <mc:AlternateContent>
          <mc:Choice Requires="wps">
            <w:drawing>
              <wp:anchor distT="0" distB="0" distL="114300" distR="114300" simplePos="0" relativeHeight="251669504" behindDoc="0" locked="1" layoutInCell="1" allowOverlap="1" wp14:anchorId="1CC50B05" wp14:editId="4E26473A">
                <wp:simplePos x="0" y="0"/>
                <wp:positionH relativeFrom="page">
                  <wp:posOffset>-168275</wp:posOffset>
                </wp:positionH>
                <wp:positionV relativeFrom="page">
                  <wp:posOffset>809625</wp:posOffset>
                </wp:positionV>
                <wp:extent cx="8020685" cy="1560195"/>
                <wp:effectExtent l="0" t="0" r="5715" b="1905"/>
                <wp:wrapNone/>
                <wp:docPr id="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8020685" cy="156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FE525C" w14:textId="0DECC385" w:rsidR="001B5314" w:rsidRPr="00CB3177" w:rsidRDefault="001B5314" w:rsidP="00F052C4">
                            <w:pPr>
                              <w:spacing w:line="194" w:lineRule="auto"/>
                              <w:ind w:left="432" w:right="432"/>
                              <w:rPr>
                                <w:rFonts w:asciiTheme="majorHAnsi" w:hAnsiTheme="majorHAnsi" w:cstheme="majorHAnsi"/>
                                <w:color w:val="FFFFFF"/>
                                <w:w w:val="95"/>
                                <w:sz w:val="56"/>
                                <w:szCs w:val="56"/>
                              </w:rPr>
                            </w:pPr>
                            <w:r w:rsidRPr="00CB3177">
                              <w:rPr>
                                <w:rFonts w:asciiTheme="majorHAnsi" w:hAnsiTheme="majorHAnsi" w:cstheme="majorHAnsi"/>
                                <w:color w:val="FFFFFF"/>
                                <w:w w:val="95"/>
                                <w:sz w:val="56"/>
                                <w:szCs w:val="56"/>
                              </w:rPr>
                              <w:t>verifiable LEI (vLEI)</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Ecosystem</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Governance</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Framework</w:t>
                            </w:r>
                          </w:p>
                          <w:p w14:paraId="6E2FAA81" w14:textId="16EE74AA" w:rsidR="00A83520" w:rsidRPr="00CB3177" w:rsidRDefault="00A83520" w:rsidP="00A83520">
                            <w:pPr>
                              <w:spacing w:line="194" w:lineRule="auto"/>
                              <w:ind w:left="432" w:right="432"/>
                              <w:rPr>
                                <w:rFonts w:asciiTheme="majorHAnsi" w:hAnsiTheme="majorHAnsi" w:cstheme="majorHAnsi"/>
                                <w:sz w:val="56"/>
                                <w:szCs w:val="56"/>
                              </w:rPr>
                            </w:pPr>
                            <w:r w:rsidRPr="00CB3177">
                              <w:rPr>
                                <w:rFonts w:asciiTheme="majorHAnsi" w:hAnsiTheme="majorHAnsi" w:cstheme="majorHAnsi"/>
                                <w:color w:val="FFFFFF"/>
                                <w:w w:val="95"/>
                                <w:sz w:val="56"/>
                                <w:szCs w:val="56"/>
                              </w:rPr>
                              <w:t>Primary Document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50B05" id="_x0000_t202" coordsize="21600,21600" o:spt="202" path="m,l,21600r21600,l21600,xe">
                <v:stroke joinstyle="miter"/>
                <v:path gradientshapeok="t" o:connecttype="rect"/>
              </v:shapetype>
              <v:shape id="docshape4" o:spid="_x0000_s1026" type="#_x0000_t202" style="position:absolute;margin-left:-13.25pt;margin-top:63.75pt;width:631.55pt;height:122.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" filled="f" stroked="f">
                <v:path arrowok="t"/>
                <v:textbox inset="0,0,0,0">
                  <w:txbxContent>
                    <w:p w14:paraId="54FE525C" w14:textId="0DECC385" w:rsidR="001B5314" w:rsidRPr="00CB3177" w:rsidRDefault="001B5314" w:rsidP="00F052C4">
                      <w:pPr>
                        <w:spacing w:line="194" w:lineRule="auto"/>
                        <w:ind w:left="432" w:right="432"/>
                        <w:rPr>
                          <w:rFonts w:asciiTheme="majorHAnsi" w:hAnsiTheme="majorHAnsi" w:cstheme="majorHAnsi"/>
                          <w:color w:val="FFFFFF"/>
                          <w:w w:val="95"/>
                          <w:sz w:val="56"/>
                          <w:szCs w:val="56"/>
                        </w:rPr>
                      </w:pPr>
                      <w:r w:rsidRPr="00CB3177">
                        <w:rPr>
                          <w:rFonts w:asciiTheme="majorHAnsi" w:hAnsiTheme="majorHAnsi" w:cstheme="majorHAnsi"/>
                          <w:color w:val="FFFFFF"/>
                          <w:w w:val="95"/>
                          <w:sz w:val="56"/>
                          <w:szCs w:val="56"/>
                        </w:rPr>
                        <w:t>verifiable LEI (vLEI)</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Ecosystem</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Governance</w:t>
                      </w:r>
                      <w:r w:rsidR="00F052C4">
                        <w:rPr>
                          <w:rFonts w:asciiTheme="majorHAnsi" w:hAnsiTheme="majorHAnsi" w:cstheme="majorHAnsi"/>
                          <w:color w:val="FFFFFF"/>
                          <w:w w:val="95"/>
                          <w:sz w:val="56"/>
                          <w:szCs w:val="56"/>
                        </w:rPr>
                        <w:t xml:space="preserve"> </w:t>
                      </w:r>
                      <w:r w:rsidRPr="00CB3177">
                        <w:rPr>
                          <w:rFonts w:asciiTheme="majorHAnsi" w:hAnsiTheme="majorHAnsi" w:cstheme="majorHAnsi"/>
                          <w:color w:val="FFFFFF"/>
                          <w:w w:val="95"/>
                          <w:sz w:val="56"/>
                          <w:szCs w:val="56"/>
                        </w:rPr>
                        <w:t>Framework</w:t>
                      </w:r>
                    </w:p>
                    <w:p w14:paraId="6E2FAA81" w14:textId="16EE74AA" w:rsidR="00A83520" w:rsidRPr="00CB3177" w:rsidRDefault="00A83520" w:rsidP="00A83520">
                      <w:pPr>
                        <w:spacing w:line="194" w:lineRule="auto"/>
                        <w:ind w:left="432" w:right="432"/>
                        <w:rPr>
                          <w:rFonts w:asciiTheme="majorHAnsi" w:hAnsiTheme="majorHAnsi" w:cstheme="majorHAnsi"/>
                          <w:sz w:val="56"/>
                          <w:szCs w:val="56"/>
                        </w:rPr>
                      </w:pPr>
                      <w:r w:rsidRPr="00CB3177">
                        <w:rPr>
                          <w:rFonts w:asciiTheme="majorHAnsi" w:hAnsiTheme="majorHAnsi" w:cstheme="majorHAnsi"/>
                          <w:color w:val="FFFFFF"/>
                          <w:w w:val="95"/>
                          <w:sz w:val="56"/>
                          <w:szCs w:val="56"/>
                        </w:rPr>
                        <w:t>Primary Document</w:t>
                      </w:r>
                    </w:p>
                  </w:txbxContent>
                </v:textbox>
                <w10:wrap anchorx="page" anchory="page"/>
                <w10:anchorlock/>
              </v:shape>
            </w:pict>
          </mc:Fallback>
        </mc:AlternateContent>
      </w:r>
      <w:r w:rsidRPr="002C61D2">
        <w:rPr>
          <w:noProof/>
          <w:color w:val="000000" w:themeColor="text1"/>
        </w:rPr>
        <w:drawing>
          <wp:anchor distT="0" distB="0" distL="114300" distR="114300" simplePos="0" relativeHeight="251667456" behindDoc="0" locked="0" layoutInCell="1" allowOverlap="1" wp14:anchorId="5BBAEC01" wp14:editId="45A0D683">
            <wp:simplePos x="0" y="0"/>
            <wp:positionH relativeFrom="column">
              <wp:posOffset>4712108</wp:posOffset>
            </wp:positionH>
            <wp:positionV relativeFrom="paragraph">
              <wp:posOffset>-656910</wp:posOffset>
            </wp:positionV>
            <wp:extent cx="1645506" cy="558077"/>
            <wp:effectExtent l="0" t="0" r="0" b="0"/>
            <wp:wrapNone/>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1645506" cy="558077"/>
                    </a:xfrm>
                    <a:prstGeom prst="rect">
                      <a:avLst/>
                    </a:prstGeom>
                  </pic:spPr>
                </pic:pic>
              </a:graphicData>
            </a:graphic>
            <wp14:sizeRelH relativeFrom="margin">
              <wp14:pctWidth>0</wp14:pctWidth>
            </wp14:sizeRelH>
            <wp14:sizeRelV relativeFrom="margin">
              <wp14:pctHeight>0</wp14:pctHeight>
            </wp14:sizeRelV>
          </wp:anchor>
        </w:drawing>
      </w:r>
      <w:r w:rsidRPr="002C61D2">
        <w:rPr>
          <w:rFonts w:ascii="Times New Roman"/>
          <w:noProof/>
          <w:color w:val="000000" w:themeColor="text1"/>
          <w:sz w:val="20"/>
        </w:rPr>
        <mc:AlternateContent>
          <mc:Choice Requires="wps">
            <w:drawing>
              <wp:anchor distT="0" distB="0" distL="114300" distR="114300" simplePos="0" relativeHeight="251665408" behindDoc="0" locked="1" layoutInCell="1" allowOverlap="1" wp14:anchorId="6FE5F1C5" wp14:editId="2CCCA817">
                <wp:simplePos x="0" y="0"/>
                <wp:positionH relativeFrom="page">
                  <wp:posOffset>-197485</wp:posOffset>
                </wp:positionH>
                <wp:positionV relativeFrom="page">
                  <wp:posOffset>6350</wp:posOffset>
                </wp:positionV>
                <wp:extent cx="7759700" cy="236283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59700" cy="2362835"/>
                        </a:xfrm>
                        <a:prstGeom prst="rect">
                          <a:avLst/>
                        </a:prstGeom>
                        <a:solidFill>
                          <a:srgbClr val="9C9D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CF89CDE" id="docshape2" o:spid="_x0000_s1026" style="position:absolute;margin-left:-15.55pt;margin-top:.5pt;width:611pt;height:186.0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" fillcolor="#9c9d9d" stroked="f">
                <v:path arrowok="t"/>
                <w10:wrap anchorx="page" anchory="page"/>
                <w10:anchorlock/>
              </v:rect>
            </w:pict>
          </mc:Fallback>
        </mc:AlternateContent>
      </w:r>
      <w:r w:rsidRPr="002C61D2">
        <w:rPr>
          <w:rFonts w:ascii="Times New Roman"/>
          <w:noProof/>
          <w:color w:val="000000" w:themeColor="text1"/>
          <w:sz w:val="20"/>
        </w:rPr>
        <mc:AlternateContent>
          <mc:Choice Requires="wps">
            <w:drawing>
              <wp:anchor distT="0" distB="0" distL="114300" distR="114300" simplePos="0" relativeHeight="251661312" behindDoc="0" locked="1" layoutInCell="1" allowOverlap="1" wp14:anchorId="4E0D48C3" wp14:editId="2CF2C6CA">
                <wp:simplePos x="0" y="0"/>
                <wp:positionH relativeFrom="page">
                  <wp:posOffset>760730</wp:posOffset>
                </wp:positionH>
                <wp:positionV relativeFrom="page">
                  <wp:posOffset>1701800</wp:posOffset>
                </wp:positionV>
                <wp:extent cx="7767955" cy="443865"/>
                <wp:effectExtent l="0" t="0" r="4445" b="13335"/>
                <wp:wrapNone/>
                <wp:docPr id="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67955" cy="443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DC8508" w14:textId="77777777" w:rsidR="00A83520" w:rsidRPr="00A16CA6" w:rsidRDefault="00A83520" w:rsidP="00A83520">
                            <w:pPr>
                              <w:spacing w:line="194" w:lineRule="auto"/>
                              <w:ind w:left="432" w:right="432"/>
                              <w:rPr>
                                <w:rFonts w:asciiTheme="majorHAnsi" w:hAnsiTheme="majorHAnsi" w:cstheme="majorHAnsi"/>
                                <w:sz w:val="72"/>
                                <w:szCs w:val="72"/>
                              </w:rPr>
                            </w:pPr>
                            <w:r>
                              <w:rPr>
                                <w:rFonts w:asciiTheme="majorHAnsi" w:hAnsiTheme="majorHAnsi" w:cstheme="majorHAnsi"/>
                                <w:color w:val="FFFFFF"/>
                                <w:w w:val="95"/>
                                <w:sz w:val="72"/>
                                <w:szCs w:val="72"/>
                              </w:rPr>
                              <w:t>[Title]</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E0D48C3" id="_x0000_s1027" type="#_x0000_t202" style="position:absolute;margin-left:59.9pt;margin-top:134pt;width:611.65pt;height:34.9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" filled="f" stroked="f">
                <v:path arrowok="t"/>
                <v:textbox inset="0,0,0,0">
                  <w:txbxContent>
                    <w:p w14:paraId="78DC8508" w14:textId="77777777" w:rsidR="00A83520" w:rsidRPr="00A16CA6" w:rsidRDefault="00A83520" w:rsidP="00A83520">
                      <w:pPr>
                        <w:spacing w:line="194" w:lineRule="auto"/>
                        <w:ind w:left="432" w:right="432"/>
                        <w:rPr>
                          <w:rFonts w:asciiTheme="majorHAnsi" w:hAnsiTheme="majorHAnsi" w:cstheme="majorHAnsi"/>
                          <w:sz w:val="72"/>
                          <w:szCs w:val="72"/>
                        </w:rPr>
                      </w:pPr>
                      <w:r>
                        <w:rPr>
                          <w:rFonts w:asciiTheme="majorHAnsi" w:hAnsiTheme="majorHAnsi" w:cstheme="majorHAnsi"/>
                          <w:color w:val="FFFFFF"/>
                          <w:w w:val="95"/>
                          <w:sz w:val="72"/>
                          <w:szCs w:val="72"/>
                        </w:rPr>
                        <w:t>[Title]</w:t>
                      </w:r>
                    </w:p>
                  </w:txbxContent>
                </v:textbox>
                <w10:wrap anchorx="page" anchory="page"/>
                <w10:anchorlock/>
              </v:shape>
            </w:pict>
          </mc:Fallback>
        </mc:AlternateContent>
      </w:r>
    </w:p>
    <w:p w14:paraId="5535985A" w14:textId="2F1EAD79" w:rsidR="00F43E3D" w:rsidRPr="002C61D2" w:rsidRDefault="004B7643" w:rsidP="00095F21">
      <w:pPr>
        <w:rPr>
          <w:ins w:id="0" w:author="GLEIF" w:date="2021-05-18T09:05:00Z"/>
          <w:rFonts w:asciiTheme="majorHAnsi" w:eastAsiaTheme="majorEastAsia" w:hAnsiTheme="majorHAnsi" w:cstheme="majorBidi"/>
          <w:color w:val="000000" w:themeColor="text1"/>
          <w:spacing w:val="-10"/>
          <w:kern w:val="28"/>
          <w:sz w:val="56"/>
          <w:szCs w:val="56"/>
        </w:rPr>
      </w:pPr>
      <w:r w:rsidRPr="002C61D2">
        <w:rPr>
          <w:noProof/>
          <w:color w:val="000000" w:themeColor="text1"/>
        </w:rPr>
        <w:drawing>
          <wp:anchor distT="0" distB="0" distL="114300" distR="114300" simplePos="0" relativeHeight="251671552" behindDoc="0" locked="0" layoutInCell="1" allowOverlap="1" wp14:anchorId="763BD9CD" wp14:editId="3BB49203">
            <wp:simplePos x="0" y="0"/>
            <wp:positionH relativeFrom="page">
              <wp:posOffset>974090</wp:posOffset>
            </wp:positionH>
            <wp:positionV relativeFrom="paragraph">
              <wp:posOffset>1908314</wp:posOffset>
            </wp:positionV>
            <wp:extent cx="5079533" cy="4014470"/>
            <wp:effectExtent l="0" t="0" r="0" b="0"/>
            <wp:wrapNone/>
            <wp:docPr id="8" name="Picture 8" descr="A satellite in sp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atellite in space&#10;&#10;Description automatically generated with low confidence"/>
                    <pic:cNvPicPr/>
                  </pic:nvPicPr>
                  <pic:blipFill rotWithShape="1">
                    <a:blip r:embed="rId11">
                      <a:extLst>
                        <a:ext uri="{28A0092B-C50C-407E-A947-70E740481C1C}">
                          <a14:useLocalDpi xmlns:a14="http://schemas.microsoft.com/office/drawing/2010/main" val="0"/>
                        </a:ext>
                      </a:extLst>
                    </a:blip>
                    <a:srcRect l="48905" t="28169"/>
                    <a:stretch/>
                  </pic:blipFill>
                  <pic:spPr bwMode="auto">
                    <a:xfrm>
                      <a:off x="0" y="0"/>
                      <a:ext cx="5079533" cy="40144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7365" w:rsidRPr="002C61D2">
        <w:rPr>
          <w:noProof/>
          <w:color w:val="000000" w:themeColor="text1"/>
          <w:sz w:val="20"/>
        </w:rPr>
        <w:drawing>
          <wp:anchor distT="0" distB="0" distL="114300" distR="114300" simplePos="0" relativeHeight="251663360" behindDoc="0" locked="0" layoutInCell="1" allowOverlap="1" wp14:anchorId="13842B2B" wp14:editId="12167A53">
            <wp:simplePos x="0" y="0"/>
            <wp:positionH relativeFrom="page">
              <wp:posOffset>13349</wp:posOffset>
            </wp:positionH>
            <wp:positionV relativeFrom="paragraph">
              <wp:posOffset>967295</wp:posOffset>
            </wp:positionV>
            <wp:extent cx="7548245" cy="7488736"/>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3774" b="1499"/>
                    <a:stretch/>
                  </pic:blipFill>
                  <pic:spPr bwMode="auto">
                    <a:xfrm>
                      <a:off x="0" y="0"/>
                      <a:ext cx="7552689" cy="7493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b w:val="0"/>
          <w:bCs w:val="0"/>
          <w:color w:val="000000" w:themeColor="text1"/>
          <w:sz w:val="24"/>
          <w:szCs w:val="24"/>
        </w:rPr>
        <w:id w:val="-35354864"/>
        <w:docPartObj>
          <w:docPartGallery w:val="Table of Contents"/>
          <w:docPartUnique/>
        </w:docPartObj>
      </w:sdtPr>
      <w:sdtEndPr>
        <w:rPr>
          <w:rFonts w:ascii="Times New Roman" w:eastAsia="Times New Roman" w:hAnsi="Times New Roman" w:cs="Times New Roman"/>
          <w:noProof/>
        </w:rPr>
      </w:sdtEndPr>
      <w:sdtContent>
        <w:p w14:paraId="4F4A9487" w14:textId="0110DCC9" w:rsidR="00CE11AC" w:rsidRPr="002C61D2" w:rsidRDefault="00CE11AC" w:rsidP="00DD32E9">
          <w:pPr>
            <w:pStyle w:val="TOCHeading"/>
            <w:jc w:val="center"/>
            <w:rPr>
              <w:color w:val="000000" w:themeColor="text1"/>
            </w:rPr>
          </w:pPr>
          <w:r w:rsidRPr="002C61D2">
            <w:rPr>
              <w:color w:val="000000" w:themeColor="text1"/>
            </w:rPr>
            <w:t>Table of Contents</w:t>
          </w:r>
        </w:p>
        <w:p w14:paraId="51875215" w14:textId="236333DE" w:rsidR="00D718F2" w:rsidRPr="002C61D2" w:rsidRDefault="00CE11AC">
          <w:pPr>
            <w:pStyle w:val="TOC1"/>
            <w:tabs>
              <w:tab w:val="right" w:leader="dot" w:pos="9010"/>
            </w:tabs>
            <w:rPr>
              <w:rFonts w:asciiTheme="minorHAnsi" w:eastAsiaTheme="minorEastAsia" w:hAnsiTheme="minorHAnsi" w:cstheme="minorBidi"/>
              <w:b w:val="0"/>
              <w:bCs w:val="0"/>
              <w:i w:val="0"/>
              <w:iCs w:val="0"/>
              <w:noProof/>
              <w:color w:val="000000" w:themeColor="text1"/>
            </w:rPr>
          </w:pPr>
          <w:r w:rsidRPr="002C61D2">
            <w:rPr>
              <w:b w:val="0"/>
              <w:bCs w:val="0"/>
              <w:color w:val="000000" w:themeColor="text1"/>
            </w:rPr>
            <w:fldChar w:fldCharType="begin"/>
          </w:r>
          <w:r w:rsidRPr="002C61D2">
            <w:rPr>
              <w:color w:val="000000" w:themeColor="text1"/>
            </w:rPr>
            <w:instrText xml:space="preserve"> TOC \o "1-3" \h \z \u </w:instrText>
          </w:r>
          <w:r w:rsidRPr="002C61D2">
            <w:rPr>
              <w:b w:val="0"/>
              <w:bCs w:val="0"/>
              <w:color w:val="000000" w:themeColor="text1"/>
            </w:rPr>
            <w:fldChar w:fldCharType="separate"/>
          </w:r>
          <w:hyperlink w:anchor="_Toc72853343" w:history="1">
            <w:r w:rsidR="00D718F2" w:rsidRPr="002C61D2">
              <w:rPr>
                <w:rStyle w:val="Hyperlink"/>
                <w:noProof/>
                <w:color w:val="000000" w:themeColor="text1"/>
              </w:rPr>
              <w:t>Introduction</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_Toc72853343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2</w:t>
            </w:r>
            <w:r w:rsidR="00D718F2" w:rsidRPr="002C61D2">
              <w:rPr>
                <w:noProof/>
                <w:webHidden/>
                <w:color w:val="000000" w:themeColor="text1"/>
              </w:rPr>
              <w:fldChar w:fldCharType="end"/>
            </w:r>
          </w:hyperlink>
        </w:p>
        <w:p w14:paraId="4F64C186" w14:textId="03178291"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4" w:history="1">
            <w:r w:rsidR="00D718F2" w:rsidRPr="002C61D2">
              <w:rPr>
                <w:rStyle w:val="Hyperlink"/>
                <w:noProof/>
                <w:color w:val="000000" w:themeColor="text1"/>
              </w:rPr>
              <w:t>Terminology</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_Toc72853344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3</w:t>
            </w:r>
            <w:r w:rsidR="00D718F2" w:rsidRPr="002C61D2">
              <w:rPr>
                <w:noProof/>
                <w:webHidden/>
                <w:color w:val="000000" w:themeColor="text1"/>
              </w:rPr>
              <w:fldChar w:fldCharType="end"/>
            </w:r>
          </w:hyperlink>
        </w:p>
        <w:p w14:paraId="67611FF9" w14:textId="4D0BC5FE"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5" w:history="1">
            <w:r w:rsidR="00D718F2" w:rsidRPr="002C61D2">
              <w:rPr>
                <w:rStyle w:val="Hyperlink"/>
                <w:noProof/>
                <w:color w:val="000000" w:themeColor="text1"/>
              </w:rPr>
              <w:t>Purpose</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_Toc72853345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4</w:t>
            </w:r>
            <w:r w:rsidR="00D718F2" w:rsidRPr="002C61D2">
              <w:rPr>
                <w:noProof/>
                <w:webHidden/>
                <w:color w:val="000000" w:themeColor="text1"/>
              </w:rPr>
              <w:fldChar w:fldCharType="end"/>
            </w:r>
          </w:hyperlink>
        </w:p>
        <w:p w14:paraId="14147BAF" w14:textId="02B1BD70"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6" w:history="1">
            <w:r w:rsidR="00D718F2" w:rsidRPr="002C61D2">
              <w:rPr>
                <w:rStyle w:val="Hyperlink"/>
                <w:noProof/>
                <w:color w:val="000000" w:themeColor="text1"/>
              </w:rPr>
              <w:t>Scope</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_Toc72853346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4</w:t>
            </w:r>
            <w:r w:rsidR="00D718F2" w:rsidRPr="002C61D2">
              <w:rPr>
                <w:noProof/>
                <w:webHidden/>
                <w:color w:val="000000" w:themeColor="text1"/>
              </w:rPr>
              <w:fldChar w:fldCharType="end"/>
            </w:r>
          </w:hyperlink>
        </w:p>
        <w:p w14:paraId="70D9B573" w14:textId="3FF6D964"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7" w:history="1">
            <w:r w:rsidR="00D718F2" w:rsidRPr="002C61D2">
              <w:rPr>
                <w:rStyle w:val="Hyperlink"/>
                <w:noProof/>
                <w:color w:val="000000" w:themeColor="text1"/>
              </w:rPr>
              <w:t>Objectives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_Toc72853347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5</w:t>
            </w:r>
            <w:r w:rsidR="00D718F2" w:rsidRPr="002C61D2">
              <w:rPr>
                <w:noProof/>
                <w:webHidden/>
                <w:color w:val="000000" w:themeColor="text1"/>
              </w:rPr>
              <w:fldChar w:fldCharType="end"/>
            </w:r>
          </w:hyperlink>
        </w:p>
        <w:p w14:paraId="6B12E48D" w14:textId="2E8186BB"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8" w:history="1">
            <w:r w:rsidR="00D718F2" w:rsidRPr="002C61D2">
              <w:rPr>
                <w:rStyle w:val="Hyperlink"/>
                <w:noProof/>
                <w:color w:val="000000" w:themeColor="text1"/>
              </w:rPr>
              <w:t>Principles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_Toc72853348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6</w:t>
            </w:r>
            <w:r w:rsidR="00D718F2" w:rsidRPr="002C61D2">
              <w:rPr>
                <w:noProof/>
                <w:webHidden/>
                <w:color w:val="000000" w:themeColor="text1"/>
              </w:rPr>
              <w:fldChar w:fldCharType="end"/>
            </w:r>
          </w:hyperlink>
        </w:p>
        <w:p w14:paraId="4ED6E517" w14:textId="20911416"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49" w:history="1">
            <w:r w:rsidR="00D718F2" w:rsidRPr="002C61D2">
              <w:rPr>
                <w:rStyle w:val="Hyperlink"/>
                <w:noProof/>
                <w:color w:val="000000" w:themeColor="text1"/>
              </w:rPr>
              <w:t>General Requirements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_Toc72853349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8</w:t>
            </w:r>
            <w:r w:rsidR="00D718F2" w:rsidRPr="002C61D2">
              <w:rPr>
                <w:noProof/>
                <w:webHidden/>
                <w:color w:val="000000" w:themeColor="text1"/>
              </w:rPr>
              <w:fldChar w:fldCharType="end"/>
            </w:r>
          </w:hyperlink>
        </w:p>
        <w:p w14:paraId="251F848A" w14:textId="62F457ED"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50" w:history="1">
            <w:r w:rsidR="00D718F2" w:rsidRPr="002C61D2">
              <w:rPr>
                <w:rStyle w:val="Hyperlink"/>
                <w:noProof/>
                <w:color w:val="000000" w:themeColor="text1"/>
              </w:rPr>
              <w:t>Revisions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_Toc72853350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8</w:t>
            </w:r>
            <w:r w:rsidR="00D718F2" w:rsidRPr="002C61D2">
              <w:rPr>
                <w:noProof/>
                <w:webHidden/>
                <w:color w:val="000000" w:themeColor="text1"/>
              </w:rPr>
              <w:fldChar w:fldCharType="end"/>
            </w:r>
          </w:hyperlink>
        </w:p>
        <w:p w14:paraId="452C6C29" w14:textId="021CD0D4"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51" w:history="1">
            <w:r w:rsidR="00D718F2" w:rsidRPr="002C61D2">
              <w:rPr>
                <w:rStyle w:val="Hyperlink"/>
                <w:noProof/>
                <w:color w:val="000000" w:themeColor="text1"/>
              </w:rPr>
              <w:t>Extensions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_Toc72853351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9</w:t>
            </w:r>
            <w:r w:rsidR="00D718F2" w:rsidRPr="002C61D2">
              <w:rPr>
                <w:noProof/>
                <w:webHidden/>
                <w:color w:val="000000" w:themeColor="text1"/>
              </w:rPr>
              <w:fldChar w:fldCharType="end"/>
            </w:r>
          </w:hyperlink>
        </w:p>
        <w:p w14:paraId="543E4C6A" w14:textId="0A9AE406"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52" w:history="1">
            <w:r w:rsidR="00D718F2" w:rsidRPr="002C61D2">
              <w:rPr>
                <w:rStyle w:val="Hyperlink"/>
                <w:noProof/>
                <w:color w:val="000000" w:themeColor="text1"/>
              </w:rPr>
              <w:t>Business Requirements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_Toc72853352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10</w:t>
            </w:r>
            <w:r w:rsidR="00D718F2" w:rsidRPr="002C61D2">
              <w:rPr>
                <w:noProof/>
                <w:webHidden/>
                <w:color w:val="000000" w:themeColor="text1"/>
              </w:rPr>
              <w:fldChar w:fldCharType="end"/>
            </w:r>
          </w:hyperlink>
        </w:p>
        <w:p w14:paraId="75067172" w14:textId="5E84D770"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53" w:history="1">
            <w:r w:rsidR="00D718F2" w:rsidRPr="002C61D2">
              <w:rPr>
                <w:rStyle w:val="Hyperlink"/>
                <w:noProof/>
                <w:color w:val="000000" w:themeColor="text1"/>
              </w:rPr>
              <w:t>Inclusion, Equitability and Accessibility Requirements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_Toc72853353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10</w:t>
            </w:r>
            <w:r w:rsidR="00D718F2" w:rsidRPr="002C61D2">
              <w:rPr>
                <w:noProof/>
                <w:webHidden/>
                <w:color w:val="000000" w:themeColor="text1"/>
              </w:rPr>
              <w:fldChar w:fldCharType="end"/>
            </w:r>
          </w:hyperlink>
        </w:p>
        <w:p w14:paraId="133B14AF" w14:textId="53827812" w:rsidR="00D718F2" w:rsidRPr="002C61D2" w:rsidRDefault="00037F18">
          <w:pPr>
            <w:pStyle w:val="TOC1"/>
            <w:tabs>
              <w:tab w:val="right" w:leader="dot" w:pos="9010"/>
            </w:tabs>
            <w:rPr>
              <w:rFonts w:asciiTheme="minorHAnsi" w:eastAsiaTheme="minorEastAsia" w:hAnsiTheme="minorHAnsi" w:cstheme="minorBidi"/>
              <w:b w:val="0"/>
              <w:bCs w:val="0"/>
              <w:i w:val="0"/>
              <w:iCs w:val="0"/>
              <w:noProof/>
              <w:color w:val="000000" w:themeColor="text1"/>
            </w:rPr>
          </w:pPr>
          <w:hyperlink w:anchor="_Toc72853354" w:history="1">
            <w:r w:rsidR="00D718F2" w:rsidRPr="002C61D2">
              <w:rPr>
                <w:rStyle w:val="Hyperlink"/>
                <w:noProof/>
                <w:color w:val="000000" w:themeColor="text1"/>
              </w:rPr>
              <w:t>Schedule of Controlled Documents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_Toc72853354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10</w:t>
            </w:r>
            <w:r w:rsidR="00D718F2" w:rsidRPr="002C61D2">
              <w:rPr>
                <w:noProof/>
                <w:webHidden/>
                <w:color w:val="000000" w:themeColor="text1"/>
              </w:rPr>
              <w:fldChar w:fldCharType="end"/>
            </w:r>
          </w:hyperlink>
        </w:p>
        <w:p w14:paraId="5C953133" w14:textId="76F8661E"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55" w:history="1">
            <w:r w:rsidR="00D718F2" w:rsidRPr="002C61D2">
              <w:rPr>
                <w:rStyle w:val="Hyperlink"/>
                <w:noProof/>
                <w:color w:val="000000" w:themeColor="text1"/>
              </w:rPr>
              <w:t>Glossary</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_Toc72853355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11</w:t>
            </w:r>
            <w:r w:rsidR="00D718F2" w:rsidRPr="002C61D2">
              <w:rPr>
                <w:noProof/>
                <w:webHidden/>
                <w:color w:val="000000" w:themeColor="text1"/>
              </w:rPr>
              <w:fldChar w:fldCharType="end"/>
            </w:r>
          </w:hyperlink>
        </w:p>
        <w:p w14:paraId="628D5122" w14:textId="220F9FF0"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56" w:history="1">
            <w:r w:rsidR="00D718F2" w:rsidRPr="002C61D2">
              <w:rPr>
                <w:rStyle w:val="Hyperlink"/>
                <w:noProof/>
                <w:color w:val="000000" w:themeColor="text1"/>
              </w:rPr>
              <w:t>Risk Assessment</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_Toc72853356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11</w:t>
            </w:r>
            <w:r w:rsidR="00D718F2" w:rsidRPr="002C61D2">
              <w:rPr>
                <w:noProof/>
                <w:webHidden/>
                <w:color w:val="000000" w:themeColor="text1"/>
              </w:rPr>
              <w:fldChar w:fldCharType="end"/>
            </w:r>
          </w:hyperlink>
        </w:p>
        <w:p w14:paraId="626E7CDC" w14:textId="609E4CEF"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57" w:history="1">
            <w:r w:rsidR="00D718F2" w:rsidRPr="002C61D2">
              <w:rPr>
                <w:rStyle w:val="Hyperlink"/>
                <w:noProof/>
                <w:color w:val="000000" w:themeColor="text1"/>
              </w:rPr>
              <w:t>Technical Requirements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_Toc72853357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11</w:t>
            </w:r>
            <w:r w:rsidR="00D718F2" w:rsidRPr="002C61D2">
              <w:rPr>
                <w:noProof/>
                <w:webHidden/>
                <w:color w:val="000000" w:themeColor="text1"/>
              </w:rPr>
              <w:fldChar w:fldCharType="end"/>
            </w:r>
          </w:hyperlink>
        </w:p>
        <w:p w14:paraId="43B8F942" w14:textId="3E47C074"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58" w:history="1">
            <w:r w:rsidR="00D718F2" w:rsidRPr="002C61D2">
              <w:rPr>
                <w:rStyle w:val="Hyperlink"/>
                <w:noProof/>
                <w:color w:val="000000" w:themeColor="text1"/>
              </w:rPr>
              <w:t>Information Trust Requirements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_Toc72853358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12</w:t>
            </w:r>
            <w:r w:rsidR="00D718F2" w:rsidRPr="002C61D2">
              <w:rPr>
                <w:noProof/>
                <w:webHidden/>
                <w:color w:val="000000" w:themeColor="text1"/>
              </w:rPr>
              <w:fldChar w:fldCharType="end"/>
            </w:r>
          </w:hyperlink>
        </w:p>
        <w:p w14:paraId="2A3F440D" w14:textId="37611053"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59" w:history="1">
            <w:r w:rsidR="00D718F2" w:rsidRPr="002C61D2">
              <w:rPr>
                <w:rStyle w:val="Hyperlink"/>
                <w:noProof/>
                <w:color w:val="000000" w:themeColor="text1"/>
              </w:rPr>
              <w:t>Legal Agreements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_Toc72853359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12</w:t>
            </w:r>
            <w:r w:rsidR="00D718F2" w:rsidRPr="002C61D2">
              <w:rPr>
                <w:noProof/>
                <w:webHidden/>
                <w:color w:val="000000" w:themeColor="text1"/>
              </w:rPr>
              <w:fldChar w:fldCharType="end"/>
            </w:r>
          </w:hyperlink>
        </w:p>
        <w:p w14:paraId="58226FDA" w14:textId="768AD4FC" w:rsidR="00D718F2" w:rsidRPr="002C61D2" w:rsidRDefault="00037F18">
          <w:pPr>
            <w:pStyle w:val="TOC2"/>
            <w:tabs>
              <w:tab w:val="right" w:leader="dot" w:pos="9010"/>
            </w:tabs>
            <w:rPr>
              <w:rFonts w:asciiTheme="minorHAnsi" w:eastAsiaTheme="minorEastAsia" w:hAnsiTheme="minorHAnsi" w:cstheme="minorBidi"/>
              <w:b w:val="0"/>
              <w:bCs w:val="0"/>
              <w:noProof/>
              <w:color w:val="000000" w:themeColor="text1"/>
              <w:sz w:val="24"/>
              <w:szCs w:val="24"/>
            </w:rPr>
          </w:pPr>
          <w:hyperlink w:anchor="_Toc72853360" w:history="1">
            <w:r w:rsidR="00D718F2" w:rsidRPr="002C61D2">
              <w:rPr>
                <w:rStyle w:val="Hyperlink"/>
                <w:noProof/>
                <w:color w:val="000000" w:themeColor="text1"/>
              </w:rPr>
              <w:t>Credential Governance Frameworks</w:t>
            </w:r>
            <w:r w:rsidR="00D718F2" w:rsidRPr="002C61D2">
              <w:rPr>
                <w:noProof/>
                <w:webHidden/>
                <w:color w:val="000000" w:themeColor="text1"/>
              </w:rPr>
              <w:tab/>
            </w:r>
            <w:r w:rsidR="00D718F2" w:rsidRPr="002C61D2">
              <w:rPr>
                <w:noProof/>
                <w:webHidden/>
                <w:color w:val="000000" w:themeColor="text1"/>
              </w:rPr>
              <w:fldChar w:fldCharType="begin"/>
            </w:r>
            <w:r w:rsidR="00D718F2" w:rsidRPr="002C61D2">
              <w:rPr>
                <w:noProof/>
                <w:webHidden/>
                <w:color w:val="000000" w:themeColor="text1"/>
              </w:rPr>
              <w:instrText xml:space="preserve"> PAGEREF _Toc72853360 \h </w:instrText>
            </w:r>
            <w:r w:rsidR="00D718F2" w:rsidRPr="002C61D2">
              <w:rPr>
                <w:noProof/>
                <w:webHidden/>
                <w:color w:val="000000" w:themeColor="text1"/>
              </w:rPr>
            </w:r>
            <w:r w:rsidR="00D718F2" w:rsidRPr="002C61D2">
              <w:rPr>
                <w:noProof/>
                <w:webHidden/>
                <w:color w:val="000000" w:themeColor="text1"/>
              </w:rPr>
              <w:fldChar w:fldCharType="separate"/>
            </w:r>
            <w:r w:rsidR="00D718F2" w:rsidRPr="002C61D2">
              <w:rPr>
                <w:noProof/>
                <w:webHidden/>
                <w:color w:val="000000" w:themeColor="text1"/>
              </w:rPr>
              <w:t>13</w:t>
            </w:r>
            <w:r w:rsidR="00D718F2" w:rsidRPr="002C61D2">
              <w:rPr>
                <w:noProof/>
                <w:webHidden/>
                <w:color w:val="000000" w:themeColor="text1"/>
              </w:rPr>
              <w:fldChar w:fldCharType="end"/>
            </w:r>
          </w:hyperlink>
        </w:p>
        <w:p w14:paraId="7B30EC5C" w14:textId="3C29E2D3" w:rsidR="00CE11AC" w:rsidRPr="002C61D2" w:rsidRDefault="00CE11AC">
          <w:pPr>
            <w:rPr>
              <w:color w:val="000000" w:themeColor="text1"/>
            </w:rPr>
          </w:pPr>
          <w:r w:rsidRPr="002C61D2">
            <w:rPr>
              <w:b/>
              <w:bCs/>
              <w:noProof/>
              <w:color w:val="000000" w:themeColor="text1"/>
            </w:rPr>
            <w:fldChar w:fldCharType="end"/>
          </w:r>
        </w:p>
      </w:sdtContent>
    </w:sdt>
    <w:p w14:paraId="40FBBED1" w14:textId="7171B634" w:rsidR="00F43E3D" w:rsidRPr="002C61D2" w:rsidRDefault="00F43E3D" w:rsidP="00095F21">
      <w:pPr>
        <w:rPr>
          <w:color w:val="000000" w:themeColor="text1"/>
        </w:rPr>
      </w:pPr>
    </w:p>
    <w:p w14:paraId="3267CC40" w14:textId="53136F91" w:rsidR="006F73B2" w:rsidRPr="002C61D2" w:rsidRDefault="006F73B2" w:rsidP="00095F21">
      <w:pPr>
        <w:rPr>
          <w:color w:val="000000" w:themeColor="text1"/>
        </w:rPr>
      </w:pPr>
    </w:p>
    <w:p w14:paraId="2BABEFFC" w14:textId="7E225602" w:rsidR="006F73B2" w:rsidRPr="002C61D2" w:rsidRDefault="006F73B2" w:rsidP="00095F21">
      <w:pPr>
        <w:rPr>
          <w:color w:val="000000" w:themeColor="text1"/>
        </w:rPr>
      </w:pPr>
    </w:p>
    <w:p w14:paraId="064A852A" w14:textId="73E3483D" w:rsidR="006F73B2" w:rsidRPr="002C61D2" w:rsidRDefault="006F73B2" w:rsidP="00095F21">
      <w:pPr>
        <w:rPr>
          <w:color w:val="000000" w:themeColor="text1"/>
        </w:rPr>
      </w:pPr>
    </w:p>
    <w:p w14:paraId="71573DE6" w14:textId="3AEE9691" w:rsidR="006F73B2" w:rsidRPr="002C61D2" w:rsidRDefault="006F73B2" w:rsidP="00095F21">
      <w:pPr>
        <w:rPr>
          <w:color w:val="000000" w:themeColor="text1"/>
        </w:rPr>
      </w:pPr>
    </w:p>
    <w:p w14:paraId="6E1315CF" w14:textId="6D389DEF" w:rsidR="006F73B2" w:rsidRPr="002C61D2" w:rsidRDefault="006F73B2" w:rsidP="00095F21">
      <w:pPr>
        <w:rPr>
          <w:color w:val="000000" w:themeColor="text1"/>
        </w:rPr>
      </w:pPr>
    </w:p>
    <w:p w14:paraId="300FBDDB" w14:textId="66F340EA" w:rsidR="006F73B2" w:rsidRPr="002C61D2" w:rsidRDefault="006F73B2" w:rsidP="00095F21">
      <w:pPr>
        <w:rPr>
          <w:color w:val="000000" w:themeColor="text1"/>
        </w:rPr>
      </w:pPr>
    </w:p>
    <w:p w14:paraId="1D0E405B" w14:textId="46C79363" w:rsidR="006F73B2" w:rsidRPr="002C61D2" w:rsidRDefault="006F73B2" w:rsidP="00095F21">
      <w:pPr>
        <w:rPr>
          <w:color w:val="000000" w:themeColor="text1"/>
        </w:rPr>
      </w:pPr>
    </w:p>
    <w:p w14:paraId="716E1CDF" w14:textId="28568409" w:rsidR="006F73B2" w:rsidRPr="002C61D2" w:rsidRDefault="006F73B2" w:rsidP="00095F21">
      <w:pPr>
        <w:rPr>
          <w:color w:val="000000" w:themeColor="text1"/>
        </w:rPr>
      </w:pPr>
    </w:p>
    <w:p w14:paraId="1A140BD6" w14:textId="0E16DDEC" w:rsidR="006F73B2" w:rsidRPr="002C61D2" w:rsidRDefault="006F73B2" w:rsidP="00095F21">
      <w:pPr>
        <w:rPr>
          <w:color w:val="000000" w:themeColor="text1"/>
        </w:rPr>
      </w:pPr>
    </w:p>
    <w:p w14:paraId="1E4C5DA9" w14:textId="77777777" w:rsidR="006F73B2" w:rsidRPr="002C61D2" w:rsidRDefault="006F73B2" w:rsidP="00095F21">
      <w:pPr>
        <w:rPr>
          <w:ins w:id="1" w:author="GLEIF" w:date="2021-05-18T09:05:00Z"/>
          <w:color w:val="000000" w:themeColor="text1"/>
        </w:rPr>
      </w:pPr>
    </w:p>
    <w:p w14:paraId="06D66748" w14:textId="6A44DAB1" w:rsidR="00CB0921" w:rsidRPr="002C61D2" w:rsidRDefault="00CB0921" w:rsidP="00CB0921">
      <w:pPr>
        <w:rPr>
          <w:rFonts w:asciiTheme="minorHAnsi" w:hAnsiTheme="minorHAnsi" w:cstheme="minorHAnsi"/>
          <w:color w:val="000000" w:themeColor="text1"/>
        </w:rPr>
      </w:pPr>
    </w:p>
    <w:p w14:paraId="747EA574" w14:textId="399E5810" w:rsidR="00CB0921" w:rsidRPr="002C61D2" w:rsidRDefault="00CB0921" w:rsidP="00CB0921">
      <w:pPr>
        <w:rPr>
          <w:rFonts w:asciiTheme="minorHAnsi" w:hAnsiTheme="minorHAnsi" w:cstheme="minorHAnsi"/>
          <w:color w:val="000000" w:themeColor="text1"/>
        </w:rPr>
      </w:pPr>
    </w:p>
    <w:p w14:paraId="0AA540A6" w14:textId="1C91BAAA" w:rsidR="00CB0921" w:rsidRPr="002C61D2" w:rsidRDefault="00CB0921" w:rsidP="00CB0921">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DID:  </w:t>
      </w:r>
      <w:r w:rsidRPr="002C61D2">
        <w:rPr>
          <w:rFonts w:asciiTheme="minorHAnsi" w:hAnsiTheme="minorHAnsi" w:cstheme="minorHAnsi"/>
          <w:color w:val="000000" w:themeColor="text1"/>
          <w:highlight w:val="yellow"/>
        </w:rPr>
        <w:t>[                                  ]</w:t>
      </w:r>
    </w:p>
    <w:p w14:paraId="1DB2DA49" w14:textId="671873CE" w:rsidR="00CB0921" w:rsidRPr="002C61D2" w:rsidRDefault="00CB0921" w:rsidP="00CB0921">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DID URL:  </w:t>
      </w:r>
      <w:r w:rsidRPr="002C61D2">
        <w:rPr>
          <w:rFonts w:asciiTheme="minorHAnsi" w:hAnsiTheme="minorHAnsi" w:cstheme="minorHAnsi"/>
          <w:color w:val="000000" w:themeColor="text1"/>
          <w:highlight w:val="yellow"/>
        </w:rPr>
        <w:t>[                                               ]</w:t>
      </w:r>
    </w:p>
    <w:p w14:paraId="26D157AB" w14:textId="77777777" w:rsidR="00F052C4" w:rsidRPr="002C61D2" w:rsidRDefault="00F052C4" w:rsidP="00F052C4">
      <w:pPr>
        <w:pStyle w:val="CommentText"/>
        <w:rPr>
          <w:color w:val="000000" w:themeColor="text1"/>
        </w:rPr>
      </w:pPr>
      <w:r w:rsidRPr="002C61D2">
        <w:rPr>
          <w:color w:val="000000" w:themeColor="text1"/>
        </w:rPr>
        <w:t>KERI-based DIDs and DID method will be assigned toward the end of project.</w:t>
      </w:r>
    </w:p>
    <w:p w14:paraId="481D0872" w14:textId="235CCF62" w:rsidR="00F052C4" w:rsidRDefault="00F052C4" w:rsidP="00F052C4">
      <w:pPr>
        <w:pStyle w:val="CommentText"/>
        <w:rPr>
          <w:rFonts w:asciiTheme="minorHAnsi" w:hAnsiTheme="minorHAnsi" w:cstheme="minorHAnsi"/>
          <w:color w:val="000000" w:themeColor="text1"/>
          <w:sz w:val="24"/>
          <w:szCs w:val="24"/>
        </w:rPr>
      </w:pPr>
      <w:r w:rsidRPr="00950D16">
        <w:rPr>
          <w:rFonts w:asciiTheme="minorHAnsi" w:hAnsiTheme="minorHAnsi" w:cstheme="minorHAnsi"/>
          <w:color w:val="000000" w:themeColor="text1"/>
          <w:sz w:val="24"/>
          <w:szCs w:val="24"/>
        </w:rPr>
        <w:lastRenderedPageBreak/>
        <w:t>DID URL</w:t>
      </w:r>
      <w:r w:rsidR="00950D16">
        <w:rPr>
          <w:rFonts w:asciiTheme="minorHAnsi" w:hAnsiTheme="minorHAnsi" w:cstheme="minorHAnsi"/>
          <w:color w:val="000000" w:themeColor="text1"/>
          <w:sz w:val="24"/>
          <w:szCs w:val="24"/>
        </w:rPr>
        <w:t>s for all documents will be published with the v1.0 Draft of the E</w:t>
      </w:r>
      <w:r w:rsidR="00297F00">
        <w:rPr>
          <w:rFonts w:asciiTheme="minorHAnsi" w:hAnsiTheme="minorHAnsi" w:cstheme="minorHAnsi"/>
          <w:color w:val="000000" w:themeColor="text1"/>
          <w:sz w:val="24"/>
          <w:szCs w:val="24"/>
        </w:rPr>
        <w:t xml:space="preserve">cosystem </w:t>
      </w:r>
      <w:r w:rsidR="00950D16">
        <w:rPr>
          <w:rFonts w:asciiTheme="minorHAnsi" w:hAnsiTheme="minorHAnsi" w:cstheme="minorHAnsi"/>
          <w:color w:val="000000" w:themeColor="text1"/>
          <w:sz w:val="24"/>
          <w:szCs w:val="24"/>
        </w:rPr>
        <w:t>G</w:t>
      </w:r>
      <w:r w:rsidR="00297F00">
        <w:rPr>
          <w:rFonts w:asciiTheme="minorHAnsi" w:hAnsiTheme="minorHAnsi" w:cstheme="minorHAnsi"/>
          <w:color w:val="000000" w:themeColor="text1"/>
          <w:sz w:val="24"/>
          <w:szCs w:val="24"/>
        </w:rPr>
        <w:t xml:space="preserve">overnance </w:t>
      </w:r>
      <w:r w:rsidR="00950D16">
        <w:rPr>
          <w:rFonts w:asciiTheme="minorHAnsi" w:hAnsiTheme="minorHAnsi" w:cstheme="minorHAnsi"/>
          <w:color w:val="000000" w:themeColor="text1"/>
          <w:sz w:val="24"/>
          <w:szCs w:val="24"/>
        </w:rPr>
        <w:t>F</w:t>
      </w:r>
      <w:r w:rsidR="00297F00">
        <w:rPr>
          <w:rFonts w:asciiTheme="minorHAnsi" w:hAnsiTheme="minorHAnsi" w:cstheme="minorHAnsi"/>
          <w:color w:val="000000" w:themeColor="text1"/>
          <w:sz w:val="24"/>
          <w:szCs w:val="24"/>
        </w:rPr>
        <w:t>ramework</w:t>
      </w:r>
      <w:r w:rsidR="00950D16">
        <w:rPr>
          <w:rFonts w:asciiTheme="minorHAnsi" w:hAnsiTheme="minorHAnsi" w:cstheme="minorHAnsi"/>
          <w:color w:val="000000" w:themeColor="text1"/>
          <w:sz w:val="24"/>
          <w:szCs w:val="24"/>
        </w:rPr>
        <w:t>.</w:t>
      </w:r>
    </w:p>
    <w:p w14:paraId="6F5E5E38" w14:textId="5888B2E4" w:rsidR="00950D16" w:rsidRDefault="00950D16" w:rsidP="00F052C4">
      <w:pPr>
        <w:pStyle w:val="CommentText"/>
        <w:rPr>
          <w:rFonts w:asciiTheme="minorHAnsi" w:hAnsiTheme="minorHAnsi" w:cstheme="minorHAnsi"/>
          <w:color w:val="000000" w:themeColor="text1"/>
          <w:sz w:val="24"/>
          <w:szCs w:val="24"/>
        </w:rPr>
      </w:pPr>
    </w:p>
    <w:p w14:paraId="07AB223B" w14:textId="77777777" w:rsidR="0012114D" w:rsidRDefault="00950D16" w:rsidP="00F052C4">
      <w:pPr>
        <w:pStyle w:val="CommentTex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This v0.9 Draft can be viewed at:</w:t>
      </w:r>
      <w:r w:rsidR="0012114D">
        <w:rPr>
          <w:rFonts w:asciiTheme="minorHAnsi" w:hAnsiTheme="minorHAnsi" w:cstheme="minorHAnsi"/>
          <w:color w:val="000000" w:themeColor="text1"/>
          <w:sz w:val="24"/>
          <w:szCs w:val="24"/>
        </w:rPr>
        <w:t xml:space="preserve">  </w:t>
      </w:r>
    </w:p>
    <w:p w14:paraId="0F43BD35" w14:textId="4D635394" w:rsidR="00950D16" w:rsidRPr="00BB200C" w:rsidRDefault="00037F18" w:rsidP="00F052C4">
      <w:pPr>
        <w:pStyle w:val="CommentText"/>
        <w:rPr>
          <w:rFonts w:asciiTheme="minorHAnsi" w:hAnsiTheme="minorHAnsi" w:cstheme="minorHAnsi"/>
          <w:color w:val="000000" w:themeColor="text1"/>
          <w:sz w:val="24"/>
          <w:szCs w:val="24"/>
        </w:rPr>
      </w:pPr>
      <w:hyperlink r:id="rId13" w:history="1">
        <w:r w:rsidR="00BB200C" w:rsidRPr="00BB200C">
          <w:rPr>
            <w:rStyle w:val="Hyperlink"/>
            <w:rFonts w:asciiTheme="minorHAnsi" w:hAnsiTheme="minorHAnsi" w:cstheme="minorHAnsi"/>
            <w:color w:val="000000" w:themeColor="text1"/>
            <w:sz w:val="24"/>
            <w:szCs w:val="24"/>
          </w:rPr>
          <w:t>https://www.gleif.org/en/lei-solutions/gleifs-digital-strategy-for-the-lei/introducing-the-verifiable-lei-vlei</w:t>
        </w:r>
      </w:hyperlink>
    </w:p>
    <w:p w14:paraId="35430776" w14:textId="77777777" w:rsidR="00BB200C" w:rsidRPr="00950D16" w:rsidRDefault="00BB200C" w:rsidP="00F052C4">
      <w:pPr>
        <w:pStyle w:val="CommentText"/>
        <w:rPr>
          <w:rFonts w:asciiTheme="minorHAnsi" w:hAnsiTheme="minorHAnsi" w:cstheme="minorHAnsi"/>
          <w:color w:val="000000" w:themeColor="text1"/>
          <w:sz w:val="24"/>
          <w:szCs w:val="24"/>
        </w:rPr>
      </w:pPr>
    </w:p>
    <w:p w14:paraId="4284F497" w14:textId="5697904F" w:rsidR="00095F21" w:rsidRPr="002C61D2" w:rsidRDefault="00095F21" w:rsidP="000E39F1">
      <w:pPr>
        <w:pStyle w:val="Heading1"/>
        <w:pageBreakBefore/>
        <w:rPr>
          <w:rFonts w:ascii="Calibri" w:hAnsi="Calibri" w:cs="Calibri Light"/>
          <w:b/>
          <w:bCs/>
          <w:color w:val="000000" w:themeColor="text1"/>
        </w:rPr>
      </w:pPr>
      <w:bookmarkStart w:id="2" w:name="_Toc72853343"/>
      <w:r w:rsidRPr="002C61D2">
        <w:rPr>
          <w:rFonts w:ascii="Calibri" w:hAnsi="Calibri" w:cs="Calibri Light"/>
          <w:b/>
          <w:bCs/>
          <w:color w:val="000000" w:themeColor="text1"/>
        </w:rPr>
        <w:lastRenderedPageBreak/>
        <w:t>In</w:t>
      </w:r>
      <w:r w:rsidR="00F052C4" w:rsidRPr="002C61D2">
        <w:rPr>
          <w:rFonts w:ascii="Calibri" w:hAnsi="Calibri" w:cs="Calibri Light"/>
          <w:b/>
          <w:bCs/>
          <w:color w:val="000000" w:themeColor="text1"/>
        </w:rPr>
        <w:t>tr</w:t>
      </w:r>
      <w:r w:rsidRPr="002C61D2">
        <w:rPr>
          <w:rFonts w:ascii="Calibri" w:hAnsi="Calibri" w:cs="Calibri Light"/>
          <w:b/>
          <w:bCs/>
          <w:color w:val="000000" w:themeColor="text1"/>
        </w:rPr>
        <w:t>oduction</w:t>
      </w:r>
      <w:bookmarkEnd w:id="2"/>
    </w:p>
    <w:p w14:paraId="07D39632" w14:textId="301F9B40" w:rsidR="00B93D86" w:rsidRPr="002C61D2" w:rsidRDefault="00B93D86" w:rsidP="00095F21">
      <w:pPr>
        <w:rPr>
          <w:rFonts w:asciiTheme="minorHAnsi" w:hAnsiTheme="minorHAnsi" w:cstheme="minorHAnsi"/>
          <w:color w:val="000000" w:themeColor="text1"/>
          <w:sz w:val="12"/>
          <w:szCs w:val="12"/>
        </w:rPr>
      </w:pPr>
    </w:p>
    <w:p w14:paraId="580E54F9" w14:textId="41FD1E64" w:rsidR="00CB0921" w:rsidRPr="002C61D2" w:rsidRDefault="00CB0921" w:rsidP="00CB0921">
      <w:pPr>
        <w:rPr>
          <w:rFonts w:ascii="Calibri" w:hAnsi="Calibri" w:cstheme="minorHAnsi"/>
          <w:color w:val="000000" w:themeColor="text1"/>
        </w:rPr>
      </w:pPr>
      <w:r w:rsidRPr="002C61D2">
        <w:rPr>
          <w:rFonts w:ascii="Calibri" w:hAnsi="Calibri" w:cstheme="minorHAnsi"/>
          <w:color w:val="000000" w:themeColor="text1"/>
        </w:rPr>
        <w:t>The verifiable LEI (vLEI) Ecosystem Governance Framework is a Layer Four</w:t>
      </w:r>
      <w:r w:rsidRPr="002C61D2" w:rsidDel="005B0B98">
        <w:rPr>
          <w:rFonts w:ascii="Calibri" w:hAnsi="Calibri" w:cstheme="minorHAnsi"/>
          <w:color w:val="000000" w:themeColor="text1"/>
        </w:rPr>
        <w:t xml:space="preserve"> </w:t>
      </w:r>
      <w:r w:rsidRPr="002C61D2">
        <w:rPr>
          <w:rFonts w:ascii="Calibri" w:hAnsi="Calibri" w:cstheme="minorHAnsi"/>
          <w:color w:val="000000" w:themeColor="text1"/>
        </w:rPr>
        <w:t xml:space="preserve">Ecosystem Governance </w:t>
      </w:r>
      <w:r w:rsidR="001A60B8" w:rsidRPr="002C61D2">
        <w:rPr>
          <w:rFonts w:ascii="Calibri" w:hAnsi="Calibri" w:cstheme="minorHAnsi"/>
          <w:color w:val="000000" w:themeColor="text1"/>
        </w:rPr>
        <w:t>Framework</w:t>
      </w:r>
      <w:r w:rsidR="003D1081" w:rsidRPr="002C61D2">
        <w:rPr>
          <w:rFonts w:ascii="Calibri" w:hAnsi="Calibri" w:cstheme="minorHAnsi"/>
          <w:color w:val="000000" w:themeColor="text1"/>
        </w:rPr>
        <w:t xml:space="preserve"> of the Trust over IP Foundation (ToIP)</w:t>
      </w:r>
      <w:r w:rsidR="001A60B8" w:rsidRPr="002C61D2">
        <w:rPr>
          <w:rFonts w:ascii="Calibri" w:hAnsi="Calibri" w:cstheme="minorHAnsi"/>
          <w:color w:val="000000" w:themeColor="text1"/>
        </w:rPr>
        <w:t xml:space="preserve">.  </w:t>
      </w:r>
      <w:r w:rsidRPr="002C61D2">
        <w:rPr>
          <w:rFonts w:ascii="Calibri" w:hAnsi="Calibri" w:cstheme="minorHAnsi"/>
          <w:color w:val="000000" w:themeColor="text1"/>
        </w:rPr>
        <w:t>The Legal Entity Identifier (LEI) is used as a key component in building a trust layer for identification and verification of organizational identity that can be used in any other</w:t>
      </w:r>
      <w:r w:rsidR="000E7D00" w:rsidRPr="002C61D2">
        <w:rPr>
          <w:rFonts w:ascii="Calibri" w:hAnsi="Calibri" w:cstheme="minorHAnsi"/>
          <w:color w:val="000000" w:themeColor="text1"/>
        </w:rPr>
        <w:t xml:space="preserve"> G</w:t>
      </w:r>
      <w:r w:rsidRPr="002C61D2">
        <w:rPr>
          <w:rFonts w:ascii="Calibri" w:hAnsi="Calibri" w:cstheme="minorHAnsi"/>
          <w:color w:val="000000" w:themeColor="text1"/>
        </w:rPr>
        <w:t>overnance Framework</w:t>
      </w:r>
      <w:r w:rsidR="003D1081" w:rsidRPr="002C61D2">
        <w:rPr>
          <w:rFonts w:ascii="Calibri" w:hAnsi="Calibri" w:cstheme="minorHAnsi"/>
          <w:color w:val="000000" w:themeColor="text1"/>
        </w:rPr>
        <w:t>s</w:t>
      </w:r>
      <w:r w:rsidRPr="002C61D2">
        <w:rPr>
          <w:rFonts w:ascii="Calibri" w:hAnsi="Calibri" w:cstheme="minorHAnsi"/>
          <w:color w:val="000000" w:themeColor="text1"/>
        </w:rPr>
        <w:t xml:space="preserve"> that require organizational identity.  </w:t>
      </w:r>
    </w:p>
    <w:p w14:paraId="3157D6AD" w14:textId="11D383CA" w:rsidR="00D00322" w:rsidRPr="002C61D2" w:rsidRDefault="00D00322" w:rsidP="00CB0921">
      <w:pPr>
        <w:rPr>
          <w:rFonts w:ascii="Calibri" w:hAnsi="Calibri" w:cstheme="minorHAnsi"/>
          <w:color w:val="000000" w:themeColor="text1"/>
        </w:rPr>
      </w:pPr>
    </w:p>
    <w:p w14:paraId="41E0B460" w14:textId="2174A886" w:rsidR="00D00322" w:rsidRPr="002C61D2" w:rsidRDefault="00D00322" w:rsidP="00D00322">
      <w:pPr>
        <w:rPr>
          <w:rFonts w:ascii="Calibri" w:hAnsi="Calibri" w:cstheme="minorHAnsi"/>
          <w:color w:val="000000" w:themeColor="text1"/>
        </w:rPr>
      </w:pPr>
      <w:r w:rsidRPr="002C61D2">
        <w:rPr>
          <w:rFonts w:ascii="Calibri" w:hAnsi="Calibri" w:cstheme="minorHAnsi"/>
          <w:color w:val="000000" w:themeColor="text1"/>
        </w:rPr>
        <w:t xml:space="preserve">The LEI had its beginnings in the aftermath of the global financial crisis responding initially to a call by global regulators to establish a standard international identifier </w:t>
      </w:r>
      <w:r w:rsidR="00FC0C0B" w:rsidRPr="002C61D2">
        <w:rPr>
          <w:rStyle w:val="FootnoteReference"/>
          <w:rFonts w:ascii="Calibri" w:hAnsi="Calibri" w:cstheme="minorHAnsi"/>
          <w:color w:val="000000" w:themeColor="text1"/>
        </w:rPr>
        <w:footnoteReference w:id="1"/>
      </w:r>
      <w:r w:rsidRPr="002C61D2">
        <w:rPr>
          <w:rFonts w:ascii="Calibri" w:hAnsi="Calibri" w:cstheme="minorHAnsi"/>
          <w:color w:val="000000" w:themeColor="text1"/>
        </w:rPr>
        <w:t xml:space="preserve">and related reference data that could be accessed and used in regulatory frameworks and supervision.  </w:t>
      </w:r>
    </w:p>
    <w:p w14:paraId="647490AD" w14:textId="77777777" w:rsidR="00D00322" w:rsidRPr="002C61D2" w:rsidRDefault="00D00322" w:rsidP="00D00322">
      <w:pPr>
        <w:rPr>
          <w:rFonts w:ascii="Calibri" w:hAnsi="Calibri" w:cstheme="minorHAnsi"/>
          <w:color w:val="000000" w:themeColor="text1"/>
        </w:rPr>
      </w:pPr>
    </w:p>
    <w:p w14:paraId="66DF39D3" w14:textId="4E5F10ED" w:rsidR="00D00322" w:rsidRPr="002C61D2" w:rsidRDefault="00D00322" w:rsidP="00D00322">
      <w:pPr>
        <w:rPr>
          <w:rFonts w:ascii="Calibri" w:hAnsi="Calibri" w:cstheme="minorHAnsi"/>
          <w:color w:val="000000" w:themeColor="text1"/>
        </w:rPr>
      </w:pPr>
      <w:r w:rsidRPr="002C61D2">
        <w:rPr>
          <w:rFonts w:ascii="Calibri" w:hAnsi="Calibri" w:cstheme="minorHAnsi"/>
          <w:color w:val="000000" w:themeColor="text1"/>
        </w:rPr>
        <w:t xml:space="preserve">The LEI and the Global LEI System were envisioned from the start as a public-private partnership that should bring transparency and benefits to both the public and the private sectors.  And although the LEI was used initially to identify legal entities in financial services, </w:t>
      </w:r>
      <w:r w:rsidR="00F7194E" w:rsidRPr="002C61D2">
        <w:rPr>
          <w:rFonts w:ascii="Calibri" w:hAnsi="Calibri" w:cstheme="minorHAnsi"/>
          <w:color w:val="000000" w:themeColor="text1"/>
        </w:rPr>
        <w:t xml:space="preserve">the </w:t>
      </w:r>
      <w:r w:rsidR="000E7D00" w:rsidRPr="002C61D2">
        <w:rPr>
          <w:rFonts w:ascii="Calibri" w:hAnsi="Calibri" w:cstheme="minorHAnsi"/>
          <w:color w:val="000000" w:themeColor="text1"/>
        </w:rPr>
        <w:t>need for identification of legal entities is not limited to the financial services domain</w:t>
      </w:r>
      <w:ins w:id="3" w:author="GLEIF" w:date="2021-03-29T16:45:00Z">
        <w:r w:rsidR="000E7D00" w:rsidRPr="002C61D2">
          <w:rPr>
            <w:rFonts w:ascii="Calibri" w:hAnsi="Calibri" w:cstheme="minorHAnsi"/>
            <w:color w:val="000000" w:themeColor="text1"/>
          </w:rPr>
          <w:t>.</w:t>
        </w:r>
      </w:ins>
    </w:p>
    <w:p w14:paraId="1CBA52F5" w14:textId="77777777" w:rsidR="00D00322" w:rsidRPr="002C61D2" w:rsidRDefault="00D00322" w:rsidP="00D00322">
      <w:pPr>
        <w:rPr>
          <w:rFonts w:ascii="Calibri" w:hAnsi="Calibri" w:cstheme="minorHAnsi"/>
          <w:color w:val="000000" w:themeColor="text1"/>
        </w:rPr>
      </w:pPr>
    </w:p>
    <w:p w14:paraId="330D4BC9" w14:textId="2CF38A74" w:rsidR="00D00322" w:rsidRPr="002C61D2" w:rsidRDefault="00D00322" w:rsidP="00D00322">
      <w:pPr>
        <w:rPr>
          <w:rFonts w:ascii="Calibri" w:hAnsi="Calibri" w:cstheme="minorHAnsi"/>
          <w:color w:val="000000" w:themeColor="text1"/>
        </w:rPr>
      </w:pPr>
      <w:r w:rsidRPr="002C61D2">
        <w:rPr>
          <w:rFonts w:ascii="Calibri" w:hAnsi="Calibri" w:cstheme="minorHAnsi"/>
          <w:color w:val="000000" w:themeColor="text1"/>
        </w:rPr>
        <w:t>Now, years after the Global LEI System was established, which the Global Legal Entity Identifier Foundation (</w:t>
      </w:r>
      <w:hyperlink r:id="rId14" w:history="1">
        <w:r w:rsidRPr="002C61D2">
          <w:rPr>
            <w:rStyle w:val="Hyperlink"/>
            <w:rFonts w:ascii="Calibri" w:hAnsi="Calibri" w:cstheme="minorHAnsi"/>
            <w:color w:val="000000" w:themeColor="text1"/>
          </w:rPr>
          <w:t>GLEIF</w:t>
        </w:r>
      </w:hyperlink>
      <w:r w:rsidRPr="002C61D2">
        <w:rPr>
          <w:rFonts w:ascii="Calibri" w:hAnsi="Calibri" w:cstheme="minorHAnsi"/>
          <w:color w:val="000000" w:themeColor="text1"/>
        </w:rPr>
        <w:t xml:space="preserve">) operates and maintains, </w:t>
      </w:r>
      <w:r w:rsidR="000E7D00" w:rsidRPr="002C61D2">
        <w:rPr>
          <w:rFonts w:ascii="Calibri" w:hAnsi="Calibri" w:cstheme="minorHAnsi"/>
          <w:color w:val="000000" w:themeColor="text1"/>
        </w:rPr>
        <w:t>t</w:t>
      </w:r>
      <w:r w:rsidR="00F7194E" w:rsidRPr="002C61D2">
        <w:rPr>
          <w:rFonts w:ascii="Calibri" w:hAnsi="Calibri" w:cstheme="minorHAnsi"/>
          <w:color w:val="000000" w:themeColor="text1"/>
        </w:rPr>
        <w:t xml:space="preserve">his Governance Framework establishes GLEIF’s role </w:t>
      </w:r>
      <w:r w:rsidRPr="002C61D2">
        <w:rPr>
          <w:rFonts w:ascii="Calibri" w:hAnsi="Calibri" w:cstheme="minorHAnsi"/>
          <w:color w:val="000000" w:themeColor="text1"/>
        </w:rPr>
        <w:t xml:space="preserve">in digital identity </w:t>
      </w:r>
      <w:r w:rsidR="00F7194E" w:rsidRPr="002C61D2">
        <w:rPr>
          <w:rFonts w:ascii="Calibri" w:hAnsi="Calibri" w:cstheme="minorHAnsi"/>
          <w:color w:val="000000" w:themeColor="text1"/>
        </w:rPr>
        <w:t xml:space="preserve">and </w:t>
      </w:r>
      <w:r w:rsidR="000E7D00" w:rsidRPr="002C61D2">
        <w:rPr>
          <w:rFonts w:ascii="Calibri" w:hAnsi="Calibri" w:cstheme="minorHAnsi"/>
          <w:color w:val="000000" w:themeColor="text1"/>
        </w:rPr>
        <w:t>V</w:t>
      </w:r>
      <w:r w:rsidR="00F7194E" w:rsidRPr="002C61D2">
        <w:rPr>
          <w:rFonts w:ascii="Calibri" w:hAnsi="Calibri" w:cstheme="minorHAnsi"/>
          <w:color w:val="000000" w:themeColor="text1"/>
        </w:rPr>
        <w:t xml:space="preserve">erifiable </w:t>
      </w:r>
      <w:r w:rsidR="000E7D00" w:rsidRPr="002C61D2">
        <w:rPr>
          <w:rFonts w:ascii="Calibri" w:hAnsi="Calibri" w:cstheme="minorHAnsi"/>
          <w:color w:val="000000" w:themeColor="text1"/>
        </w:rPr>
        <w:t>C</w:t>
      </w:r>
      <w:r w:rsidR="00F7194E" w:rsidRPr="002C61D2">
        <w:rPr>
          <w:rFonts w:ascii="Calibri" w:hAnsi="Calibri" w:cstheme="minorHAnsi"/>
          <w:color w:val="000000" w:themeColor="text1"/>
        </w:rPr>
        <w:t xml:space="preserve">redentials </w:t>
      </w:r>
      <w:r w:rsidRPr="002C61D2">
        <w:rPr>
          <w:rFonts w:ascii="Calibri" w:hAnsi="Calibri" w:cstheme="minorHAnsi"/>
          <w:color w:val="000000" w:themeColor="text1"/>
        </w:rPr>
        <w:t>to add trust to interactions in the global digital economy.</w:t>
      </w:r>
    </w:p>
    <w:p w14:paraId="161341E2" w14:textId="7BD34859" w:rsidR="00E45FA6" w:rsidRPr="002C61D2" w:rsidRDefault="00E45FA6" w:rsidP="00D00322">
      <w:pPr>
        <w:rPr>
          <w:color w:val="000000" w:themeColor="text1"/>
        </w:rPr>
      </w:pPr>
    </w:p>
    <w:p w14:paraId="70ABFC1C" w14:textId="70563CD1" w:rsidR="00E45FA6" w:rsidRPr="002C61D2" w:rsidRDefault="00E45FA6" w:rsidP="00E45FA6">
      <w:pPr>
        <w:pStyle w:val="Heading1"/>
        <w:rPr>
          <w:rFonts w:ascii="Calibri" w:hAnsi="Calibri"/>
          <w:b/>
          <w:bCs/>
          <w:color w:val="000000" w:themeColor="text1"/>
        </w:rPr>
      </w:pPr>
      <w:bookmarkStart w:id="4" w:name="_Toc72853344"/>
      <w:r w:rsidRPr="002C61D2">
        <w:rPr>
          <w:rFonts w:ascii="Calibri" w:hAnsi="Calibri"/>
          <w:b/>
          <w:bCs/>
          <w:color w:val="000000" w:themeColor="text1"/>
        </w:rPr>
        <w:t>Terminology</w:t>
      </w:r>
      <w:bookmarkEnd w:id="4"/>
      <w:r w:rsidR="00A064AA" w:rsidRPr="002C61D2">
        <w:rPr>
          <w:rFonts w:ascii="Calibri" w:hAnsi="Calibri"/>
          <w:b/>
          <w:bCs/>
          <w:color w:val="000000" w:themeColor="text1"/>
        </w:rPr>
        <w:t xml:space="preserve"> and Notation</w:t>
      </w:r>
    </w:p>
    <w:p w14:paraId="14E5C86A" w14:textId="4E464387" w:rsidR="00E45FA6" w:rsidRPr="002C61D2" w:rsidRDefault="00E45FA6" w:rsidP="00E45FA6">
      <w:pPr>
        <w:rPr>
          <w:color w:val="000000" w:themeColor="text1"/>
          <w:sz w:val="12"/>
          <w:szCs w:val="12"/>
        </w:rPr>
      </w:pPr>
    </w:p>
    <w:p w14:paraId="6137E2D2" w14:textId="3A5C5F53" w:rsidR="00E45FA6" w:rsidRPr="002C61D2" w:rsidRDefault="00E45FA6" w:rsidP="00E45FA6">
      <w:pPr>
        <w:rPr>
          <w:rFonts w:asciiTheme="minorHAnsi" w:eastAsiaTheme="minorHAnsi" w:hAnsiTheme="minorHAnsi" w:cstheme="minorBidi"/>
          <w:color w:val="000000" w:themeColor="text1"/>
          <w:lang w:eastAsia="en-US"/>
        </w:rPr>
      </w:pPr>
      <w:r w:rsidRPr="002C61D2">
        <w:rPr>
          <w:rFonts w:asciiTheme="minorHAnsi" w:eastAsiaTheme="minorHAnsi" w:hAnsiTheme="minorHAnsi" w:cstheme="minorBidi"/>
          <w:b/>
          <w:bCs/>
          <w:color w:val="000000" w:themeColor="text1"/>
          <w:lang w:eastAsia="en-US"/>
        </w:rPr>
        <w:t>ToIP Governance Requirements Glossary</w:t>
      </w:r>
    </w:p>
    <w:p w14:paraId="38057EF0" w14:textId="77777777" w:rsidR="00E45FA6" w:rsidRPr="002C61D2" w:rsidRDefault="00E45FA6" w:rsidP="005569B6">
      <w:pPr>
        <w:numPr>
          <w:ilvl w:val="0"/>
          <w:numId w:val="16"/>
        </w:numPr>
        <w:rPr>
          <w:rFonts w:asciiTheme="minorHAnsi" w:eastAsiaTheme="minorHAnsi" w:hAnsiTheme="minorHAnsi" w:cstheme="minorBidi"/>
          <w:color w:val="000000" w:themeColor="text1"/>
          <w:lang w:eastAsia="en-US"/>
        </w:rPr>
      </w:pPr>
      <w:r w:rsidRPr="002C61D2">
        <w:rPr>
          <w:rFonts w:ascii="Calibri" w:eastAsiaTheme="minorHAnsi" w:hAnsi="Calibri" w:cstheme="minorBidi"/>
          <w:b/>
          <w:bCs/>
          <w:color w:val="000000" w:themeColor="text1"/>
          <w:lang w:eastAsia="en-US"/>
        </w:rPr>
        <w:t>Requirements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include any combination of Machine-Testable Requirements and Human-Auditable Requirements. Unless otherwise stated, all Requirements MUST be expressed as defined in</w:t>
      </w:r>
      <w:hyperlink r:id="rId15" w:history="1">
        <w:r w:rsidRPr="002C61D2">
          <w:rPr>
            <w:rStyle w:val="Hyperlink"/>
            <w:rFonts w:ascii="Calibri" w:eastAsiaTheme="minorHAnsi" w:hAnsi="Calibri" w:cstheme="minorBidi"/>
            <w:color w:val="000000" w:themeColor="text1"/>
            <w:lang w:eastAsia="en-US"/>
          </w:rPr>
          <w:t> RFC 2119</w:t>
        </w:r>
      </w:hyperlink>
      <w:r w:rsidRPr="002C61D2">
        <w:rPr>
          <w:rFonts w:ascii="Calibri" w:eastAsiaTheme="minorHAnsi" w:hAnsi="Calibri" w:cstheme="minorBidi"/>
          <w:color w:val="000000" w:themeColor="text1"/>
          <w:lang w:eastAsia="en-US"/>
        </w:rPr>
        <w:t>.</w:t>
      </w:r>
      <w:r w:rsidRPr="002C61D2">
        <w:rPr>
          <w:rFonts w:asciiTheme="minorHAnsi" w:eastAsiaTheme="minorHAnsi" w:hAnsiTheme="minorHAnsi" w:cstheme="minorBidi"/>
          <w:color w:val="000000" w:themeColor="text1"/>
          <w:lang w:eastAsia="en-US"/>
        </w:rPr>
        <w:t> </w:t>
      </w:r>
    </w:p>
    <w:p w14:paraId="45E37F33" w14:textId="77777777" w:rsidR="00E45FA6" w:rsidRPr="002C61D2" w:rsidRDefault="00E45FA6" w:rsidP="005569B6">
      <w:pPr>
        <w:numPr>
          <w:ilvl w:val="1"/>
          <w:numId w:val="16"/>
        </w:numPr>
        <w:rPr>
          <w:rFonts w:asciiTheme="minorHAnsi" w:eastAsiaTheme="minorHAnsi" w:hAnsiTheme="minorHAnsi" w:cstheme="minorBidi"/>
          <w:color w:val="000000" w:themeColor="text1"/>
          <w:lang w:eastAsia="en-US"/>
        </w:rPr>
      </w:pPr>
      <w:r w:rsidRPr="002C61D2">
        <w:rPr>
          <w:rFonts w:ascii="Calibri" w:eastAsiaTheme="minorHAnsi" w:hAnsi="Calibri" w:cstheme="minorBidi"/>
          <w:b/>
          <w:bCs/>
          <w:color w:val="000000" w:themeColor="text1"/>
          <w:lang w:eastAsia="en-US"/>
        </w:rPr>
        <w:t>Mandates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Requirements that use a MUST, MUST NOT, SHALL, SHALL NOT or REQUIRED keyword.</w:t>
      </w:r>
    </w:p>
    <w:p w14:paraId="4393A257" w14:textId="77777777" w:rsidR="00E45FA6" w:rsidRPr="002C61D2" w:rsidRDefault="00E45FA6" w:rsidP="005569B6">
      <w:pPr>
        <w:numPr>
          <w:ilvl w:val="1"/>
          <w:numId w:val="16"/>
        </w:numPr>
        <w:rPr>
          <w:rFonts w:asciiTheme="minorHAnsi" w:eastAsiaTheme="minorHAnsi" w:hAnsiTheme="minorHAnsi" w:cstheme="minorBidi"/>
          <w:color w:val="000000" w:themeColor="text1"/>
          <w:lang w:eastAsia="en-US"/>
        </w:rPr>
      </w:pPr>
      <w:r w:rsidRPr="002C61D2">
        <w:rPr>
          <w:rFonts w:ascii="Calibri" w:eastAsiaTheme="minorHAnsi" w:hAnsi="Calibri" w:cstheme="minorBidi"/>
          <w:b/>
          <w:bCs/>
          <w:color w:val="000000" w:themeColor="text1"/>
          <w:lang w:eastAsia="en-US"/>
        </w:rPr>
        <w:t>Recommendations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Requirements that use a SHOULD, SHOULD NOT, or RECOMMENDED keyword.</w:t>
      </w:r>
    </w:p>
    <w:p w14:paraId="11C7C324" w14:textId="77777777" w:rsidR="00E45FA6" w:rsidRPr="002C61D2" w:rsidRDefault="00E45FA6" w:rsidP="005569B6">
      <w:pPr>
        <w:numPr>
          <w:ilvl w:val="1"/>
          <w:numId w:val="16"/>
        </w:numPr>
        <w:rPr>
          <w:rFonts w:asciiTheme="minorHAnsi" w:eastAsiaTheme="minorHAnsi" w:hAnsiTheme="minorHAnsi" w:cstheme="minorBidi"/>
          <w:color w:val="000000" w:themeColor="text1"/>
          <w:lang w:eastAsia="en-US"/>
        </w:rPr>
      </w:pPr>
      <w:r w:rsidRPr="002C61D2">
        <w:rPr>
          <w:rFonts w:ascii="Calibri" w:eastAsiaTheme="minorHAnsi" w:hAnsi="Calibri" w:cstheme="minorBidi"/>
          <w:b/>
          <w:bCs/>
          <w:color w:val="000000" w:themeColor="text1"/>
          <w:lang w:eastAsia="en-US"/>
        </w:rPr>
        <w:t>Options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Requirements that use a MAY or OPTIONAL keyword.</w:t>
      </w:r>
    </w:p>
    <w:p w14:paraId="37960642" w14:textId="77777777" w:rsidR="00E45FA6" w:rsidRPr="002C61D2" w:rsidRDefault="00E45FA6" w:rsidP="005569B6">
      <w:pPr>
        <w:numPr>
          <w:ilvl w:val="0"/>
          <w:numId w:val="16"/>
        </w:numPr>
        <w:rPr>
          <w:rFonts w:asciiTheme="minorHAnsi" w:eastAsiaTheme="minorHAnsi" w:hAnsiTheme="minorHAnsi" w:cstheme="minorBidi"/>
          <w:color w:val="000000" w:themeColor="text1"/>
          <w:lang w:eastAsia="en-US"/>
        </w:rPr>
      </w:pPr>
      <w:r w:rsidRPr="002C61D2">
        <w:rPr>
          <w:rFonts w:ascii="Calibri" w:eastAsiaTheme="minorHAnsi" w:hAnsi="Calibri" w:cstheme="minorBidi"/>
          <w:b/>
          <w:bCs/>
          <w:color w:val="000000" w:themeColor="text1"/>
          <w:lang w:eastAsia="en-US"/>
        </w:rPr>
        <w:t>Machine-Testable Requirements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those with which compliance can be verified using an automated test suite and appropriate scripting or testing software.</w:t>
      </w:r>
    </w:p>
    <w:p w14:paraId="117AE513" w14:textId="1617FEA7" w:rsidR="00E45FA6" w:rsidRPr="002C61D2" w:rsidRDefault="00E45FA6" w:rsidP="005569B6">
      <w:pPr>
        <w:numPr>
          <w:ilvl w:val="1"/>
          <w:numId w:val="16"/>
        </w:numPr>
        <w:rPr>
          <w:rFonts w:asciiTheme="minorHAnsi" w:eastAsiaTheme="minorHAnsi" w:hAnsiTheme="minorHAnsi" w:cstheme="minorBidi"/>
          <w:color w:val="000000" w:themeColor="text1"/>
          <w:lang w:eastAsia="en-US"/>
        </w:rPr>
      </w:pPr>
      <w:r w:rsidRPr="002C61D2">
        <w:rPr>
          <w:rFonts w:asciiTheme="minorHAnsi" w:eastAsiaTheme="minorHAnsi" w:hAnsiTheme="minorHAnsi" w:cstheme="minorBidi"/>
          <w:b/>
          <w:bCs/>
          <w:color w:val="000000" w:themeColor="text1"/>
          <w:lang w:eastAsia="en-US"/>
        </w:rPr>
        <w:t>Rules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 xml:space="preserve">are Machine-Testable Requirements that are written in a Machine-Readable language and can be processed by a Rules Engine. They are expressed in a structured rules language as specified by the </w:t>
      </w:r>
      <w:r w:rsidR="000F3DFC">
        <w:rPr>
          <w:rFonts w:ascii="Calibri" w:eastAsiaTheme="minorHAnsi" w:hAnsi="Calibri" w:cstheme="minorBidi"/>
          <w:color w:val="000000" w:themeColor="text1"/>
          <w:lang w:eastAsia="en-US"/>
        </w:rPr>
        <w:t>Governance Framework.</w:t>
      </w:r>
    </w:p>
    <w:p w14:paraId="32B2CE3D" w14:textId="77777777" w:rsidR="00E45FA6" w:rsidRPr="002C61D2" w:rsidRDefault="00E45FA6" w:rsidP="005569B6">
      <w:pPr>
        <w:numPr>
          <w:ilvl w:val="0"/>
          <w:numId w:val="16"/>
        </w:numPr>
        <w:rPr>
          <w:rFonts w:asciiTheme="minorHAnsi" w:eastAsiaTheme="minorHAnsi" w:hAnsiTheme="minorHAnsi" w:cstheme="minorBidi"/>
          <w:color w:val="000000" w:themeColor="text1"/>
          <w:lang w:eastAsia="en-US"/>
        </w:rPr>
      </w:pPr>
      <w:r w:rsidRPr="002C61D2">
        <w:rPr>
          <w:rFonts w:asciiTheme="minorHAnsi" w:eastAsiaTheme="minorHAnsi" w:hAnsiTheme="minorHAnsi" w:cstheme="minorBidi"/>
          <w:b/>
          <w:bCs/>
          <w:color w:val="000000" w:themeColor="text1"/>
          <w:lang w:eastAsia="en-US"/>
        </w:rPr>
        <w:t>Human-Auditable Requirements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those with which compliance can only be verified by an audit of people, processes, and procedures.</w:t>
      </w:r>
    </w:p>
    <w:p w14:paraId="109EC6D1" w14:textId="62373600" w:rsidR="00E45FA6" w:rsidRPr="002C61D2" w:rsidRDefault="00E45FA6" w:rsidP="005569B6">
      <w:pPr>
        <w:numPr>
          <w:ilvl w:val="1"/>
          <w:numId w:val="16"/>
        </w:numPr>
        <w:rPr>
          <w:rFonts w:asciiTheme="minorHAnsi" w:eastAsiaTheme="minorHAnsi" w:hAnsiTheme="minorHAnsi" w:cstheme="minorBidi"/>
          <w:color w:val="000000" w:themeColor="text1"/>
          <w:lang w:eastAsia="en-US"/>
        </w:rPr>
      </w:pPr>
      <w:r w:rsidRPr="002C61D2">
        <w:rPr>
          <w:rFonts w:asciiTheme="minorHAnsi" w:eastAsiaTheme="minorHAnsi" w:hAnsiTheme="minorHAnsi" w:cstheme="minorBidi"/>
          <w:b/>
          <w:bCs/>
          <w:color w:val="000000" w:themeColor="text1"/>
          <w:lang w:eastAsia="en-US"/>
        </w:rPr>
        <w:t>Policies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Human-Auditable Requirements written using standard conformance terminology. </w:t>
      </w:r>
      <w:r w:rsidR="000F3DFC" w:rsidRPr="000F3DFC">
        <w:rPr>
          <w:rFonts w:ascii="Calibri" w:hAnsi="Calibri" w:cs="Calibri"/>
          <w:color w:val="000000"/>
        </w:rPr>
        <w:t>The Policies used in the Governance Fram</w:t>
      </w:r>
      <w:r w:rsidR="00FA4148">
        <w:rPr>
          <w:rFonts w:ascii="Calibri" w:hAnsi="Calibri" w:cs="Calibri"/>
          <w:color w:val="000000"/>
        </w:rPr>
        <w:t>e</w:t>
      </w:r>
      <w:r w:rsidR="000F3DFC" w:rsidRPr="000F3DFC">
        <w:rPr>
          <w:rFonts w:ascii="Calibri" w:hAnsi="Calibri" w:cs="Calibri"/>
          <w:color w:val="000000"/>
        </w:rPr>
        <w:t>work will use the standard terminology detailed in RFC</w:t>
      </w:r>
      <w:r w:rsidR="00FA4148">
        <w:rPr>
          <w:rFonts w:ascii="Calibri" w:hAnsi="Calibri" w:cs="Calibri"/>
          <w:color w:val="000000"/>
        </w:rPr>
        <w:t xml:space="preserve"> </w:t>
      </w:r>
      <w:r w:rsidR="000F3DFC" w:rsidRPr="000F3DFC">
        <w:rPr>
          <w:rFonts w:ascii="Calibri" w:hAnsi="Calibri" w:cs="Calibri"/>
          <w:color w:val="000000"/>
        </w:rPr>
        <w:t>2119 keywords.</w:t>
      </w:r>
      <w:r w:rsidR="000F3DFC">
        <w:rPr>
          <w:rFonts w:ascii="Calibri" w:hAnsi="Calibri" w:cs="Calibri"/>
          <w:color w:val="000000"/>
          <w:sz w:val="22"/>
          <w:szCs w:val="22"/>
        </w:rPr>
        <w:t xml:space="preserve">  </w:t>
      </w:r>
      <w:r w:rsidRPr="002C61D2">
        <w:rPr>
          <w:rFonts w:ascii="Calibri" w:eastAsiaTheme="minorHAnsi" w:hAnsi="Calibri" w:cstheme="minorBidi"/>
          <w:color w:val="000000" w:themeColor="text1"/>
          <w:lang w:eastAsia="en-US"/>
        </w:rPr>
        <w:t xml:space="preserve">Note that all RFC 2119 keywords have weight from an auditing perspective. An </w:t>
      </w:r>
      <w:r w:rsidRPr="002C61D2">
        <w:rPr>
          <w:rFonts w:ascii="Calibri" w:eastAsiaTheme="minorHAnsi" w:hAnsi="Calibri" w:cstheme="minorBidi"/>
          <w:color w:val="000000" w:themeColor="text1"/>
          <w:lang w:eastAsia="en-US"/>
        </w:rPr>
        <w:lastRenderedPageBreak/>
        <w:t>implementer MUST explain why a SHOULD or RECOMMENDED requirement was not implemented and SHOULD explain why a MAY requirement was implemented</w:t>
      </w:r>
      <w:r w:rsidRPr="002C61D2">
        <w:rPr>
          <w:rFonts w:asciiTheme="minorHAnsi" w:eastAsiaTheme="minorHAnsi" w:hAnsiTheme="minorHAnsi" w:cstheme="minorBidi"/>
          <w:color w:val="000000" w:themeColor="text1"/>
          <w:lang w:eastAsia="en-US"/>
        </w:rPr>
        <w:t>.</w:t>
      </w:r>
    </w:p>
    <w:p w14:paraId="363DEC6F" w14:textId="77777777" w:rsidR="00E45FA6" w:rsidRPr="002C61D2" w:rsidRDefault="00E45FA6" w:rsidP="005569B6">
      <w:pPr>
        <w:numPr>
          <w:ilvl w:val="0"/>
          <w:numId w:val="16"/>
        </w:numPr>
        <w:rPr>
          <w:rFonts w:asciiTheme="minorHAnsi" w:eastAsiaTheme="minorHAnsi" w:hAnsiTheme="minorHAnsi" w:cstheme="minorBidi"/>
          <w:color w:val="000000" w:themeColor="text1"/>
          <w:lang w:eastAsia="en-US"/>
        </w:rPr>
      </w:pPr>
      <w:r w:rsidRPr="002C61D2">
        <w:rPr>
          <w:rFonts w:asciiTheme="minorHAnsi" w:eastAsiaTheme="minorHAnsi" w:hAnsiTheme="minorHAnsi" w:cstheme="minorBidi"/>
          <w:b/>
          <w:bCs/>
          <w:color w:val="000000" w:themeColor="text1"/>
          <w:lang w:eastAsia="en-US"/>
        </w:rPr>
        <w:t>Specifications</w:t>
      </w:r>
      <w:r w:rsidRPr="002C61D2">
        <w:rPr>
          <w:rFonts w:asciiTheme="minorHAnsi" w:eastAsiaTheme="minorHAnsi" w:hAnsiTheme="minorHAnsi" w:cstheme="minorBidi"/>
          <w:color w:val="000000" w:themeColor="text1"/>
          <w:lang w:eastAsia="en-US"/>
        </w:rPr>
        <w:t> </w:t>
      </w:r>
      <w:r w:rsidRPr="002C61D2">
        <w:rPr>
          <w:rFonts w:ascii="Calibri" w:eastAsiaTheme="minorHAnsi" w:hAnsi="Calibri" w:cstheme="minorBidi"/>
          <w:color w:val="000000" w:themeColor="text1"/>
          <w:lang w:eastAsia="en-US"/>
        </w:rPr>
        <w:t>are documents containing any combination of Machine-Testable Requirements and Human-Auditable Requirements needed to produce technical interoperability.</w:t>
      </w:r>
    </w:p>
    <w:p w14:paraId="71C7C500" w14:textId="77777777" w:rsidR="00A064AA" w:rsidRPr="002C61D2" w:rsidRDefault="00A064AA" w:rsidP="00A064AA">
      <w:pPr>
        <w:pStyle w:val="ListParagraph"/>
        <w:rPr>
          <w:rFonts w:ascii="Calibri" w:hAnsi="Calibri" w:cstheme="majorHAnsi"/>
          <w:b/>
          <w:bCs/>
          <w:color w:val="000000" w:themeColor="text1"/>
          <w:sz w:val="32"/>
          <w:szCs w:val="32"/>
        </w:rPr>
      </w:pPr>
    </w:p>
    <w:p w14:paraId="2CC972CF" w14:textId="113B2211" w:rsidR="00A064AA" w:rsidRPr="002C61D2" w:rsidRDefault="00A064AA" w:rsidP="00A064AA">
      <w:pPr>
        <w:pStyle w:val="ListParagraph"/>
        <w:ind w:left="0"/>
        <w:rPr>
          <w:rFonts w:ascii="Calibri" w:hAnsi="Calibri" w:cstheme="majorHAnsi"/>
          <w:b/>
          <w:bCs/>
          <w:color w:val="000000" w:themeColor="text1"/>
          <w:sz w:val="32"/>
          <w:szCs w:val="32"/>
        </w:rPr>
      </w:pPr>
      <w:r w:rsidRPr="002C61D2">
        <w:rPr>
          <w:rFonts w:ascii="Calibri" w:hAnsi="Calibri" w:cstheme="majorHAnsi"/>
          <w:b/>
          <w:bCs/>
          <w:color w:val="000000" w:themeColor="text1"/>
          <w:sz w:val="32"/>
          <w:szCs w:val="32"/>
        </w:rPr>
        <w:t>Localization</w:t>
      </w:r>
    </w:p>
    <w:p w14:paraId="2496AAE3" w14:textId="245DC280" w:rsidR="00A064AA" w:rsidRPr="002C61D2" w:rsidRDefault="00A064AA" w:rsidP="00A064AA">
      <w:pPr>
        <w:pStyle w:val="ListParagraph"/>
        <w:ind w:left="0"/>
        <w:rPr>
          <w:rFonts w:ascii="Calibri" w:hAnsi="Calibri" w:cstheme="majorHAnsi"/>
          <w:b/>
          <w:bCs/>
          <w:color w:val="000000" w:themeColor="text1"/>
        </w:rPr>
      </w:pPr>
    </w:p>
    <w:p w14:paraId="3BFB6FE8" w14:textId="53DA83FF" w:rsidR="00A064AA" w:rsidRPr="002C61D2" w:rsidRDefault="00A064AA" w:rsidP="00A064AA">
      <w:pPr>
        <w:pStyle w:val="ListParagraph"/>
        <w:numPr>
          <w:ilvl w:val="0"/>
          <w:numId w:val="42"/>
        </w:numPr>
        <w:rPr>
          <w:rFonts w:ascii="Calibri" w:hAnsi="Calibri" w:cstheme="majorHAnsi"/>
          <w:color w:val="000000" w:themeColor="text1"/>
        </w:rPr>
      </w:pPr>
      <w:r w:rsidRPr="002C61D2">
        <w:rPr>
          <w:rFonts w:ascii="Calibri" w:hAnsi="Calibri" w:cstheme="majorHAnsi"/>
          <w:color w:val="000000" w:themeColor="text1"/>
        </w:rPr>
        <w:t>The official language of the vLEI Ecosystem Governance Framework SHALL be American English.</w:t>
      </w:r>
    </w:p>
    <w:p w14:paraId="67B5911A" w14:textId="64CBB3E8" w:rsidR="00A064AA" w:rsidRPr="002C61D2" w:rsidRDefault="00A064AA" w:rsidP="00A064AA">
      <w:pPr>
        <w:pStyle w:val="ListParagraph"/>
        <w:numPr>
          <w:ilvl w:val="0"/>
          <w:numId w:val="42"/>
        </w:numPr>
        <w:rPr>
          <w:rFonts w:ascii="Calibri" w:hAnsi="Calibri" w:cstheme="majorHAnsi"/>
          <w:color w:val="000000" w:themeColor="text1"/>
        </w:rPr>
      </w:pPr>
      <w:r w:rsidRPr="002C61D2">
        <w:rPr>
          <w:rFonts w:ascii="Calibri" w:hAnsi="Calibri" w:cstheme="majorHAnsi"/>
          <w:color w:val="000000" w:themeColor="text1"/>
        </w:rPr>
        <w:t>The Governance Framework Website SHALL include introductory remarks in the languages of the G20 countries.</w:t>
      </w:r>
    </w:p>
    <w:p w14:paraId="3ADFA0FB" w14:textId="1D26D766" w:rsidR="00A064AA" w:rsidRPr="002C61D2" w:rsidRDefault="00A064AA" w:rsidP="00A064AA">
      <w:pPr>
        <w:pStyle w:val="ListParagraph"/>
        <w:numPr>
          <w:ilvl w:val="0"/>
          <w:numId w:val="42"/>
        </w:numPr>
        <w:rPr>
          <w:rFonts w:ascii="Calibri" w:hAnsi="Calibri" w:cstheme="majorHAnsi"/>
          <w:color w:val="000000" w:themeColor="text1"/>
        </w:rPr>
      </w:pPr>
      <w:r w:rsidRPr="002C61D2">
        <w:rPr>
          <w:rFonts w:ascii="Calibri" w:hAnsi="Calibri" w:cstheme="majorHAnsi"/>
          <w:color w:val="000000" w:themeColor="text1"/>
        </w:rPr>
        <w:t xml:space="preserve">For situations in which the vLEI Ecosystem Governance Framework MAY be needed in </w:t>
      </w:r>
      <w:r w:rsidR="004155C1" w:rsidRPr="002C61D2">
        <w:rPr>
          <w:rFonts w:ascii="Calibri" w:hAnsi="Calibri" w:cstheme="majorHAnsi"/>
          <w:color w:val="000000" w:themeColor="text1"/>
        </w:rPr>
        <w:t xml:space="preserve">another </w:t>
      </w:r>
      <w:r w:rsidRPr="002C61D2">
        <w:rPr>
          <w:rFonts w:ascii="Calibri" w:hAnsi="Calibri" w:cstheme="majorHAnsi"/>
          <w:color w:val="000000" w:themeColor="text1"/>
        </w:rPr>
        <w:t>language, GLEIF will consider these on a case-by-case basis.</w:t>
      </w:r>
    </w:p>
    <w:p w14:paraId="395F9ED9" w14:textId="77777777" w:rsidR="00A064AA" w:rsidRPr="002C61D2" w:rsidRDefault="00A064AA" w:rsidP="00A064AA">
      <w:pPr>
        <w:pStyle w:val="ListParagraph"/>
        <w:ind w:left="0"/>
        <w:rPr>
          <w:rFonts w:ascii="Calibri" w:hAnsi="Calibri" w:cstheme="majorHAnsi"/>
          <w:b/>
          <w:bCs/>
          <w:color w:val="000000" w:themeColor="text1"/>
          <w:sz w:val="22"/>
          <w:szCs w:val="22"/>
        </w:rPr>
      </w:pPr>
    </w:p>
    <w:p w14:paraId="7F754C28" w14:textId="657D9ADA" w:rsidR="00CE11AC" w:rsidRPr="002C61D2" w:rsidRDefault="00CE11AC" w:rsidP="00095F21">
      <w:pPr>
        <w:rPr>
          <w:b/>
          <w:bCs/>
          <w:color w:val="000000" w:themeColor="text1"/>
        </w:rPr>
      </w:pPr>
    </w:p>
    <w:p w14:paraId="7734332E" w14:textId="5000F9DA" w:rsidR="00B47156" w:rsidRPr="002C61D2" w:rsidRDefault="00B47156" w:rsidP="00B47156">
      <w:pPr>
        <w:rPr>
          <w:rFonts w:ascii="Calibri" w:hAnsi="Calibri" w:cstheme="majorHAnsi"/>
          <w:b/>
          <w:bCs/>
          <w:color w:val="000000" w:themeColor="text1"/>
          <w:sz w:val="32"/>
          <w:szCs w:val="32"/>
        </w:rPr>
      </w:pPr>
      <w:r w:rsidRPr="002C61D2">
        <w:rPr>
          <w:rFonts w:ascii="Calibri" w:hAnsi="Calibri" w:cstheme="majorHAnsi"/>
          <w:b/>
          <w:bCs/>
          <w:color w:val="000000" w:themeColor="text1"/>
          <w:sz w:val="32"/>
          <w:szCs w:val="32"/>
        </w:rPr>
        <w:t>Governing Authority</w:t>
      </w:r>
    </w:p>
    <w:p w14:paraId="1EAA8772" w14:textId="677CFD32" w:rsidR="00B47156" w:rsidRPr="002C61D2" w:rsidRDefault="00B47156" w:rsidP="00095F21">
      <w:pPr>
        <w:rPr>
          <w:color w:val="000000" w:themeColor="text1"/>
          <w:sz w:val="12"/>
          <w:szCs w:val="12"/>
        </w:rPr>
      </w:pPr>
    </w:p>
    <w:p w14:paraId="42470B35" w14:textId="643E9A6D" w:rsidR="00B47156" w:rsidRPr="002C61D2" w:rsidRDefault="00B47156" w:rsidP="005569B6">
      <w:pPr>
        <w:numPr>
          <w:ilvl w:val="0"/>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The Global Legal Entity Identifier Foundation (GLEIF), as Gover</w:t>
      </w:r>
      <w:r w:rsidR="008535B2" w:rsidRPr="002C61D2">
        <w:rPr>
          <w:rFonts w:asciiTheme="minorHAnsi" w:hAnsiTheme="minorHAnsi" w:cstheme="minorHAnsi"/>
          <w:color w:val="000000" w:themeColor="text1"/>
        </w:rPr>
        <w:t>ning</w:t>
      </w:r>
      <w:r w:rsidRPr="002C61D2">
        <w:rPr>
          <w:rFonts w:asciiTheme="minorHAnsi" w:hAnsiTheme="minorHAnsi" w:cstheme="minorHAnsi"/>
          <w:color w:val="000000" w:themeColor="text1"/>
        </w:rPr>
        <w:t xml:space="preserve"> Authority, is responsible </w:t>
      </w:r>
      <w:r w:rsidR="008535B2" w:rsidRPr="002C61D2">
        <w:rPr>
          <w:rFonts w:asciiTheme="minorHAnsi" w:hAnsiTheme="minorHAnsi" w:cstheme="minorHAnsi"/>
          <w:color w:val="000000" w:themeColor="text1"/>
        </w:rPr>
        <w:t>for</w:t>
      </w:r>
      <w:r w:rsidRPr="002C61D2">
        <w:rPr>
          <w:rFonts w:asciiTheme="minorHAnsi" w:hAnsiTheme="minorHAnsi" w:cstheme="minorHAnsi"/>
          <w:color w:val="000000" w:themeColor="text1"/>
        </w:rPr>
        <w:t xml:space="preserve"> the vLEI Ecosystem Governance Framework.</w:t>
      </w:r>
    </w:p>
    <w:p w14:paraId="3A85C35A" w14:textId="072652AE" w:rsidR="00B47156" w:rsidRPr="002C61D2" w:rsidRDefault="008535B2" w:rsidP="005569B6">
      <w:pPr>
        <w:numPr>
          <w:ilvl w:val="0"/>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LEI of GLEIF is </w:t>
      </w:r>
      <w:r w:rsidR="00646102" w:rsidRPr="002C61D2">
        <w:rPr>
          <w:rFonts w:asciiTheme="minorHAnsi" w:hAnsiTheme="minorHAnsi" w:cstheme="minorHAnsi"/>
          <w:color w:val="000000" w:themeColor="text1"/>
        </w:rPr>
        <w:t>506700GE1G29325QX363.</w:t>
      </w:r>
    </w:p>
    <w:p w14:paraId="38A41808" w14:textId="77777777" w:rsidR="00B47156" w:rsidRPr="002C61D2" w:rsidRDefault="00B47156" w:rsidP="005569B6">
      <w:pPr>
        <w:numPr>
          <w:ilvl w:val="0"/>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The contact information for GLEIF is:</w:t>
      </w:r>
    </w:p>
    <w:p w14:paraId="0A3AB790" w14:textId="77777777" w:rsidR="00B47156" w:rsidRPr="002C61D2" w:rsidRDefault="00B47156" w:rsidP="00B47156">
      <w:pPr>
        <w:rPr>
          <w:rFonts w:asciiTheme="minorHAnsi" w:hAnsiTheme="minorHAnsi" w:cstheme="minorHAnsi"/>
          <w:color w:val="000000" w:themeColor="text1"/>
        </w:rPr>
      </w:pPr>
    </w:p>
    <w:p w14:paraId="09A0BBD3" w14:textId="77777777" w:rsidR="00B47156" w:rsidRPr="002C61D2" w:rsidRDefault="00B47156" w:rsidP="00B47156">
      <w:pPr>
        <w:ind w:left="720" w:firstLine="720"/>
        <w:rPr>
          <w:rFonts w:asciiTheme="minorHAnsi" w:hAnsiTheme="minorHAnsi" w:cstheme="minorHAnsi"/>
          <w:color w:val="000000" w:themeColor="text1"/>
          <w:lang w:val="de-DE"/>
        </w:rPr>
      </w:pPr>
      <w:r w:rsidRPr="002C61D2">
        <w:rPr>
          <w:rFonts w:asciiTheme="minorHAnsi" w:hAnsiTheme="minorHAnsi" w:cstheme="minorHAnsi"/>
          <w:color w:val="000000" w:themeColor="text1"/>
          <w:lang w:val="de-DE"/>
        </w:rPr>
        <w:t>St. Alban-Vorstadt 5, PO Box, 4002 Basel, Switzerland</w:t>
      </w:r>
    </w:p>
    <w:p w14:paraId="76523D14" w14:textId="77777777" w:rsidR="00B47156" w:rsidRPr="002C61D2" w:rsidRDefault="00B47156" w:rsidP="00B47156">
      <w:pPr>
        <w:ind w:left="720" w:firstLine="720"/>
        <w:rPr>
          <w:rFonts w:asciiTheme="minorHAnsi" w:hAnsiTheme="minorHAnsi" w:cstheme="minorHAnsi"/>
          <w:color w:val="000000" w:themeColor="text1"/>
        </w:rPr>
      </w:pPr>
      <w:r w:rsidRPr="002C61D2">
        <w:rPr>
          <w:rFonts w:asciiTheme="minorHAnsi" w:hAnsiTheme="minorHAnsi" w:cstheme="minorHAnsi"/>
          <w:color w:val="000000" w:themeColor="text1"/>
        </w:rPr>
        <w:t>Contact:  Karla McKenna, Head of Standards</w:t>
      </w:r>
    </w:p>
    <w:p w14:paraId="4BFE27A5" w14:textId="66308CEB" w:rsidR="00B47156" w:rsidRPr="002C61D2" w:rsidRDefault="00037F18" w:rsidP="00B47156">
      <w:pPr>
        <w:ind w:left="720" w:firstLine="720"/>
        <w:rPr>
          <w:rFonts w:asciiTheme="minorHAnsi" w:hAnsiTheme="minorHAnsi" w:cstheme="minorHAnsi"/>
          <w:color w:val="000000" w:themeColor="text1"/>
        </w:rPr>
      </w:pPr>
      <w:hyperlink r:id="rId16" w:history="1">
        <w:r w:rsidR="008535B2" w:rsidRPr="002C61D2">
          <w:rPr>
            <w:rStyle w:val="Hyperlink"/>
            <w:rFonts w:asciiTheme="minorHAnsi" w:hAnsiTheme="minorHAnsi" w:cstheme="minorHAnsi"/>
            <w:color w:val="000000" w:themeColor="text1"/>
          </w:rPr>
          <w:t>Karla.McKenna@gleif.org</w:t>
        </w:r>
      </w:hyperlink>
    </w:p>
    <w:p w14:paraId="5045BFA2" w14:textId="77777777" w:rsidR="00B47156" w:rsidRPr="002C61D2" w:rsidRDefault="00B47156" w:rsidP="00095F21">
      <w:pPr>
        <w:rPr>
          <w:color w:val="000000" w:themeColor="text1"/>
        </w:rPr>
      </w:pPr>
    </w:p>
    <w:p w14:paraId="44E5B6B4" w14:textId="1763098F" w:rsidR="00095F21" w:rsidRPr="002C61D2" w:rsidRDefault="00095F21" w:rsidP="00CE11AC">
      <w:pPr>
        <w:pStyle w:val="Heading1"/>
        <w:rPr>
          <w:rFonts w:ascii="Calibri" w:hAnsi="Calibri"/>
          <w:b/>
          <w:bCs/>
          <w:color w:val="000000" w:themeColor="text1"/>
        </w:rPr>
      </w:pPr>
      <w:bookmarkStart w:id="5" w:name="_Toc72853345"/>
      <w:r w:rsidRPr="002C61D2">
        <w:rPr>
          <w:rFonts w:ascii="Calibri" w:hAnsi="Calibri"/>
          <w:b/>
          <w:bCs/>
          <w:color w:val="000000" w:themeColor="text1"/>
        </w:rPr>
        <w:t>Purpose</w:t>
      </w:r>
      <w:bookmarkEnd w:id="5"/>
    </w:p>
    <w:p w14:paraId="553F0C6D" w14:textId="77777777" w:rsidR="00D00322" w:rsidRPr="002C61D2" w:rsidRDefault="00D00322" w:rsidP="00D00322">
      <w:pPr>
        <w:rPr>
          <w:color w:val="000000" w:themeColor="text1"/>
          <w:sz w:val="12"/>
          <w:szCs w:val="12"/>
        </w:rPr>
      </w:pPr>
    </w:p>
    <w:p w14:paraId="6ECCA5E2" w14:textId="22B76099" w:rsidR="00D00322" w:rsidRPr="002C61D2" w:rsidRDefault="001A60B8" w:rsidP="00D00322">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purpose of the verifiable LEI (vLEI) Ecosystem Governance Framework is </w:t>
      </w:r>
      <w:r w:rsidR="00D00322" w:rsidRPr="002C61D2">
        <w:rPr>
          <w:rFonts w:asciiTheme="minorHAnsi" w:hAnsiTheme="minorHAnsi" w:cstheme="minorHAnsi"/>
          <w:color w:val="000000" w:themeColor="text1"/>
        </w:rPr>
        <w:t>to deliver a</w:t>
      </w:r>
      <w:r w:rsidR="00751511" w:rsidRPr="002C61D2">
        <w:rPr>
          <w:rFonts w:asciiTheme="minorHAnsi" w:hAnsiTheme="minorHAnsi" w:cstheme="minorHAnsi"/>
          <w:color w:val="000000" w:themeColor="text1"/>
        </w:rPr>
        <w:t xml:space="preserve"> global </w:t>
      </w:r>
      <w:r w:rsidR="00D00322" w:rsidRPr="002C61D2">
        <w:rPr>
          <w:rFonts w:asciiTheme="minorHAnsi" w:hAnsiTheme="minorHAnsi" w:cstheme="minorHAnsi"/>
          <w:color w:val="000000" w:themeColor="text1"/>
        </w:rPr>
        <w:t>infrastructure that enable</w:t>
      </w:r>
      <w:r w:rsidRPr="002C61D2">
        <w:rPr>
          <w:rFonts w:asciiTheme="minorHAnsi" w:hAnsiTheme="minorHAnsi" w:cstheme="minorHAnsi"/>
          <w:color w:val="000000" w:themeColor="text1"/>
        </w:rPr>
        <w:t>s</w:t>
      </w:r>
      <w:r w:rsidR="00D00322" w:rsidRPr="002C61D2">
        <w:rPr>
          <w:rFonts w:asciiTheme="minorHAnsi" w:hAnsiTheme="minorHAnsi" w:cstheme="minorHAnsi"/>
          <w:color w:val="000000" w:themeColor="text1"/>
        </w:rPr>
        <w:t xml:space="preserve"> decentralized verifiable digital identity of legal entities in all use cases</w:t>
      </w:r>
      <w:r w:rsidR="00995662" w:rsidRPr="002C61D2">
        <w:rPr>
          <w:rFonts w:asciiTheme="minorHAnsi" w:hAnsiTheme="minorHAnsi" w:cstheme="minorHAnsi"/>
          <w:color w:val="000000" w:themeColor="text1"/>
        </w:rPr>
        <w:t xml:space="preserve"> where it is required and can enable industry and participant benefits. </w:t>
      </w:r>
      <w:r w:rsidR="00D00322" w:rsidRPr="002C61D2">
        <w:rPr>
          <w:rFonts w:asciiTheme="minorHAnsi" w:hAnsiTheme="minorHAnsi" w:cstheme="minorHAnsi"/>
          <w:color w:val="000000" w:themeColor="text1"/>
        </w:rPr>
        <w:t xml:space="preserve"> </w:t>
      </w:r>
    </w:p>
    <w:p w14:paraId="38071C93" w14:textId="77777777" w:rsidR="00B93D86" w:rsidRPr="002C61D2" w:rsidRDefault="00B93D86" w:rsidP="00095F21">
      <w:pPr>
        <w:rPr>
          <w:color w:val="000000" w:themeColor="text1"/>
        </w:rPr>
      </w:pPr>
    </w:p>
    <w:p w14:paraId="3B9EE458" w14:textId="5B35BFAC" w:rsidR="00095F21" w:rsidRPr="002C61D2" w:rsidRDefault="00095F21" w:rsidP="00CE11AC">
      <w:pPr>
        <w:pStyle w:val="Heading1"/>
        <w:rPr>
          <w:rFonts w:ascii="Calibri" w:hAnsi="Calibri"/>
          <w:b/>
          <w:bCs/>
          <w:color w:val="000000" w:themeColor="text1"/>
        </w:rPr>
      </w:pPr>
      <w:bookmarkStart w:id="6" w:name="_Toc72853346"/>
      <w:r w:rsidRPr="002C61D2">
        <w:rPr>
          <w:rFonts w:ascii="Calibri" w:hAnsi="Calibri"/>
          <w:b/>
          <w:bCs/>
          <w:color w:val="000000" w:themeColor="text1"/>
        </w:rPr>
        <w:t>Scope</w:t>
      </w:r>
      <w:bookmarkEnd w:id="6"/>
    </w:p>
    <w:p w14:paraId="2D326661" w14:textId="018E64B8" w:rsidR="00CE3A14" w:rsidRPr="002C61D2" w:rsidRDefault="00CE3A14" w:rsidP="00CE3A14">
      <w:pPr>
        <w:rPr>
          <w:color w:val="000000" w:themeColor="text1"/>
          <w:sz w:val="12"/>
          <w:szCs w:val="12"/>
        </w:rPr>
      </w:pPr>
    </w:p>
    <w:p w14:paraId="1EF2DEEA" w14:textId="09F4053A" w:rsidR="00CE3A14" w:rsidRPr="002C61D2" w:rsidRDefault="00CE3A14" w:rsidP="00CE3A14">
      <w:pPr>
        <w:rPr>
          <w:rFonts w:asciiTheme="minorHAnsi" w:hAnsiTheme="minorHAnsi" w:cstheme="minorHAnsi"/>
          <w:color w:val="000000" w:themeColor="text1"/>
        </w:rPr>
      </w:pPr>
      <w:r w:rsidRPr="002C61D2">
        <w:rPr>
          <w:rFonts w:asciiTheme="minorHAnsi" w:hAnsiTheme="minorHAnsi" w:cstheme="minorHAnsi"/>
          <w:color w:val="000000" w:themeColor="text1"/>
        </w:rPr>
        <w:t>The following entities are stakeholders in the Trust Community:</w:t>
      </w:r>
    </w:p>
    <w:p w14:paraId="665E7E43" w14:textId="0F02EFD1" w:rsidR="00CE3A14" w:rsidRPr="002C61D2" w:rsidRDefault="00CE3A14"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GLEIF – Global Legal Entity Identifier Foundation operates and manages the Global LEI System (GLEIS);</w:t>
      </w:r>
    </w:p>
    <w:p w14:paraId="521EC693" w14:textId="31CB2434" w:rsidR="00CE3A14" w:rsidRPr="002C61D2" w:rsidRDefault="00CE3A14"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LEI Issuer – An organization accredite</w:t>
      </w:r>
      <w:r w:rsidR="00CE0CEF" w:rsidRPr="002C61D2">
        <w:rPr>
          <w:rFonts w:asciiTheme="minorHAnsi" w:hAnsiTheme="minorHAnsi" w:cstheme="minorHAnsi"/>
          <w:color w:val="000000" w:themeColor="text1"/>
        </w:rPr>
        <w:t>d</w:t>
      </w:r>
      <w:r w:rsidRPr="002C61D2">
        <w:rPr>
          <w:rFonts w:asciiTheme="minorHAnsi" w:hAnsiTheme="minorHAnsi" w:cstheme="minorHAnsi"/>
          <w:color w:val="000000" w:themeColor="text1"/>
        </w:rPr>
        <w:t xml:space="preserve"> by GLEIF to validate legal entity information and register new LEIs and reference data which are sent to GLEIF for inclusion in the GLEIS;</w:t>
      </w:r>
    </w:p>
    <w:p w14:paraId="01B4E75F" w14:textId="767417D6" w:rsidR="00CE3A14" w:rsidRPr="002C61D2" w:rsidRDefault="004A15BF"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Qualified </w:t>
      </w:r>
      <w:r w:rsidR="00CE3A14" w:rsidRPr="002C61D2">
        <w:rPr>
          <w:rFonts w:asciiTheme="minorHAnsi" w:hAnsiTheme="minorHAnsi" w:cstheme="minorHAnsi"/>
          <w:color w:val="000000" w:themeColor="text1"/>
        </w:rPr>
        <w:t xml:space="preserve">vLEI Issuer </w:t>
      </w:r>
      <w:r w:rsidR="00D00549" w:rsidRPr="002C61D2">
        <w:rPr>
          <w:rFonts w:asciiTheme="minorHAnsi" w:hAnsiTheme="minorHAnsi" w:cstheme="minorHAnsi"/>
          <w:color w:val="000000" w:themeColor="text1"/>
        </w:rPr>
        <w:t xml:space="preserve">(QVI) </w:t>
      </w:r>
      <w:r w:rsidR="00CE3A14" w:rsidRPr="002C61D2">
        <w:rPr>
          <w:rFonts w:asciiTheme="minorHAnsi" w:hAnsiTheme="minorHAnsi" w:cstheme="minorHAnsi"/>
          <w:color w:val="000000" w:themeColor="text1"/>
        </w:rPr>
        <w:t xml:space="preserve">– An organization </w:t>
      </w:r>
      <w:r w:rsidR="00F713BF" w:rsidRPr="002C61D2">
        <w:rPr>
          <w:rFonts w:asciiTheme="minorHAnsi" w:hAnsiTheme="minorHAnsi" w:cstheme="minorHAnsi"/>
          <w:color w:val="000000" w:themeColor="text1"/>
        </w:rPr>
        <w:t>qualified</w:t>
      </w:r>
      <w:r w:rsidR="00CE3A14" w:rsidRPr="002C61D2">
        <w:rPr>
          <w:rFonts w:asciiTheme="minorHAnsi" w:hAnsiTheme="minorHAnsi" w:cstheme="minorHAnsi"/>
          <w:color w:val="000000" w:themeColor="text1"/>
        </w:rPr>
        <w:t xml:space="preserve"> by GLEIF to issue</w:t>
      </w:r>
      <w:r w:rsidR="00CA19A5" w:rsidRPr="002C61D2">
        <w:rPr>
          <w:rFonts w:asciiTheme="minorHAnsi" w:hAnsiTheme="minorHAnsi" w:cstheme="minorHAnsi"/>
          <w:color w:val="000000" w:themeColor="text1"/>
        </w:rPr>
        <w:t xml:space="preserve"> </w:t>
      </w:r>
      <w:r w:rsidR="00CE3A14" w:rsidRPr="002C61D2">
        <w:rPr>
          <w:rFonts w:asciiTheme="minorHAnsi" w:hAnsiTheme="minorHAnsi" w:cstheme="minorHAnsi"/>
          <w:color w:val="000000" w:themeColor="text1"/>
        </w:rPr>
        <w:t>vLEI</w:t>
      </w:r>
      <w:r w:rsidR="00F713BF" w:rsidRPr="002C61D2">
        <w:rPr>
          <w:rFonts w:asciiTheme="minorHAnsi" w:hAnsiTheme="minorHAnsi" w:cstheme="minorHAnsi"/>
          <w:color w:val="000000" w:themeColor="text1"/>
        </w:rPr>
        <w:t xml:space="preserve"> Legal Entity Credential</w:t>
      </w:r>
      <w:r w:rsidR="00D00549" w:rsidRPr="002C61D2">
        <w:rPr>
          <w:rFonts w:asciiTheme="minorHAnsi" w:hAnsiTheme="minorHAnsi" w:cstheme="minorHAnsi"/>
          <w:color w:val="000000" w:themeColor="text1"/>
        </w:rPr>
        <w:t>s</w:t>
      </w:r>
      <w:r w:rsidR="00C476A5">
        <w:rPr>
          <w:rFonts w:asciiTheme="minorHAnsi" w:hAnsiTheme="minorHAnsi" w:cstheme="minorHAnsi"/>
          <w:color w:val="000000" w:themeColor="text1"/>
        </w:rPr>
        <w:t xml:space="preserve">, </w:t>
      </w:r>
      <w:r w:rsidR="00CA19A5" w:rsidRPr="002C61D2">
        <w:rPr>
          <w:rFonts w:asciiTheme="minorHAnsi" w:hAnsiTheme="minorHAnsi" w:cstheme="minorHAnsi"/>
          <w:color w:val="000000" w:themeColor="text1"/>
        </w:rPr>
        <w:t xml:space="preserve">Legal Entity Official Organizational Role </w:t>
      </w:r>
      <w:r w:rsidR="00D00549" w:rsidRPr="002C61D2">
        <w:rPr>
          <w:rFonts w:asciiTheme="minorHAnsi" w:hAnsiTheme="minorHAnsi" w:cstheme="minorHAnsi"/>
          <w:color w:val="000000" w:themeColor="text1"/>
        </w:rPr>
        <w:t xml:space="preserve">vLEI </w:t>
      </w:r>
      <w:r w:rsidR="00CA19A5" w:rsidRPr="002C61D2">
        <w:rPr>
          <w:rFonts w:asciiTheme="minorHAnsi" w:hAnsiTheme="minorHAnsi" w:cstheme="minorHAnsi"/>
          <w:color w:val="000000" w:themeColor="text1"/>
        </w:rPr>
        <w:t>Credentials</w:t>
      </w:r>
      <w:r w:rsidR="00D00549" w:rsidRPr="002C61D2">
        <w:rPr>
          <w:rFonts w:asciiTheme="minorHAnsi" w:hAnsiTheme="minorHAnsi" w:cstheme="minorHAnsi"/>
          <w:color w:val="000000" w:themeColor="text1"/>
        </w:rPr>
        <w:t xml:space="preserve"> (OOR vLEI Credentials</w:t>
      </w:r>
      <w:r w:rsidR="00C476A5">
        <w:rPr>
          <w:rFonts w:asciiTheme="minorHAnsi" w:hAnsiTheme="minorHAnsi" w:cstheme="minorHAnsi"/>
          <w:color w:val="000000" w:themeColor="text1"/>
        </w:rPr>
        <w:t>)</w:t>
      </w:r>
      <w:r w:rsidR="00D00549" w:rsidRPr="002C61D2">
        <w:rPr>
          <w:rFonts w:asciiTheme="minorHAnsi" w:hAnsiTheme="minorHAnsi" w:cstheme="minorHAnsi"/>
          <w:color w:val="000000" w:themeColor="text1"/>
        </w:rPr>
        <w:t xml:space="preserve"> and Legal Entity Engagement Context Role vLEI Credentials (ECR vLEI Credentials</w:t>
      </w:r>
      <w:r w:rsidR="00C476A5">
        <w:rPr>
          <w:rFonts w:asciiTheme="minorHAnsi" w:hAnsiTheme="minorHAnsi" w:cstheme="minorHAnsi"/>
          <w:color w:val="000000" w:themeColor="text1"/>
        </w:rPr>
        <w:t>)</w:t>
      </w:r>
    </w:p>
    <w:p w14:paraId="141CE58E" w14:textId="7C620D40" w:rsidR="00CE3A14" w:rsidRPr="002C61D2" w:rsidRDefault="00CE3A14"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lastRenderedPageBreak/>
        <w:t>Legal Entity – a leg</w:t>
      </w:r>
      <w:r w:rsidRPr="002C61D2">
        <w:rPr>
          <w:rFonts w:asciiTheme="minorHAnsi" w:hAnsiTheme="minorHAnsi" w:cstheme="minorHAnsi"/>
          <w:color w:val="000000" w:themeColor="text1"/>
          <w:lang w:val="en-GB"/>
        </w:rPr>
        <w:t>al person or structure that is organized under the laws of any jurisdiction that meets the eligibility criteria for registering for a LEI</w:t>
      </w:r>
      <w:r w:rsidR="004155C1" w:rsidRPr="002C61D2">
        <w:rPr>
          <w:rFonts w:asciiTheme="minorHAnsi" w:hAnsiTheme="minorHAnsi" w:cstheme="minorHAnsi"/>
          <w:color w:val="000000" w:themeColor="text1"/>
          <w:lang w:val="en-GB"/>
        </w:rPr>
        <w:t>;</w:t>
      </w:r>
    </w:p>
    <w:p w14:paraId="10027F78" w14:textId="7DEBA606" w:rsidR="00D00549" w:rsidRPr="002C61D2" w:rsidRDefault="00D00549"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Official Organizational Role Persons (OOR Persons) – Persons who represent Legal Entities in official roles</w:t>
      </w:r>
      <w:r w:rsidR="004155C1" w:rsidRPr="002C61D2">
        <w:rPr>
          <w:rFonts w:asciiTheme="minorHAnsi" w:hAnsiTheme="minorHAnsi" w:cstheme="minorHAnsi"/>
          <w:color w:val="000000" w:themeColor="text1"/>
        </w:rPr>
        <w:t>;</w:t>
      </w:r>
    </w:p>
    <w:p w14:paraId="34FC9B4B" w14:textId="09EFE4B6" w:rsidR="00D00549" w:rsidRPr="002C61D2" w:rsidRDefault="00D00549" w:rsidP="00D00549">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Engagement Context Role Persons (ECR Persons) – Persons who represent Legal Entities in functional roles</w:t>
      </w:r>
      <w:r w:rsidR="004155C1" w:rsidRPr="002C61D2">
        <w:rPr>
          <w:rFonts w:asciiTheme="minorHAnsi" w:hAnsiTheme="minorHAnsi" w:cstheme="minorHAnsi"/>
          <w:color w:val="000000" w:themeColor="text1"/>
        </w:rPr>
        <w:t>;</w:t>
      </w:r>
    </w:p>
    <w:p w14:paraId="339F3B5A" w14:textId="0E9E834A" w:rsidR="00CE3A14" w:rsidRPr="002C61D2" w:rsidRDefault="00756356" w:rsidP="005569B6">
      <w:pPr>
        <w:numPr>
          <w:ilvl w:val="0"/>
          <w:numId w:val="2"/>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vLEI </w:t>
      </w:r>
      <w:r w:rsidR="00CE3A14" w:rsidRPr="002C61D2">
        <w:rPr>
          <w:rFonts w:asciiTheme="minorHAnsi" w:hAnsiTheme="minorHAnsi" w:cstheme="minorHAnsi"/>
          <w:color w:val="000000" w:themeColor="text1"/>
          <w:lang w:val="en-GB"/>
        </w:rPr>
        <w:t xml:space="preserve">User – any user of </w:t>
      </w:r>
      <w:r w:rsidRPr="002C61D2">
        <w:rPr>
          <w:rFonts w:asciiTheme="minorHAnsi" w:hAnsiTheme="minorHAnsi" w:cstheme="minorHAnsi"/>
          <w:color w:val="000000" w:themeColor="text1"/>
          <w:lang w:val="en-GB"/>
        </w:rPr>
        <w:t>v</w:t>
      </w:r>
      <w:r w:rsidR="00CE3A14" w:rsidRPr="002C61D2">
        <w:rPr>
          <w:rFonts w:asciiTheme="minorHAnsi" w:hAnsiTheme="minorHAnsi" w:cstheme="minorHAnsi"/>
          <w:color w:val="000000" w:themeColor="text1"/>
          <w:lang w:val="en-GB"/>
        </w:rPr>
        <w:t>LEI credentials in any applicable use case.</w:t>
      </w:r>
    </w:p>
    <w:p w14:paraId="07DCCD95" w14:textId="3CC78972" w:rsidR="0007720F" w:rsidRPr="002C61D2" w:rsidRDefault="0007720F" w:rsidP="00494DF4">
      <w:pPr>
        <w:rPr>
          <w:rFonts w:asciiTheme="minorHAnsi" w:hAnsiTheme="minorHAnsi" w:cstheme="minorHAnsi"/>
          <w:color w:val="000000" w:themeColor="text1"/>
        </w:rPr>
      </w:pPr>
    </w:p>
    <w:p w14:paraId="5B39A3D8" w14:textId="15D82B8B" w:rsidR="0007720F" w:rsidRPr="002C61D2" w:rsidRDefault="007628A5" w:rsidP="00494DF4">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scope of the vLEI Ecosystem Governance Framework is to enable these stakeholders to issue, hold and verify vLEI Credentials </w:t>
      </w:r>
      <w:r w:rsidR="00917B08" w:rsidRPr="002C61D2">
        <w:rPr>
          <w:rFonts w:asciiTheme="minorHAnsi" w:hAnsiTheme="minorHAnsi" w:cstheme="minorHAnsi"/>
          <w:color w:val="000000" w:themeColor="text1"/>
        </w:rPr>
        <w:t xml:space="preserve">using the GLEIF Controller Network </w:t>
      </w:r>
      <w:r w:rsidRPr="002C61D2">
        <w:rPr>
          <w:rFonts w:asciiTheme="minorHAnsi" w:hAnsiTheme="minorHAnsi" w:cstheme="minorHAnsi"/>
          <w:color w:val="000000" w:themeColor="text1"/>
        </w:rPr>
        <w:t>and to ensure that these activities take place in compliance with the vLEI Ecosystem Governance Framework.</w:t>
      </w:r>
    </w:p>
    <w:p w14:paraId="7E8FF749" w14:textId="77777777" w:rsidR="0007720F" w:rsidRPr="002C61D2" w:rsidRDefault="0007720F" w:rsidP="00494DF4">
      <w:pPr>
        <w:rPr>
          <w:rFonts w:asciiTheme="minorHAnsi" w:hAnsiTheme="minorHAnsi" w:cstheme="minorHAnsi"/>
          <w:color w:val="000000" w:themeColor="text1"/>
        </w:rPr>
      </w:pPr>
    </w:p>
    <w:p w14:paraId="71F888B6" w14:textId="532901ED" w:rsidR="0007720F" w:rsidRPr="002C61D2" w:rsidRDefault="000A331C" w:rsidP="00494DF4">
      <w:pPr>
        <w:rPr>
          <w:color w:val="000000" w:themeColor="text1"/>
        </w:rPr>
      </w:pPr>
      <w:r w:rsidRPr="002C61D2">
        <w:rPr>
          <w:rFonts w:asciiTheme="minorHAnsi" w:hAnsiTheme="minorHAnsi" w:cstheme="minorHAnsi"/>
          <w:color w:val="000000" w:themeColor="text1"/>
        </w:rPr>
        <w:t xml:space="preserve">Out of scope for the vLEI Ecosystem Governance Framework </w:t>
      </w:r>
      <w:r w:rsidR="000F3DFC">
        <w:rPr>
          <w:rFonts w:asciiTheme="minorHAnsi" w:hAnsiTheme="minorHAnsi" w:cstheme="minorHAnsi"/>
          <w:color w:val="000000" w:themeColor="text1"/>
        </w:rPr>
        <w:t>are</w:t>
      </w:r>
      <w:r w:rsidRPr="002C61D2">
        <w:rPr>
          <w:rFonts w:asciiTheme="minorHAnsi" w:hAnsiTheme="minorHAnsi" w:cstheme="minorHAnsi"/>
          <w:color w:val="000000" w:themeColor="text1"/>
        </w:rPr>
        <w:t xml:space="preserve"> the LEI governance </w:t>
      </w:r>
      <w:r w:rsidR="001418EF" w:rsidRPr="002C61D2">
        <w:rPr>
          <w:rFonts w:asciiTheme="minorHAnsi" w:hAnsiTheme="minorHAnsi" w:cstheme="minorHAnsi"/>
          <w:color w:val="000000" w:themeColor="text1"/>
        </w:rPr>
        <w:t xml:space="preserve">processes and rules </w:t>
      </w:r>
      <w:r w:rsidRPr="002C61D2">
        <w:rPr>
          <w:rFonts w:asciiTheme="minorHAnsi" w:hAnsiTheme="minorHAnsi" w:cstheme="minorHAnsi"/>
          <w:color w:val="000000" w:themeColor="text1"/>
        </w:rPr>
        <w:t xml:space="preserve">which </w:t>
      </w:r>
      <w:r w:rsidR="000F3DFC">
        <w:rPr>
          <w:rFonts w:asciiTheme="minorHAnsi" w:hAnsiTheme="minorHAnsi" w:cstheme="minorHAnsi"/>
          <w:color w:val="000000" w:themeColor="text1"/>
        </w:rPr>
        <w:t xml:space="preserve">are </w:t>
      </w:r>
      <w:r w:rsidRPr="002C61D2">
        <w:rPr>
          <w:rFonts w:asciiTheme="minorHAnsi" w:hAnsiTheme="minorHAnsi" w:cstheme="minorHAnsi"/>
          <w:color w:val="000000" w:themeColor="text1"/>
        </w:rPr>
        <w:t xml:space="preserve">managed separately by GLEIF with its own specification and </w:t>
      </w:r>
      <w:hyperlink r:id="rId17" w:history="1">
        <w:r w:rsidRPr="004A5512">
          <w:rPr>
            <w:rStyle w:val="Hyperlink"/>
            <w:rFonts w:asciiTheme="minorHAnsi" w:hAnsiTheme="minorHAnsi" w:cstheme="minorHAnsi"/>
            <w:color w:val="000000" w:themeColor="text1"/>
            <w:u w:val="none"/>
          </w:rPr>
          <w:t>documents</w:t>
        </w:r>
      </w:hyperlink>
      <w:r w:rsidRPr="004A5512">
        <w:rPr>
          <w:rFonts w:asciiTheme="minorHAnsi" w:hAnsiTheme="minorHAnsi" w:cstheme="minorHAnsi"/>
          <w:color w:val="000000" w:themeColor="text1"/>
        </w:rPr>
        <w:t>.</w:t>
      </w:r>
      <w:r w:rsidRPr="002C61D2">
        <w:rPr>
          <w:color w:val="000000" w:themeColor="text1"/>
        </w:rPr>
        <w:t xml:space="preserve">  </w:t>
      </w:r>
      <w:r w:rsidR="001418EF" w:rsidRPr="002C61D2">
        <w:rPr>
          <w:rFonts w:asciiTheme="minorHAnsi" w:hAnsiTheme="minorHAnsi" w:cstheme="minorHAnsi"/>
          <w:color w:val="000000" w:themeColor="text1"/>
        </w:rPr>
        <w:t xml:space="preserve">In addition, </w:t>
      </w:r>
      <w:r w:rsidR="000E7D00" w:rsidRPr="002C61D2">
        <w:rPr>
          <w:rFonts w:asciiTheme="minorHAnsi" w:hAnsiTheme="minorHAnsi" w:cstheme="minorHAnsi"/>
          <w:color w:val="000000" w:themeColor="text1"/>
        </w:rPr>
        <w:t>a</w:t>
      </w:r>
      <w:r w:rsidRPr="002C61D2">
        <w:rPr>
          <w:rFonts w:asciiTheme="minorHAnsi" w:hAnsiTheme="minorHAnsi" w:cstheme="minorHAnsi"/>
          <w:color w:val="000000" w:themeColor="text1"/>
        </w:rPr>
        <w:t>lthough GLEIF encourages other governance frameworks to make use of the vLEI Ecosystem Governance Framework and the vLEI Credentials, these governance framework</w:t>
      </w:r>
      <w:r w:rsidR="001828BA" w:rsidRPr="002C61D2">
        <w:rPr>
          <w:rFonts w:asciiTheme="minorHAnsi" w:hAnsiTheme="minorHAnsi" w:cstheme="minorHAnsi"/>
          <w:color w:val="000000" w:themeColor="text1"/>
        </w:rPr>
        <w:t>s</w:t>
      </w:r>
      <w:r w:rsidRPr="002C61D2">
        <w:rPr>
          <w:rFonts w:asciiTheme="minorHAnsi" w:hAnsiTheme="minorHAnsi" w:cstheme="minorHAnsi"/>
          <w:color w:val="000000" w:themeColor="text1"/>
        </w:rPr>
        <w:t xml:space="preserve"> also are out of scope.</w:t>
      </w:r>
    </w:p>
    <w:p w14:paraId="69041451" w14:textId="3C9CDA4D" w:rsidR="000A331C" w:rsidRPr="002C61D2" w:rsidRDefault="000A331C" w:rsidP="00494DF4">
      <w:pPr>
        <w:rPr>
          <w:ins w:id="7" w:author="GLEIF" w:date="2021-03-29T16:48:00Z"/>
          <w:color w:val="000000" w:themeColor="text1"/>
        </w:rPr>
      </w:pPr>
    </w:p>
    <w:p w14:paraId="12C3B6DC" w14:textId="7E6B4608" w:rsidR="000E7D00" w:rsidRPr="002C61D2" w:rsidRDefault="000E7D00" w:rsidP="002A09F8">
      <w:pPr>
        <w:pStyle w:val="Heading1"/>
        <w:rPr>
          <w:rFonts w:ascii="Calibri" w:hAnsi="Calibri"/>
          <w:b/>
          <w:bCs/>
          <w:color w:val="000000" w:themeColor="text1"/>
        </w:rPr>
      </w:pPr>
      <w:bookmarkStart w:id="8" w:name="_Toc72853347"/>
      <w:r w:rsidRPr="002C61D2">
        <w:rPr>
          <w:rFonts w:ascii="Calibri" w:hAnsi="Calibri"/>
          <w:b/>
          <w:bCs/>
          <w:color w:val="000000" w:themeColor="text1"/>
        </w:rPr>
        <w:t>Objectives</w:t>
      </w:r>
      <w:bookmarkEnd w:id="8"/>
    </w:p>
    <w:p w14:paraId="44AD04C5" w14:textId="77777777" w:rsidR="000E7D00" w:rsidRPr="002C61D2" w:rsidRDefault="000E7D00" w:rsidP="00494DF4">
      <w:pPr>
        <w:rPr>
          <w:color w:val="000000" w:themeColor="text1"/>
          <w:sz w:val="12"/>
          <w:szCs w:val="12"/>
        </w:rPr>
      </w:pPr>
    </w:p>
    <w:p w14:paraId="4DF0BCB8" w14:textId="2C3C8D71" w:rsidR="0007720F" w:rsidRPr="002C61D2" w:rsidRDefault="00917B08" w:rsidP="00494DF4">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w:t>
      </w:r>
      <w:r w:rsidR="0007720F" w:rsidRPr="002C61D2">
        <w:rPr>
          <w:rFonts w:asciiTheme="minorHAnsi" w:hAnsiTheme="minorHAnsi" w:cstheme="minorHAnsi"/>
          <w:color w:val="000000" w:themeColor="text1"/>
        </w:rPr>
        <w:t xml:space="preserve">objectives </w:t>
      </w:r>
      <w:r w:rsidRPr="002C61D2">
        <w:rPr>
          <w:rFonts w:asciiTheme="minorHAnsi" w:hAnsiTheme="minorHAnsi" w:cstheme="minorHAnsi"/>
          <w:color w:val="000000" w:themeColor="text1"/>
        </w:rPr>
        <w:t xml:space="preserve">of the vLEI Ecosystem Governance Framework </w:t>
      </w:r>
      <w:r w:rsidR="0007720F" w:rsidRPr="002C61D2">
        <w:rPr>
          <w:rFonts w:asciiTheme="minorHAnsi" w:hAnsiTheme="minorHAnsi" w:cstheme="minorHAnsi"/>
          <w:color w:val="000000" w:themeColor="text1"/>
        </w:rPr>
        <w:t>for a</w:t>
      </w:r>
      <w:r w:rsidR="007628A5" w:rsidRPr="002C61D2">
        <w:rPr>
          <w:rFonts w:asciiTheme="minorHAnsi" w:hAnsiTheme="minorHAnsi" w:cstheme="minorHAnsi"/>
          <w:color w:val="000000" w:themeColor="text1"/>
        </w:rPr>
        <w:t xml:space="preserve"> global</w:t>
      </w:r>
      <w:r w:rsidR="0007720F" w:rsidRPr="002C61D2">
        <w:rPr>
          <w:rFonts w:asciiTheme="minorHAnsi" w:hAnsiTheme="minorHAnsi" w:cstheme="minorHAnsi"/>
          <w:color w:val="000000" w:themeColor="text1"/>
        </w:rPr>
        <w:t xml:space="preserve"> infrastructure for organizational digital identity based on the LEI are:</w:t>
      </w:r>
    </w:p>
    <w:p w14:paraId="22742B02" w14:textId="5DA2C0C5" w:rsidR="0007720F" w:rsidRPr="002C61D2" w:rsidRDefault="0007720F" w:rsidP="00494DF4">
      <w:pPr>
        <w:rPr>
          <w:rFonts w:asciiTheme="minorHAnsi" w:hAnsiTheme="minorHAnsi" w:cstheme="minorHAnsi"/>
          <w:color w:val="000000" w:themeColor="text1"/>
        </w:rPr>
      </w:pPr>
    </w:p>
    <w:p w14:paraId="376EA8A8" w14:textId="77777777" w:rsidR="0007720F" w:rsidRPr="002C61D2" w:rsidRDefault="0007720F" w:rsidP="002A09F8">
      <w:pPr>
        <w:rPr>
          <w:rFonts w:asciiTheme="minorHAnsi" w:hAnsiTheme="minorHAnsi" w:cstheme="minorHAnsi"/>
          <w:color w:val="000000" w:themeColor="text1"/>
        </w:rPr>
      </w:pPr>
      <w:bookmarkStart w:id="9" w:name="_Toc52653090"/>
      <w:r w:rsidRPr="002C61D2">
        <w:rPr>
          <w:rFonts w:asciiTheme="minorHAnsi" w:hAnsiTheme="minorHAnsi" w:cstheme="minorHAnsi"/>
          <w:color w:val="000000" w:themeColor="text1"/>
        </w:rPr>
        <w:t>Drive LEI Adoption</w:t>
      </w:r>
      <w:bookmarkEnd w:id="9"/>
    </w:p>
    <w:p w14:paraId="2B4917DD" w14:textId="01772EF9" w:rsidR="0007720F" w:rsidRPr="002C61D2" w:rsidRDefault="0007720F" w:rsidP="005569B6">
      <w:pPr>
        <w:numPr>
          <w:ilvl w:val="0"/>
          <w:numId w:val="3"/>
        </w:numPr>
        <w:rPr>
          <w:rFonts w:asciiTheme="minorHAnsi" w:hAnsiTheme="minorHAnsi" w:cstheme="minorHAnsi"/>
          <w:color w:val="000000" w:themeColor="text1"/>
        </w:rPr>
      </w:pPr>
      <w:r w:rsidRPr="002C61D2">
        <w:rPr>
          <w:rFonts w:asciiTheme="minorHAnsi" w:hAnsiTheme="minorHAnsi" w:cstheme="minorHAnsi"/>
          <w:color w:val="000000" w:themeColor="text1"/>
        </w:rPr>
        <w:t>Expand the value LEIs can bring to the global economy by enabling cryptographically verifiable vLEIs</w:t>
      </w:r>
      <w:r w:rsidR="00917B08" w:rsidRPr="002C61D2">
        <w:rPr>
          <w:rFonts w:asciiTheme="minorHAnsi" w:hAnsiTheme="minorHAnsi" w:cstheme="minorHAnsi"/>
          <w:color w:val="000000" w:themeColor="text1"/>
        </w:rPr>
        <w:t>;</w:t>
      </w:r>
    </w:p>
    <w:p w14:paraId="2E25432A" w14:textId="67EB99D0" w:rsidR="0007720F" w:rsidRPr="002C61D2" w:rsidRDefault="0007720F" w:rsidP="005569B6">
      <w:pPr>
        <w:numPr>
          <w:ilvl w:val="0"/>
          <w:numId w:val="3"/>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Make it easy and profitable for a wide range of </w:t>
      </w:r>
      <w:r w:rsidR="00D00549" w:rsidRPr="002C61D2">
        <w:rPr>
          <w:rFonts w:asciiTheme="minorHAnsi" w:hAnsiTheme="minorHAnsi" w:cstheme="minorHAnsi"/>
          <w:color w:val="000000" w:themeColor="text1"/>
        </w:rPr>
        <w:t>QVIs</w:t>
      </w:r>
      <w:r w:rsidRPr="002C61D2">
        <w:rPr>
          <w:rFonts w:asciiTheme="minorHAnsi" w:hAnsiTheme="minorHAnsi" w:cstheme="minorHAnsi"/>
          <w:color w:val="000000" w:themeColor="text1"/>
        </w:rPr>
        <w:t xml:space="preserve"> to begin issuing vLEIs</w:t>
      </w:r>
      <w:r w:rsidR="00917B08" w:rsidRPr="002C61D2">
        <w:rPr>
          <w:rFonts w:asciiTheme="minorHAnsi" w:hAnsiTheme="minorHAnsi" w:cstheme="minorHAnsi"/>
          <w:color w:val="000000" w:themeColor="text1"/>
        </w:rPr>
        <w:t>;</w:t>
      </w:r>
    </w:p>
    <w:p w14:paraId="668E7FD7" w14:textId="1B508ED4" w:rsidR="0007720F" w:rsidRPr="002C61D2" w:rsidRDefault="0007720F" w:rsidP="005569B6">
      <w:pPr>
        <w:numPr>
          <w:ilvl w:val="0"/>
          <w:numId w:val="3"/>
        </w:numPr>
        <w:rPr>
          <w:rFonts w:asciiTheme="minorHAnsi" w:hAnsiTheme="minorHAnsi" w:cstheme="minorHAnsi"/>
          <w:color w:val="000000" w:themeColor="text1"/>
        </w:rPr>
      </w:pPr>
      <w:r w:rsidRPr="002C61D2">
        <w:rPr>
          <w:rFonts w:asciiTheme="minorHAnsi" w:hAnsiTheme="minorHAnsi" w:cstheme="minorHAnsi"/>
          <w:color w:val="000000" w:themeColor="text1"/>
        </w:rPr>
        <w:t>Attract developers to build vLEIs into applications that depend on digital trust</w:t>
      </w:r>
      <w:r w:rsidR="00917B08" w:rsidRPr="002C61D2">
        <w:rPr>
          <w:rFonts w:asciiTheme="minorHAnsi" w:hAnsiTheme="minorHAnsi" w:cstheme="minorHAnsi"/>
          <w:color w:val="000000" w:themeColor="text1"/>
        </w:rPr>
        <w:t>;</w:t>
      </w:r>
    </w:p>
    <w:p w14:paraId="03CB564B" w14:textId="50A11C6B" w:rsidR="0007720F" w:rsidRPr="002C61D2" w:rsidRDefault="0007720F" w:rsidP="005569B6">
      <w:pPr>
        <w:numPr>
          <w:ilvl w:val="0"/>
          <w:numId w:val="3"/>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Assist regulators in understanding and incorporating LEIs and vLEIs so that they </w:t>
      </w:r>
      <w:r w:rsidR="00917B08" w:rsidRPr="002C61D2">
        <w:rPr>
          <w:rFonts w:asciiTheme="minorHAnsi" w:hAnsiTheme="minorHAnsi" w:cstheme="minorHAnsi"/>
          <w:color w:val="000000" w:themeColor="text1"/>
        </w:rPr>
        <w:t>are integrated in</w:t>
      </w:r>
      <w:r w:rsidRPr="002C61D2">
        <w:rPr>
          <w:rFonts w:asciiTheme="minorHAnsi" w:hAnsiTheme="minorHAnsi" w:cstheme="minorHAnsi"/>
          <w:color w:val="000000" w:themeColor="text1"/>
        </w:rPr>
        <w:t>to numerous critical business processes and workflows.</w:t>
      </w:r>
    </w:p>
    <w:p w14:paraId="554991CD" w14:textId="77777777" w:rsidR="0007720F" w:rsidRPr="002C61D2" w:rsidRDefault="0007720F" w:rsidP="0007720F">
      <w:pPr>
        <w:ind w:left="720"/>
        <w:rPr>
          <w:color w:val="000000" w:themeColor="text1"/>
        </w:rPr>
      </w:pPr>
    </w:p>
    <w:p w14:paraId="2ABA200A" w14:textId="4DA88D9A" w:rsidR="0007720F" w:rsidRPr="002C61D2" w:rsidRDefault="0007720F" w:rsidP="002A09F8">
      <w:pPr>
        <w:rPr>
          <w:rFonts w:asciiTheme="minorHAnsi" w:hAnsiTheme="minorHAnsi" w:cstheme="minorHAnsi"/>
          <w:color w:val="000000" w:themeColor="text1"/>
        </w:rPr>
      </w:pPr>
      <w:bookmarkStart w:id="10" w:name="_Toc52653091"/>
      <w:r w:rsidRPr="002C61D2">
        <w:rPr>
          <w:rFonts w:asciiTheme="minorHAnsi" w:hAnsiTheme="minorHAnsi" w:cstheme="minorHAnsi"/>
          <w:color w:val="000000" w:themeColor="text1"/>
        </w:rPr>
        <w:t>Establish GLEIF as a Global Root of Trust for Organizational Identifiers</w:t>
      </w:r>
      <w:bookmarkEnd w:id="10"/>
    </w:p>
    <w:p w14:paraId="416BDA3A" w14:textId="5D67822E" w:rsidR="0007720F" w:rsidRPr="002C61D2" w:rsidRDefault="0007720F" w:rsidP="005569B6">
      <w:pPr>
        <w:numPr>
          <w:ilvl w:val="0"/>
          <w:numId w:val="4"/>
        </w:numPr>
        <w:rPr>
          <w:rFonts w:asciiTheme="minorHAnsi" w:hAnsiTheme="minorHAnsi" w:cstheme="minorHAnsi"/>
          <w:color w:val="000000" w:themeColor="text1"/>
        </w:rPr>
      </w:pPr>
      <w:r w:rsidRPr="002C61D2">
        <w:rPr>
          <w:rFonts w:asciiTheme="minorHAnsi" w:hAnsiTheme="minorHAnsi" w:cstheme="minorHAnsi"/>
          <w:color w:val="000000" w:themeColor="text1"/>
        </w:rPr>
        <w:t>Position vLEIs as the simplest, strongest solution for any use case requiring digital verification of the attributes, transactions, or attestations of a legal entity or its official persons</w:t>
      </w:r>
      <w:r w:rsidR="00074F00" w:rsidRPr="002C61D2">
        <w:rPr>
          <w:rFonts w:asciiTheme="minorHAnsi" w:hAnsiTheme="minorHAnsi" w:cstheme="minorHAnsi"/>
          <w:color w:val="000000" w:themeColor="text1"/>
        </w:rPr>
        <w:t xml:space="preserve"> or persons in other functions;</w:t>
      </w:r>
    </w:p>
    <w:p w14:paraId="619FBE8E" w14:textId="077B934D" w:rsidR="0007720F" w:rsidRPr="002C61D2" w:rsidRDefault="0007720F" w:rsidP="005569B6">
      <w:pPr>
        <w:numPr>
          <w:ilvl w:val="0"/>
          <w:numId w:val="4"/>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Enable a </w:t>
      </w:r>
      <w:r w:rsidR="00D00549" w:rsidRPr="002C61D2">
        <w:rPr>
          <w:rFonts w:asciiTheme="minorHAnsi" w:hAnsiTheme="minorHAnsi" w:cstheme="minorHAnsi"/>
          <w:color w:val="000000" w:themeColor="text1"/>
        </w:rPr>
        <w:t xml:space="preserve">vLEI chain of trust: </w:t>
      </w:r>
      <w:r w:rsidRPr="002C61D2">
        <w:rPr>
          <w:rFonts w:asciiTheme="minorHAnsi" w:hAnsiTheme="minorHAnsi" w:cstheme="minorHAnsi"/>
          <w:color w:val="000000" w:themeColor="text1"/>
        </w:rPr>
        <w:t xml:space="preserve">GLEIF, </w:t>
      </w:r>
      <w:r w:rsidR="004A15BF" w:rsidRPr="002C61D2">
        <w:rPr>
          <w:rFonts w:asciiTheme="minorHAnsi" w:hAnsiTheme="minorHAnsi" w:cstheme="minorHAnsi"/>
          <w:color w:val="000000" w:themeColor="text1"/>
        </w:rPr>
        <w:t>Q</w:t>
      </w:r>
      <w:r w:rsidR="00D00549" w:rsidRPr="002C61D2">
        <w:rPr>
          <w:rFonts w:asciiTheme="minorHAnsi" w:hAnsiTheme="minorHAnsi" w:cstheme="minorHAnsi"/>
          <w:color w:val="000000" w:themeColor="text1"/>
        </w:rPr>
        <w:t xml:space="preserve">VIs, </w:t>
      </w:r>
      <w:r w:rsidRPr="002C61D2">
        <w:rPr>
          <w:rFonts w:asciiTheme="minorHAnsi" w:hAnsiTheme="minorHAnsi" w:cstheme="minorHAnsi"/>
          <w:color w:val="000000" w:themeColor="text1"/>
        </w:rPr>
        <w:t xml:space="preserve">Legal Entities, </w:t>
      </w:r>
      <w:r w:rsidR="00D00549" w:rsidRPr="002C61D2">
        <w:rPr>
          <w:rFonts w:asciiTheme="minorHAnsi" w:hAnsiTheme="minorHAnsi" w:cstheme="minorHAnsi"/>
          <w:color w:val="000000" w:themeColor="text1"/>
        </w:rPr>
        <w:t>OOR</w:t>
      </w:r>
      <w:r w:rsidR="00CE340B"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 xml:space="preserve">Persons, </w:t>
      </w:r>
      <w:r w:rsidR="00D00549" w:rsidRPr="002C61D2">
        <w:rPr>
          <w:rFonts w:asciiTheme="minorHAnsi" w:hAnsiTheme="minorHAnsi" w:cstheme="minorHAnsi"/>
          <w:color w:val="000000" w:themeColor="text1"/>
        </w:rPr>
        <w:t>ECR</w:t>
      </w:r>
      <w:r w:rsidRPr="002C61D2">
        <w:rPr>
          <w:rFonts w:asciiTheme="minorHAnsi" w:hAnsiTheme="minorHAnsi" w:cstheme="minorHAnsi"/>
          <w:color w:val="000000" w:themeColor="text1"/>
        </w:rPr>
        <w:t xml:space="preserve"> Persons</w:t>
      </w:r>
      <w:r w:rsidR="00074F00" w:rsidRPr="002C61D2">
        <w:rPr>
          <w:rFonts w:asciiTheme="minorHAnsi" w:hAnsiTheme="minorHAnsi" w:cstheme="minorHAnsi"/>
          <w:color w:val="000000" w:themeColor="text1"/>
        </w:rPr>
        <w:t>;</w:t>
      </w:r>
    </w:p>
    <w:p w14:paraId="485E4579" w14:textId="45EBF543" w:rsidR="0007720F" w:rsidRPr="002C61D2" w:rsidRDefault="0007720F" w:rsidP="005569B6">
      <w:pPr>
        <w:numPr>
          <w:ilvl w:val="0"/>
          <w:numId w:val="4"/>
        </w:numPr>
        <w:rPr>
          <w:rFonts w:asciiTheme="minorHAnsi" w:hAnsiTheme="minorHAnsi" w:cstheme="minorHAnsi"/>
          <w:color w:val="000000" w:themeColor="text1"/>
        </w:rPr>
      </w:pPr>
      <w:r w:rsidRPr="002C61D2">
        <w:rPr>
          <w:rFonts w:asciiTheme="minorHAnsi" w:hAnsiTheme="minorHAnsi" w:cstheme="minorHAnsi"/>
          <w:color w:val="000000" w:themeColor="text1"/>
        </w:rPr>
        <w:t>Support unlimited levels of delegated identifiers and associated Verifiable Credentials to provide both horizontal and vertical scalability.</w:t>
      </w:r>
    </w:p>
    <w:p w14:paraId="082CEBC7" w14:textId="77777777" w:rsidR="0007720F" w:rsidRPr="002C61D2" w:rsidRDefault="0007720F" w:rsidP="0007720F">
      <w:pPr>
        <w:ind w:left="720"/>
        <w:rPr>
          <w:rFonts w:asciiTheme="minorHAnsi" w:hAnsiTheme="minorHAnsi" w:cstheme="minorHAnsi"/>
          <w:color w:val="000000" w:themeColor="text1"/>
        </w:rPr>
      </w:pPr>
    </w:p>
    <w:p w14:paraId="639BFE68" w14:textId="77777777" w:rsidR="0007720F" w:rsidRPr="002C61D2" w:rsidRDefault="0007720F" w:rsidP="002A09F8">
      <w:pPr>
        <w:rPr>
          <w:rFonts w:asciiTheme="minorHAnsi" w:hAnsiTheme="minorHAnsi" w:cstheme="minorHAnsi"/>
          <w:color w:val="000000" w:themeColor="text1"/>
        </w:rPr>
      </w:pPr>
      <w:bookmarkStart w:id="11" w:name="_Toc52653092"/>
      <w:r w:rsidRPr="002C61D2">
        <w:rPr>
          <w:rFonts w:asciiTheme="minorHAnsi" w:hAnsiTheme="minorHAnsi" w:cstheme="minorHAnsi"/>
          <w:color w:val="000000" w:themeColor="text1"/>
        </w:rPr>
        <w:t>Enable New Uses for LEIs</w:t>
      </w:r>
      <w:bookmarkEnd w:id="11"/>
    </w:p>
    <w:p w14:paraId="727BD89C" w14:textId="638CB4F5" w:rsidR="0007720F" w:rsidRPr="002C61D2" w:rsidRDefault="0007720F" w:rsidP="0007720F">
      <w:pPr>
        <w:rPr>
          <w:ins w:id="12" w:author="GLEIF" w:date="2021-05-04T16:28:00Z"/>
          <w:rFonts w:asciiTheme="minorHAnsi" w:hAnsiTheme="minorHAnsi" w:cstheme="minorHAnsi"/>
          <w:color w:val="000000" w:themeColor="text1"/>
        </w:rPr>
      </w:pPr>
      <w:r w:rsidRPr="002C61D2">
        <w:rPr>
          <w:rFonts w:asciiTheme="minorHAnsi" w:hAnsiTheme="minorHAnsi" w:cstheme="minorHAnsi"/>
          <w:color w:val="000000" w:themeColor="text1"/>
        </w:rPr>
        <w:t>A list of use-cases, including those identified through vLEI research, includes:</w:t>
      </w:r>
    </w:p>
    <w:p w14:paraId="28070375" w14:textId="77777777" w:rsidR="003D1081" w:rsidRPr="002C61D2" w:rsidRDefault="003D1081" w:rsidP="0007720F">
      <w:pPr>
        <w:rPr>
          <w:rFonts w:asciiTheme="minorHAnsi" w:hAnsiTheme="minorHAnsi" w:cstheme="minorHAnsi"/>
          <w:color w:val="000000" w:themeColor="text1"/>
        </w:rPr>
      </w:pPr>
    </w:p>
    <w:p w14:paraId="1431CA0B" w14:textId="77777777" w:rsidR="0007720F" w:rsidRPr="002C61D2" w:rsidRDefault="0007720F" w:rsidP="002A09F8">
      <w:pPr>
        <w:rPr>
          <w:rFonts w:asciiTheme="minorHAnsi" w:hAnsiTheme="minorHAnsi" w:cstheme="minorHAnsi"/>
          <w:color w:val="000000" w:themeColor="text1"/>
        </w:rPr>
      </w:pPr>
      <w:r w:rsidRPr="002C61D2">
        <w:rPr>
          <w:rFonts w:asciiTheme="minorHAnsi" w:hAnsiTheme="minorHAnsi" w:cstheme="minorHAnsi"/>
          <w:color w:val="000000" w:themeColor="text1"/>
        </w:rPr>
        <w:t>Verifiable corporate documentation and communications</w:t>
      </w:r>
    </w:p>
    <w:p w14:paraId="5520B4BA" w14:textId="6BB9AA77" w:rsidR="0007720F" w:rsidRPr="002C61D2" w:rsidRDefault="0007720F" w:rsidP="005569B6">
      <w:pPr>
        <w:numPr>
          <w:ilvl w:val="0"/>
          <w:numId w:val="5"/>
        </w:numPr>
        <w:rPr>
          <w:rFonts w:asciiTheme="minorHAnsi" w:hAnsiTheme="minorHAnsi" w:cstheme="minorHAnsi"/>
          <w:color w:val="000000" w:themeColor="text1"/>
        </w:rPr>
      </w:pPr>
      <w:r w:rsidRPr="002C61D2">
        <w:rPr>
          <w:rFonts w:asciiTheme="minorHAnsi" w:hAnsiTheme="minorHAnsi" w:cstheme="minorHAnsi"/>
          <w:color w:val="000000" w:themeColor="text1"/>
        </w:rPr>
        <w:t>Company and signatory-specific documents and reports</w:t>
      </w:r>
      <w:r w:rsidR="00074F00" w:rsidRPr="002C61D2">
        <w:rPr>
          <w:rFonts w:asciiTheme="minorHAnsi" w:hAnsiTheme="minorHAnsi" w:cstheme="minorHAnsi"/>
          <w:color w:val="000000" w:themeColor="text1"/>
        </w:rPr>
        <w:t>;</w:t>
      </w:r>
    </w:p>
    <w:p w14:paraId="62C22E44" w14:textId="0611F0D5" w:rsidR="0007720F" w:rsidRPr="002C61D2" w:rsidRDefault="0007720F" w:rsidP="005569B6">
      <w:pPr>
        <w:numPr>
          <w:ilvl w:val="0"/>
          <w:numId w:val="5"/>
        </w:numPr>
        <w:rPr>
          <w:rFonts w:asciiTheme="minorHAnsi" w:hAnsiTheme="minorHAnsi" w:cstheme="minorHAnsi"/>
          <w:color w:val="000000" w:themeColor="text1"/>
        </w:rPr>
      </w:pPr>
      <w:r w:rsidRPr="002C61D2">
        <w:rPr>
          <w:rFonts w:asciiTheme="minorHAnsi" w:hAnsiTheme="minorHAnsi" w:cstheme="minorHAnsi"/>
          <w:color w:val="000000" w:themeColor="text1"/>
        </w:rPr>
        <w:t>Regulatory filing and reporting by a third-party filer on behalf of the filer/reporting entity or by an auditor</w:t>
      </w:r>
      <w:r w:rsidR="00074F00" w:rsidRPr="002C61D2">
        <w:rPr>
          <w:rFonts w:asciiTheme="minorHAnsi" w:hAnsiTheme="minorHAnsi" w:cstheme="minorHAnsi"/>
          <w:color w:val="000000" w:themeColor="text1"/>
        </w:rPr>
        <w:t>;</w:t>
      </w:r>
    </w:p>
    <w:p w14:paraId="4E75D9B8" w14:textId="2AA9A9EA" w:rsidR="0007720F" w:rsidRPr="002C61D2" w:rsidRDefault="0007720F" w:rsidP="005569B6">
      <w:pPr>
        <w:numPr>
          <w:ilvl w:val="0"/>
          <w:numId w:val="5"/>
        </w:numPr>
        <w:rPr>
          <w:rFonts w:asciiTheme="minorHAnsi" w:hAnsiTheme="minorHAnsi" w:cstheme="minorHAnsi"/>
          <w:color w:val="000000" w:themeColor="text1"/>
        </w:rPr>
      </w:pPr>
      <w:r w:rsidRPr="002C61D2">
        <w:rPr>
          <w:rFonts w:asciiTheme="minorHAnsi" w:hAnsiTheme="minorHAnsi" w:cstheme="minorHAnsi"/>
          <w:color w:val="000000" w:themeColor="text1"/>
        </w:rPr>
        <w:lastRenderedPageBreak/>
        <w:t>Contracts and legal agreements</w:t>
      </w:r>
      <w:r w:rsidR="00074F00" w:rsidRPr="002C61D2">
        <w:rPr>
          <w:rFonts w:asciiTheme="minorHAnsi" w:hAnsiTheme="minorHAnsi" w:cstheme="minorHAnsi"/>
          <w:color w:val="000000" w:themeColor="text1"/>
        </w:rPr>
        <w:t>;</w:t>
      </w:r>
    </w:p>
    <w:p w14:paraId="1A2E3AB8" w14:textId="77777777" w:rsidR="0007720F" w:rsidRPr="002C61D2" w:rsidRDefault="0007720F" w:rsidP="005569B6">
      <w:pPr>
        <w:numPr>
          <w:ilvl w:val="0"/>
          <w:numId w:val="5"/>
        </w:numPr>
        <w:rPr>
          <w:rFonts w:asciiTheme="minorHAnsi" w:hAnsiTheme="minorHAnsi" w:cstheme="minorHAnsi"/>
          <w:color w:val="000000" w:themeColor="text1"/>
        </w:rPr>
      </w:pPr>
      <w:r w:rsidRPr="002C61D2">
        <w:rPr>
          <w:rFonts w:asciiTheme="minorHAnsi" w:hAnsiTheme="minorHAnsi" w:cstheme="minorHAnsi"/>
          <w:color w:val="000000" w:themeColor="text1"/>
        </w:rPr>
        <w:t>Private, secure, peer-to-peer communication with customers, employees, and other stakeholders.</w:t>
      </w:r>
    </w:p>
    <w:p w14:paraId="6F6BD397" w14:textId="77777777" w:rsidR="00074F00" w:rsidRPr="002C61D2" w:rsidRDefault="00074F00" w:rsidP="0007720F">
      <w:pPr>
        <w:rPr>
          <w:b/>
          <w:bCs/>
          <w:color w:val="000000" w:themeColor="text1"/>
        </w:rPr>
      </w:pPr>
    </w:p>
    <w:p w14:paraId="7A8F5445" w14:textId="49E84A01" w:rsidR="0007720F" w:rsidRPr="002C61D2" w:rsidRDefault="0007720F" w:rsidP="002A09F8">
      <w:pPr>
        <w:rPr>
          <w:rFonts w:asciiTheme="minorHAnsi" w:hAnsiTheme="minorHAnsi" w:cstheme="minorHAnsi"/>
          <w:color w:val="000000" w:themeColor="text1"/>
        </w:rPr>
      </w:pPr>
      <w:r w:rsidRPr="002C61D2">
        <w:rPr>
          <w:rFonts w:asciiTheme="minorHAnsi" w:hAnsiTheme="minorHAnsi" w:cstheme="minorHAnsi"/>
          <w:color w:val="000000" w:themeColor="text1"/>
        </w:rPr>
        <w:t>Counterparty verification supporting digital business interaction/automation</w:t>
      </w:r>
    </w:p>
    <w:p w14:paraId="67A0DA71" w14:textId="60DA6D80" w:rsidR="0007720F" w:rsidRPr="002C61D2" w:rsidRDefault="0007720F" w:rsidP="005569B6">
      <w:pPr>
        <w:numPr>
          <w:ilvl w:val="0"/>
          <w:numId w:val="6"/>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Client/counterparty due diligence </w:t>
      </w:r>
      <w:r w:rsidR="009A3397" w:rsidRPr="002C61D2">
        <w:rPr>
          <w:rFonts w:asciiTheme="minorHAnsi" w:hAnsiTheme="minorHAnsi" w:cstheme="minorHAnsi"/>
          <w:color w:val="000000" w:themeColor="text1"/>
        </w:rPr>
        <w:t>and</w:t>
      </w:r>
      <w:r w:rsidRPr="002C61D2">
        <w:rPr>
          <w:rFonts w:asciiTheme="minorHAnsi" w:hAnsiTheme="minorHAnsi" w:cstheme="minorHAnsi"/>
          <w:color w:val="000000" w:themeColor="text1"/>
        </w:rPr>
        <w:t xml:space="preserve"> Know Your Customer </w:t>
      </w:r>
      <w:r w:rsidR="00643033" w:rsidRPr="002C61D2">
        <w:rPr>
          <w:rFonts w:asciiTheme="minorHAnsi" w:hAnsiTheme="minorHAnsi" w:cstheme="minorHAnsi"/>
          <w:color w:val="000000" w:themeColor="text1"/>
        </w:rPr>
        <w:t xml:space="preserve">(KYC) </w:t>
      </w:r>
      <w:r w:rsidRPr="002C61D2">
        <w:rPr>
          <w:rFonts w:asciiTheme="minorHAnsi" w:hAnsiTheme="minorHAnsi" w:cstheme="minorHAnsi"/>
          <w:color w:val="000000" w:themeColor="text1"/>
        </w:rPr>
        <w:t>compliance</w:t>
      </w:r>
      <w:r w:rsidR="00074F00" w:rsidRPr="002C61D2">
        <w:rPr>
          <w:rFonts w:asciiTheme="minorHAnsi" w:hAnsiTheme="minorHAnsi" w:cstheme="minorHAnsi"/>
          <w:color w:val="000000" w:themeColor="text1"/>
        </w:rPr>
        <w:t>;</w:t>
      </w:r>
    </w:p>
    <w:p w14:paraId="20E9192A" w14:textId="64259CDA" w:rsidR="0007720F" w:rsidRPr="002C61D2" w:rsidRDefault="0007720F" w:rsidP="005569B6">
      <w:pPr>
        <w:numPr>
          <w:ilvl w:val="0"/>
          <w:numId w:val="6"/>
        </w:numPr>
        <w:rPr>
          <w:rFonts w:asciiTheme="minorHAnsi" w:hAnsiTheme="minorHAnsi" w:cstheme="minorHAnsi"/>
          <w:color w:val="000000" w:themeColor="text1"/>
        </w:rPr>
      </w:pPr>
      <w:r w:rsidRPr="002C61D2">
        <w:rPr>
          <w:rFonts w:asciiTheme="minorHAnsi" w:hAnsiTheme="minorHAnsi" w:cstheme="minorHAnsi"/>
          <w:color w:val="000000" w:themeColor="text1"/>
        </w:rPr>
        <w:t>Import/export, supply chain, customs/border control, payment for goods (e-invoicing)</w:t>
      </w:r>
      <w:r w:rsidR="00074F00" w:rsidRPr="002C61D2">
        <w:rPr>
          <w:rFonts w:asciiTheme="minorHAnsi" w:hAnsiTheme="minorHAnsi" w:cstheme="minorHAnsi"/>
          <w:color w:val="000000" w:themeColor="text1"/>
        </w:rPr>
        <w:t>;</w:t>
      </w:r>
    </w:p>
    <w:p w14:paraId="29771A41" w14:textId="0B475B8D" w:rsidR="0007720F" w:rsidRPr="002C61D2" w:rsidRDefault="0007720F" w:rsidP="005569B6">
      <w:pPr>
        <w:numPr>
          <w:ilvl w:val="0"/>
          <w:numId w:val="6"/>
        </w:numPr>
        <w:rPr>
          <w:rFonts w:asciiTheme="minorHAnsi" w:hAnsiTheme="minorHAnsi" w:cstheme="minorHAnsi"/>
          <w:color w:val="000000" w:themeColor="text1"/>
        </w:rPr>
      </w:pPr>
      <w:r w:rsidRPr="002C61D2">
        <w:rPr>
          <w:rFonts w:asciiTheme="minorHAnsi" w:hAnsiTheme="minorHAnsi" w:cstheme="minorHAnsi"/>
          <w:color w:val="000000" w:themeColor="text1"/>
        </w:rPr>
        <w:t>Authorized signatory verification</w:t>
      </w:r>
      <w:r w:rsidR="00074F00" w:rsidRPr="002C61D2">
        <w:rPr>
          <w:rFonts w:asciiTheme="minorHAnsi" w:hAnsiTheme="minorHAnsi" w:cstheme="minorHAnsi"/>
          <w:color w:val="000000" w:themeColor="text1"/>
        </w:rPr>
        <w:t>;</w:t>
      </w:r>
    </w:p>
    <w:p w14:paraId="5936F9B7" w14:textId="77777777" w:rsidR="0007720F" w:rsidRPr="002C61D2" w:rsidRDefault="0007720F" w:rsidP="005569B6">
      <w:pPr>
        <w:numPr>
          <w:ilvl w:val="0"/>
          <w:numId w:val="6"/>
        </w:numPr>
        <w:rPr>
          <w:rFonts w:asciiTheme="minorHAnsi" w:hAnsiTheme="minorHAnsi" w:cstheme="minorHAnsi"/>
          <w:color w:val="000000" w:themeColor="text1"/>
        </w:rPr>
      </w:pPr>
      <w:r w:rsidRPr="002C61D2">
        <w:rPr>
          <w:rFonts w:asciiTheme="minorHAnsi" w:hAnsiTheme="minorHAnsi" w:cstheme="minorHAnsi"/>
          <w:color w:val="000000" w:themeColor="text1"/>
        </w:rPr>
        <w:t>e-invoice and e-payment instruction validation.</w:t>
      </w:r>
    </w:p>
    <w:p w14:paraId="40B2E319" w14:textId="77777777" w:rsidR="00074F00" w:rsidRPr="002C61D2" w:rsidRDefault="00074F00" w:rsidP="0007720F">
      <w:pPr>
        <w:rPr>
          <w:rFonts w:asciiTheme="minorHAnsi" w:hAnsiTheme="minorHAnsi" w:cstheme="minorHAnsi"/>
          <w:b/>
          <w:bCs/>
          <w:color w:val="000000" w:themeColor="text1"/>
        </w:rPr>
      </w:pPr>
    </w:p>
    <w:p w14:paraId="2D16D3F9" w14:textId="16A12FC9" w:rsidR="0007720F" w:rsidRPr="002C61D2" w:rsidRDefault="0007720F" w:rsidP="002A09F8">
      <w:pPr>
        <w:rPr>
          <w:rFonts w:asciiTheme="minorHAnsi" w:hAnsiTheme="minorHAnsi" w:cstheme="minorHAnsi"/>
          <w:color w:val="000000" w:themeColor="text1"/>
        </w:rPr>
      </w:pPr>
      <w:r w:rsidRPr="002C61D2">
        <w:rPr>
          <w:rFonts w:asciiTheme="minorHAnsi" w:hAnsiTheme="minorHAnsi" w:cstheme="minorHAnsi"/>
          <w:color w:val="000000" w:themeColor="text1"/>
        </w:rPr>
        <w:t>Licensing and corporate registration</w:t>
      </w:r>
    </w:p>
    <w:p w14:paraId="5FCEBFE9" w14:textId="69198777" w:rsidR="0007720F" w:rsidRPr="002C61D2" w:rsidRDefault="0007720F" w:rsidP="005569B6">
      <w:pPr>
        <w:numPr>
          <w:ilvl w:val="0"/>
          <w:numId w:val="7"/>
        </w:numPr>
        <w:rPr>
          <w:rFonts w:asciiTheme="minorHAnsi" w:hAnsiTheme="minorHAnsi" w:cstheme="minorHAnsi"/>
          <w:color w:val="000000" w:themeColor="text1"/>
        </w:rPr>
      </w:pPr>
      <w:r w:rsidRPr="002C61D2">
        <w:rPr>
          <w:rFonts w:asciiTheme="minorHAnsi" w:hAnsiTheme="minorHAnsi" w:cstheme="minorHAnsi"/>
          <w:color w:val="000000" w:themeColor="text1"/>
        </w:rPr>
        <w:t>Trusted supplier/provider network membership and registration</w:t>
      </w:r>
      <w:r w:rsidR="00074F00" w:rsidRPr="002C61D2">
        <w:rPr>
          <w:rFonts w:asciiTheme="minorHAnsi" w:hAnsiTheme="minorHAnsi" w:cstheme="minorHAnsi"/>
          <w:color w:val="000000" w:themeColor="text1"/>
        </w:rPr>
        <w:t>;</w:t>
      </w:r>
    </w:p>
    <w:p w14:paraId="19A5404A" w14:textId="258066BF" w:rsidR="0007720F" w:rsidRPr="002C61D2" w:rsidRDefault="0007720F" w:rsidP="005569B6">
      <w:pPr>
        <w:numPr>
          <w:ilvl w:val="0"/>
          <w:numId w:val="7"/>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Payment systems membership and </w:t>
      </w:r>
      <w:r w:rsidR="00074F00" w:rsidRPr="002C61D2">
        <w:rPr>
          <w:rFonts w:asciiTheme="minorHAnsi" w:hAnsiTheme="minorHAnsi" w:cstheme="minorHAnsi"/>
          <w:color w:val="000000" w:themeColor="text1"/>
        </w:rPr>
        <w:t>registration;</w:t>
      </w:r>
    </w:p>
    <w:p w14:paraId="73A006E9" w14:textId="77269A28" w:rsidR="0007720F" w:rsidRPr="002C61D2" w:rsidRDefault="0007720F" w:rsidP="005569B6">
      <w:pPr>
        <w:numPr>
          <w:ilvl w:val="0"/>
          <w:numId w:val="7"/>
        </w:numPr>
        <w:rPr>
          <w:rFonts w:asciiTheme="minorHAnsi" w:hAnsiTheme="minorHAnsi" w:cstheme="minorHAnsi"/>
          <w:color w:val="000000" w:themeColor="text1"/>
        </w:rPr>
      </w:pPr>
      <w:r w:rsidRPr="002C61D2">
        <w:rPr>
          <w:rFonts w:asciiTheme="minorHAnsi" w:hAnsiTheme="minorHAnsi" w:cstheme="minorHAnsi"/>
          <w:color w:val="000000" w:themeColor="text1"/>
        </w:rPr>
        <w:t>Business entity registration and licenses</w:t>
      </w:r>
      <w:r w:rsidR="00074F00" w:rsidRPr="002C61D2">
        <w:rPr>
          <w:rFonts w:asciiTheme="minorHAnsi" w:hAnsiTheme="minorHAnsi" w:cstheme="minorHAnsi"/>
          <w:color w:val="000000" w:themeColor="text1"/>
        </w:rPr>
        <w:t>;</w:t>
      </w:r>
    </w:p>
    <w:p w14:paraId="5D36030B" w14:textId="77777777" w:rsidR="0007720F" w:rsidRPr="002C61D2" w:rsidRDefault="0007720F" w:rsidP="005569B6">
      <w:pPr>
        <w:numPr>
          <w:ilvl w:val="0"/>
          <w:numId w:val="7"/>
        </w:numPr>
        <w:rPr>
          <w:rFonts w:asciiTheme="minorHAnsi" w:hAnsiTheme="minorHAnsi" w:cstheme="minorHAnsi"/>
          <w:color w:val="000000" w:themeColor="text1"/>
        </w:rPr>
      </w:pPr>
      <w:r w:rsidRPr="002C61D2">
        <w:rPr>
          <w:rFonts w:asciiTheme="minorHAnsi" w:hAnsiTheme="minorHAnsi" w:cstheme="minorHAnsi"/>
          <w:color w:val="000000" w:themeColor="text1"/>
        </w:rPr>
        <w:t>Educational institutions - qualification certification and verification.</w:t>
      </w:r>
    </w:p>
    <w:p w14:paraId="31BF1C58" w14:textId="77777777" w:rsidR="00074F00" w:rsidRPr="002C61D2" w:rsidRDefault="00074F00" w:rsidP="0007720F">
      <w:pPr>
        <w:rPr>
          <w:rFonts w:asciiTheme="minorHAnsi" w:hAnsiTheme="minorHAnsi" w:cstheme="minorHAnsi"/>
          <w:b/>
          <w:bCs/>
          <w:color w:val="000000" w:themeColor="text1"/>
        </w:rPr>
      </w:pPr>
    </w:p>
    <w:p w14:paraId="7C1F9422" w14:textId="1EF4D5E9" w:rsidR="0007720F" w:rsidRPr="002C61D2" w:rsidRDefault="0007720F" w:rsidP="002A09F8">
      <w:pPr>
        <w:rPr>
          <w:rFonts w:asciiTheme="minorHAnsi" w:hAnsiTheme="minorHAnsi" w:cstheme="minorHAnsi"/>
          <w:color w:val="000000" w:themeColor="text1"/>
        </w:rPr>
      </w:pPr>
      <w:r w:rsidRPr="002C61D2">
        <w:rPr>
          <w:rFonts w:asciiTheme="minorHAnsi" w:hAnsiTheme="minorHAnsi" w:cstheme="minorHAnsi"/>
          <w:color w:val="000000" w:themeColor="text1"/>
        </w:rPr>
        <w:t>Other use cases</w:t>
      </w:r>
    </w:p>
    <w:p w14:paraId="6282E611" w14:textId="4852C7E1" w:rsidR="0007720F" w:rsidRPr="002C61D2" w:rsidRDefault="0007720F" w:rsidP="005569B6">
      <w:pPr>
        <w:numPr>
          <w:ilvl w:val="0"/>
          <w:numId w:val="8"/>
        </w:numPr>
        <w:rPr>
          <w:rFonts w:asciiTheme="minorHAnsi" w:hAnsiTheme="minorHAnsi" w:cstheme="minorHAnsi"/>
          <w:color w:val="000000" w:themeColor="text1"/>
        </w:rPr>
      </w:pPr>
      <w:r w:rsidRPr="002C61D2">
        <w:rPr>
          <w:rFonts w:asciiTheme="minorHAnsi" w:hAnsiTheme="minorHAnsi" w:cstheme="minorHAnsi"/>
          <w:color w:val="000000" w:themeColor="text1"/>
        </w:rPr>
        <w:t>Digital wallets, digital asset management, and decentralized finance</w:t>
      </w:r>
      <w:r w:rsidR="00074F00" w:rsidRPr="002C61D2">
        <w:rPr>
          <w:rFonts w:asciiTheme="minorHAnsi" w:hAnsiTheme="minorHAnsi" w:cstheme="minorHAnsi"/>
          <w:color w:val="000000" w:themeColor="text1"/>
        </w:rPr>
        <w:t>;</w:t>
      </w:r>
    </w:p>
    <w:p w14:paraId="52C114FC" w14:textId="6EB87439" w:rsidR="0007720F" w:rsidRPr="002C61D2" w:rsidRDefault="0007720F" w:rsidP="005569B6">
      <w:pPr>
        <w:numPr>
          <w:ilvl w:val="0"/>
          <w:numId w:val="8"/>
        </w:numPr>
        <w:rPr>
          <w:rFonts w:asciiTheme="minorHAnsi" w:hAnsiTheme="minorHAnsi" w:cstheme="minorHAnsi"/>
          <w:color w:val="000000" w:themeColor="text1"/>
        </w:rPr>
      </w:pPr>
      <w:r w:rsidRPr="002C61D2">
        <w:rPr>
          <w:rFonts w:asciiTheme="minorHAnsi" w:hAnsiTheme="minorHAnsi" w:cstheme="minorHAnsi"/>
          <w:color w:val="000000" w:themeColor="text1"/>
        </w:rPr>
        <w:t>Verification of transacting parties</w:t>
      </w:r>
      <w:r w:rsidR="00074F00" w:rsidRPr="002C61D2">
        <w:rPr>
          <w:rFonts w:asciiTheme="minorHAnsi" w:hAnsiTheme="minorHAnsi" w:cstheme="minorHAnsi"/>
          <w:color w:val="000000" w:themeColor="text1"/>
        </w:rPr>
        <w:t>;</w:t>
      </w:r>
    </w:p>
    <w:p w14:paraId="544ED638" w14:textId="65DA9C6D" w:rsidR="0007720F" w:rsidRPr="002C61D2" w:rsidRDefault="0007720F" w:rsidP="005569B6">
      <w:pPr>
        <w:numPr>
          <w:ilvl w:val="0"/>
          <w:numId w:val="8"/>
        </w:numPr>
        <w:rPr>
          <w:rFonts w:asciiTheme="minorHAnsi" w:hAnsiTheme="minorHAnsi" w:cstheme="minorHAnsi"/>
          <w:color w:val="000000" w:themeColor="text1"/>
        </w:rPr>
      </w:pPr>
      <w:r w:rsidRPr="002C61D2">
        <w:rPr>
          <w:rFonts w:asciiTheme="minorHAnsi" w:hAnsiTheme="minorHAnsi" w:cstheme="minorHAnsi"/>
          <w:color w:val="000000" w:themeColor="text1"/>
        </w:rPr>
        <w:t>Employee and authorized agent ID for any organizational use-case</w:t>
      </w:r>
      <w:r w:rsidR="0017095E" w:rsidRPr="002C61D2">
        <w:rPr>
          <w:rFonts w:asciiTheme="minorHAnsi" w:hAnsiTheme="minorHAnsi" w:cstheme="minorHAnsi"/>
          <w:color w:val="000000" w:themeColor="text1"/>
        </w:rPr>
        <w:t>.</w:t>
      </w:r>
    </w:p>
    <w:p w14:paraId="67D61F8B" w14:textId="77777777" w:rsidR="00C37235" w:rsidRPr="002C61D2" w:rsidRDefault="00C37235" w:rsidP="0007720F">
      <w:pPr>
        <w:rPr>
          <w:rFonts w:asciiTheme="minorHAnsi" w:hAnsiTheme="minorHAnsi" w:cstheme="minorHAnsi"/>
          <w:b/>
          <w:bCs/>
          <w:color w:val="000000" w:themeColor="text1"/>
        </w:rPr>
      </w:pPr>
      <w:bookmarkStart w:id="13" w:name="_Toc52653093"/>
    </w:p>
    <w:p w14:paraId="18FB4C53" w14:textId="4064D637" w:rsidR="0007720F" w:rsidRPr="002C61D2" w:rsidRDefault="0007720F" w:rsidP="002A09F8">
      <w:pPr>
        <w:rPr>
          <w:rFonts w:asciiTheme="minorHAnsi" w:hAnsiTheme="minorHAnsi" w:cstheme="minorHAnsi"/>
          <w:color w:val="000000" w:themeColor="text1"/>
        </w:rPr>
      </w:pPr>
      <w:r w:rsidRPr="002C61D2">
        <w:rPr>
          <w:rFonts w:asciiTheme="minorHAnsi" w:hAnsiTheme="minorHAnsi" w:cstheme="minorHAnsi"/>
          <w:color w:val="000000" w:themeColor="text1"/>
        </w:rPr>
        <w:t>Enhance Security, Reduce Fraud</w:t>
      </w:r>
      <w:r w:rsidR="009A3397" w:rsidRPr="002C61D2">
        <w:rPr>
          <w:rFonts w:asciiTheme="minorHAnsi" w:hAnsiTheme="minorHAnsi" w:cstheme="minorHAnsi"/>
          <w:color w:val="000000" w:themeColor="text1"/>
        </w:rPr>
        <w:t xml:space="preserve"> and </w:t>
      </w:r>
      <w:r w:rsidRPr="002C61D2">
        <w:rPr>
          <w:rFonts w:asciiTheme="minorHAnsi" w:hAnsiTheme="minorHAnsi" w:cstheme="minorHAnsi"/>
          <w:color w:val="000000" w:themeColor="text1"/>
        </w:rPr>
        <w:t>Simplify Compliance</w:t>
      </w:r>
      <w:bookmarkEnd w:id="13"/>
    </w:p>
    <w:p w14:paraId="7BABCB8A" w14:textId="504B6583" w:rsidR="0007720F" w:rsidRPr="002C61D2" w:rsidRDefault="0007720F" w:rsidP="005569B6">
      <w:pPr>
        <w:numPr>
          <w:ilvl w:val="0"/>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Enhance security of </w:t>
      </w:r>
      <w:r w:rsidR="002F5F80" w:rsidRPr="002C61D2">
        <w:rPr>
          <w:rFonts w:asciiTheme="minorHAnsi" w:hAnsiTheme="minorHAnsi" w:cstheme="minorHAnsi"/>
          <w:color w:val="000000" w:themeColor="text1"/>
        </w:rPr>
        <w:t xml:space="preserve">Autonomic Identifiers, </w:t>
      </w:r>
      <w:r w:rsidRPr="002C61D2">
        <w:rPr>
          <w:rFonts w:asciiTheme="minorHAnsi" w:hAnsiTheme="minorHAnsi" w:cstheme="minorHAnsi"/>
          <w:color w:val="000000" w:themeColor="text1"/>
        </w:rPr>
        <w:t>vLEIs, and Verifiable Credentials by replacing an administrative root of trust with a cryptographic root of trust</w:t>
      </w:r>
      <w:r w:rsidR="00074F00" w:rsidRPr="002C61D2">
        <w:rPr>
          <w:rFonts w:asciiTheme="minorHAnsi" w:hAnsiTheme="minorHAnsi" w:cstheme="minorHAnsi"/>
          <w:color w:val="000000" w:themeColor="text1"/>
        </w:rPr>
        <w:t>;</w:t>
      </w:r>
    </w:p>
    <w:p w14:paraId="5802A3F9" w14:textId="6EE324DE" w:rsidR="0007720F" w:rsidRPr="002C61D2" w:rsidRDefault="0007720F" w:rsidP="005569B6">
      <w:pPr>
        <w:numPr>
          <w:ilvl w:val="0"/>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Ensure complete, cryptographically verifiable auditability of transactions and other interactions involving vLEIs and sub-identifiers</w:t>
      </w:r>
      <w:r w:rsidR="00074F00" w:rsidRPr="002C61D2">
        <w:rPr>
          <w:rFonts w:asciiTheme="minorHAnsi" w:hAnsiTheme="minorHAnsi" w:cstheme="minorHAnsi"/>
          <w:color w:val="000000" w:themeColor="text1"/>
        </w:rPr>
        <w:t>;</w:t>
      </w:r>
    </w:p>
    <w:p w14:paraId="785971DA" w14:textId="1988DC32" w:rsidR="0007720F" w:rsidRPr="002C61D2" w:rsidRDefault="0007720F" w:rsidP="005569B6">
      <w:pPr>
        <w:numPr>
          <w:ilvl w:val="0"/>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Resist quantum computer attacks</w:t>
      </w:r>
      <w:r w:rsidR="00074F00" w:rsidRPr="002C61D2">
        <w:rPr>
          <w:rFonts w:asciiTheme="minorHAnsi" w:hAnsiTheme="minorHAnsi" w:cstheme="minorHAnsi"/>
          <w:color w:val="000000" w:themeColor="text1"/>
        </w:rPr>
        <w:t>;</w:t>
      </w:r>
    </w:p>
    <w:p w14:paraId="1A71B5B4" w14:textId="77777777" w:rsidR="0007720F" w:rsidRPr="002C61D2" w:rsidRDefault="0007720F" w:rsidP="005569B6">
      <w:pPr>
        <w:numPr>
          <w:ilvl w:val="0"/>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Combine with other verifiable factors to further increase security, such as:</w:t>
      </w:r>
    </w:p>
    <w:p w14:paraId="17547776" w14:textId="77777777" w:rsidR="0007720F" w:rsidRPr="002C61D2" w:rsidRDefault="0007720F" w:rsidP="005569B6">
      <w:pPr>
        <w:numPr>
          <w:ilvl w:val="1"/>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identity / biometrics</w:t>
      </w:r>
    </w:p>
    <w:p w14:paraId="1E779EC5" w14:textId="5D8F10F4" w:rsidR="0007720F" w:rsidRPr="002C61D2" w:rsidRDefault="00D00549" w:rsidP="005569B6">
      <w:pPr>
        <w:numPr>
          <w:ilvl w:val="1"/>
          <w:numId w:val="9"/>
        </w:numPr>
        <w:rPr>
          <w:rFonts w:asciiTheme="minorHAnsi" w:hAnsiTheme="minorHAnsi" w:cstheme="minorHAnsi"/>
          <w:color w:val="000000" w:themeColor="text1"/>
        </w:rPr>
      </w:pPr>
      <w:r w:rsidRPr="002C61D2">
        <w:rPr>
          <w:rFonts w:asciiTheme="minorHAnsi" w:hAnsiTheme="minorHAnsi" w:cstheme="minorHAnsi"/>
          <w:color w:val="000000" w:themeColor="text1"/>
        </w:rPr>
        <w:t>delegated multi-signature capabilities</w:t>
      </w:r>
    </w:p>
    <w:p w14:paraId="6D966BCC" w14:textId="77777777" w:rsidR="0007720F" w:rsidRPr="002C61D2" w:rsidRDefault="0007720F" w:rsidP="0007720F">
      <w:pPr>
        <w:rPr>
          <w:color w:val="000000" w:themeColor="text1"/>
        </w:rPr>
      </w:pPr>
    </w:p>
    <w:p w14:paraId="353A278E" w14:textId="728212CD" w:rsidR="0007720F" w:rsidRPr="002C61D2" w:rsidRDefault="0007720F" w:rsidP="002A09F8">
      <w:pPr>
        <w:rPr>
          <w:rFonts w:asciiTheme="minorHAnsi" w:hAnsiTheme="minorHAnsi" w:cstheme="minorHAnsi"/>
          <w:color w:val="000000" w:themeColor="text1"/>
        </w:rPr>
      </w:pPr>
      <w:bookmarkStart w:id="14" w:name="_Toc52653094"/>
      <w:r w:rsidRPr="002C61D2">
        <w:rPr>
          <w:rFonts w:asciiTheme="minorHAnsi" w:hAnsiTheme="minorHAnsi" w:cstheme="minorHAnsi"/>
          <w:color w:val="000000" w:themeColor="text1"/>
        </w:rPr>
        <w:t>Enhance Independent Control, Efficiency, Scalability</w:t>
      </w:r>
      <w:r w:rsidR="009A3397" w:rsidRPr="002C61D2">
        <w:rPr>
          <w:rFonts w:asciiTheme="minorHAnsi" w:hAnsiTheme="minorHAnsi" w:cstheme="minorHAnsi"/>
          <w:color w:val="000000" w:themeColor="text1"/>
        </w:rPr>
        <w:t xml:space="preserve"> and </w:t>
      </w:r>
      <w:r w:rsidRPr="002C61D2">
        <w:rPr>
          <w:rFonts w:asciiTheme="minorHAnsi" w:hAnsiTheme="minorHAnsi" w:cstheme="minorHAnsi"/>
          <w:color w:val="000000" w:themeColor="text1"/>
        </w:rPr>
        <w:t>Sustainability</w:t>
      </w:r>
      <w:bookmarkEnd w:id="14"/>
    </w:p>
    <w:p w14:paraId="130C36D9" w14:textId="3BF8EA17" w:rsidR="0007720F" w:rsidRPr="002C61D2" w:rsidRDefault="0007720F" w:rsidP="005569B6">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Eliminate dependence on any single SSI utility network by </w:t>
      </w:r>
      <w:r w:rsidR="00D00549" w:rsidRPr="002C61D2">
        <w:rPr>
          <w:rFonts w:asciiTheme="minorHAnsi" w:hAnsiTheme="minorHAnsi" w:cstheme="minorHAnsi"/>
          <w:color w:val="000000" w:themeColor="text1"/>
        </w:rPr>
        <w:t xml:space="preserve">delivering the vLEI infrastructure </w:t>
      </w:r>
      <w:r w:rsidR="0017095E" w:rsidRPr="002C61D2">
        <w:rPr>
          <w:rFonts w:asciiTheme="minorHAnsi" w:hAnsiTheme="minorHAnsi" w:cstheme="minorHAnsi"/>
          <w:color w:val="000000" w:themeColor="text1"/>
        </w:rPr>
        <w:t>using</w:t>
      </w:r>
      <w:r w:rsidR="00D00549" w:rsidRPr="002C61D2">
        <w:rPr>
          <w:rFonts w:asciiTheme="minorHAnsi" w:hAnsiTheme="minorHAnsi" w:cstheme="minorHAnsi"/>
          <w:color w:val="000000" w:themeColor="text1"/>
        </w:rPr>
        <w:t xml:space="preserve"> an interoperable and techn</w:t>
      </w:r>
      <w:r w:rsidR="00AA0E96" w:rsidRPr="002C61D2">
        <w:rPr>
          <w:rFonts w:asciiTheme="minorHAnsi" w:hAnsiTheme="minorHAnsi" w:cstheme="minorHAnsi"/>
          <w:color w:val="000000" w:themeColor="text1"/>
        </w:rPr>
        <w:t>ology</w:t>
      </w:r>
      <w:r w:rsidR="00D00549" w:rsidRPr="002C61D2">
        <w:rPr>
          <w:rFonts w:asciiTheme="minorHAnsi" w:hAnsiTheme="minorHAnsi" w:cstheme="minorHAnsi"/>
          <w:color w:val="000000" w:themeColor="text1"/>
        </w:rPr>
        <w:t xml:space="preserve"> agnostic approach;</w:t>
      </w:r>
    </w:p>
    <w:p w14:paraId="56A0E884" w14:textId="286627B7" w:rsidR="0007720F" w:rsidRPr="002C61D2" w:rsidRDefault="0007720F" w:rsidP="005569B6">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Reduce dependence on SSI utility network governance structures beyond the control of GLEIF</w:t>
      </w:r>
      <w:r w:rsidR="00074F00" w:rsidRPr="002C61D2">
        <w:rPr>
          <w:rFonts w:asciiTheme="minorHAnsi" w:hAnsiTheme="minorHAnsi" w:cstheme="minorHAnsi"/>
          <w:color w:val="000000" w:themeColor="text1"/>
        </w:rPr>
        <w:t>;</w:t>
      </w:r>
    </w:p>
    <w:p w14:paraId="351CA755" w14:textId="58026FBB" w:rsidR="0007720F" w:rsidRPr="002C61D2" w:rsidRDefault="0007720F" w:rsidP="005569B6">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Ensure highly performant global scalability</w:t>
      </w:r>
      <w:r w:rsidR="00074F00" w:rsidRPr="002C61D2">
        <w:rPr>
          <w:rFonts w:asciiTheme="minorHAnsi" w:hAnsiTheme="minorHAnsi" w:cstheme="minorHAnsi"/>
          <w:color w:val="000000" w:themeColor="text1"/>
        </w:rPr>
        <w:t>;</w:t>
      </w:r>
    </w:p>
    <w:p w14:paraId="274C446B" w14:textId="413EA47F" w:rsidR="0007720F" w:rsidRPr="002C61D2" w:rsidRDefault="0007720F" w:rsidP="005569B6">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Establish global best practices for key management</w:t>
      </w:r>
      <w:r w:rsidR="00074F00" w:rsidRPr="002C61D2">
        <w:rPr>
          <w:rFonts w:asciiTheme="minorHAnsi" w:hAnsiTheme="minorHAnsi" w:cstheme="minorHAnsi"/>
          <w:color w:val="000000" w:themeColor="text1"/>
        </w:rPr>
        <w:t>;</w:t>
      </w:r>
    </w:p>
    <w:p w14:paraId="33E97CDC" w14:textId="08D12E14" w:rsidR="0007720F" w:rsidRPr="002C61D2" w:rsidRDefault="0007720F" w:rsidP="005569B6">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Aid the development of a competitive market for all the software, tools, and services necessary to implement vLEIs</w:t>
      </w:r>
      <w:r w:rsidR="00074F00" w:rsidRPr="002C61D2">
        <w:rPr>
          <w:rFonts w:asciiTheme="minorHAnsi" w:hAnsiTheme="minorHAnsi" w:cstheme="minorHAnsi"/>
          <w:color w:val="000000" w:themeColor="text1"/>
        </w:rPr>
        <w:t>;</w:t>
      </w:r>
    </w:p>
    <w:p w14:paraId="17EFEFCE" w14:textId="1EAAC0F3" w:rsidR="00BC726B" w:rsidRPr="002C61D2" w:rsidRDefault="0007720F" w:rsidP="00CE11AC">
      <w:pPr>
        <w:numPr>
          <w:ilvl w:val="0"/>
          <w:numId w:val="10"/>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Work with </w:t>
      </w:r>
      <w:r w:rsidR="00D00549" w:rsidRPr="002C61D2">
        <w:rPr>
          <w:rFonts w:asciiTheme="minorHAnsi" w:hAnsiTheme="minorHAnsi" w:cstheme="minorHAnsi"/>
          <w:color w:val="000000" w:themeColor="text1"/>
        </w:rPr>
        <w:t>QVIs</w:t>
      </w:r>
      <w:r w:rsidRPr="002C61D2">
        <w:rPr>
          <w:rFonts w:asciiTheme="minorHAnsi" w:hAnsiTheme="minorHAnsi" w:cstheme="minorHAnsi"/>
          <w:color w:val="000000" w:themeColor="text1"/>
        </w:rPr>
        <w:t xml:space="preserve"> to ensure a sustainable commercial model for vLEIs for GLEIF, </w:t>
      </w:r>
      <w:r w:rsidR="00D00549" w:rsidRPr="002C61D2">
        <w:rPr>
          <w:rFonts w:asciiTheme="minorHAnsi" w:hAnsiTheme="minorHAnsi" w:cstheme="minorHAnsi"/>
          <w:color w:val="000000" w:themeColor="text1"/>
        </w:rPr>
        <w:t>QVIs</w:t>
      </w:r>
      <w:r w:rsidRPr="002C61D2">
        <w:rPr>
          <w:rFonts w:asciiTheme="minorHAnsi" w:hAnsiTheme="minorHAnsi" w:cstheme="minorHAnsi"/>
          <w:color w:val="000000" w:themeColor="text1"/>
        </w:rPr>
        <w:t>, and Legal Entities</w:t>
      </w:r>
      <w:r w:rsidR="000540D5" w:rsidRPr="002C61D2">
        <w:rPr>
          <w:rFonts w:asciiTheme="minorHAnsi" w:hAnsiTheme="minorHAnsi" w:cstheme="minorHAnsi"/>
          <w:color w:val="000000" w:themeColor="text1"/>
        </w:rPr>
        <w:t xml:space="preserve"> and other vLEI Ecosystem Members</w:t>
      </w:r>
      <w:r w:rsidRPr="002C61D2">
        <w:rPr>
          <w:rFonts w:asciiTheme="minorHAnsi" w:hAnsiTheme="minorHAnsi" w:cstheme="minorHAnsi"/>
          <w:color w:val="000000" w:themeColor="text1"/>
        </w:rPr>
        <w:t>.</w:t>
      </w:r>
      <w:bookmarkStart w:id="15" w:name="_Toc72853348"/>
    </w:p>
    <w:p w14:paraId="17B8DEA8" w14:textId="5FA418B1" w:rsidR="00BC726B" w:rsidRPr="002C61D2" w:rsidRDefault="00BC726B" w:rsidP="00BC726B">
      <w:pPr>
        <w:ind w:left="720"/>
        <w:rPr>
          <w:rFonts w:asciiTheme="minorHAnsi" w:hAnsiTheme="minorHAnsi" w:cstheme="minorHAnsi"/>
          <w:color w:val="000000" w:themeColor="text1"/>
        </w:rPr>
      </w:pPr>
    </w:p>
    <w:p w14:paraId="35541F8F" w14:textId="77777777" w:rsidR="00BC726B" w:rsidRPr="002C61D2" w:rsidRDefault="00BC726B" w:rsidP="00BC726B">
      <w:pPr>
        <w:ind w:left="720"/>
        <w:rPr>
          <w:rFonts w:asciiTheme="minorHAnsi" w:hAnsiTheme="minorHAnsi" w:cstheme="minorHAnsi"/>
          <w:color w:val="000000" w:themeColor="text1"/>
        </w:rPr>
      </w:pPr>
    </w:p>
    <w:p w14:paraId="480E6C71" w14:textId="6F93E61E" w:rsidR="00095F21" w:rsidRPr="002C61D2" w:rsidRDefault="00095F21" w:rsidP="00CE11AC">
      <w:pPr>
        <w:pStyle w:val="Heading1"/>
        <w:rPr>
          <w:rFonts w:ascii="Calibri" w:hAnsi="Calibri"/>
          <w:b/>
          <w:bCs/>
          <w:color w:val="000000" w:themeColor="text1"/>
        </w:rPr>
      </w:pPr>
      <w:r w:rsidRPr="002C61D2">
        <w:rPr>
          <w:rFonts w:ascii="Calibri" w:hAnsi="Calibri"/>
          <w:b/>
          <w:bCs/>
          <w:color w:val="000000" w:themeColor="text1"/>
        </w:rPr>
        <w:lastRenderedPageBreak/>
        <w:t>Principles</w:t>
      </w:r>
      <w:bookmarkEnd w:id="15"/>
    </w:p>
    <w:p w14:paraId="57025698" w14:textId="0FC0EA86" w:rsidR="00101F2D" w:rsidRPr="002C61D2" w:rsidRDefault="00101F2D" w:rsidP="00095F21">
      <w:pPr>
        <w:rPr>
          <w:color w:val="000000" w:themeColor="text1"/>
        </w:rPr>
      </w:pPr>
    </w:p>
    <w:p w14:paraId="76F1E055" w14:textId="6BE16055" w:rsidR="00101F2D" w:rsidRPr="002C61D2" w:rsidRDefault="00101F2D"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MUST</w:t>
      </w:r>
      <w:ins w:id="16" w:author="GLEIF" w:date="2021-05-17T09:23:00Z">
        <w:r w:rsidR="00B54739" w:rsidRPr="002C61D2">
          <w:rPr>
            <w:rFonts w:asciiTheme="minorHAnsi" w:hAnsiTheme="minorHAnsi" w:cstheme="minorHAnsi"/>
            <w:color w:val="000000" w:themeColor="text1"/>
          </w:rPr>
          <w:t xml:space="preserve"> </w:t>
        </w:r>
      </w:ins>
      <w:r w:rsidRPr="002C61D2">
        <w:rPr>
          <w:rFonts w:asciiTheme="minorHAnsi" w:hAnsiTheme="minorHAnsi" w:cstheme="minorHAnsi"/>
          <w:color w:val="000000" w:themeColor="text1"/>
        </w:rPr>
        <w:t>enable GLEIF’s role to support and contribute to unique global persistent organizational identity as a public good.</w:t>
      </w:r>
    </w:p>
    <w:p w14:paraId="6F509E80" w14:textId="7B053036" w:rsidR="00074F00" w:rsidRPr="002C61D2" w:rsidRDefault="00074F00" w:rsidP="009E1F75">
      <w:pPr>
        <w:rPr>
          <w:rFonts w:asciiTheme="minorHAnsi" w:hAnsiTheme="minorHAnsi" w:cstheme="minorHAnsi"/>
          <w:color w:val="000000" w:themeColor="text1"/>
          <w:sz w:val="12"/>
          <w:szCs w:val="12"/>
        </w:rPr>
      </w:pPr>
    </w:p>
    <w:p w14:paraId="07206BDA" w14:textId="7227CE94" w:rsidR="00074F00" w:rsidRPr="002C61D2" w:rsidRDefault="004969F0"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 xml:space="preserve">deliver on GLEIF’s </w:t>
      </w:r>
      <w:r w:rsidR="000E7D00" w:rsidRPr="002C61D2">
        <w:rPr>
          <w:rFonts w:asciiTheme="minorHAnsi" w:hAnsiTheme="minorHAnsi" w:cstheme="minorHAnsi"/>
          <w:color w:val="000000" w:themeColor="text1"/>
        </w:rPr>
        <w:t xml:space="preserve">vision </w:t>
      </w:r>
      <w:r w:rsidRPr="002C61D2">
        <w:rPr>
          <w:rFonts w:asciiTheme="minorHAnsi" w:hAnsiTheme="minorHAnsi" w:cstheme="minorHAnsi"/>
          <w:color w:val="000000" w:themeColor="text1"/>
        </w:rPr>
        <w:t>that every legal entity be able to be identified uniquely</w:t>
      </w:r>
      <w:r w:rsidR="000E7D00" w:rsidRPr="002C61D2">
        <w:rPr>
          <w:rFonts w:asciiTheme="minorHAnsi" w:hAnsiTheme="minorHAnsi" w:cstheme="minorHAnsi"/>
          <w:color w:val="000000" w:themeColor="text1"/>
        </w:rPr>
        <w:t>, having only one global identity and</w:t>
      </w:r>
      <w:r w:rsidR="00BE0756" w:rsidRPr="002C61D2">
        <w:rPr>
          <w:rFonts w:asciiTheme="minorHAnsi" w:hAnsiTheme="minorHAnsi" w:cstheme="minorHAnsi"/>
          <w:color w:val="000000" w:themeColor="text1"/>
        </w:rPr>
        <w:t xml:space="preserve"> </w:t>
      </w:r>
      <w:r w:rsidR="000E7D00" w:rsidRPr="002C61D2">
        <w:rPr>
          <w:rFonts w:asciiTheme="minorHAnsi" w:hAnsiTheme="minorHAnsi" w:cstheme="minorHAnsi"/>
          <w:color w:val="000000" w:themeColor="text1"/>
        </w:rPr>
        <w:t>this identity should include a digital identity.</w:t>
      </w:r>
    </w:p>
    <w:p w14:paraId="1757714A" w14:textId="77777777" w:rsidR="004969F0" w:rsidRPr="002C61D2" w:rsidRDefault="004969F0" w:rsidP="009E1F75">
      <w:pPr>
        <w:rPr>
          <w:color w:val="000000" w:themeColor="text1"/>
          <w:sz w:val="12"/>
          <w:szCs w:val="12"/>
        </w:rPr>
      </w:pPr>
    </w:p>
    <w:p w14:paraId="30F866F5" w14:textId="76C95523" w:rsidR="004969F0" w:rsidRPr="002C61D2" w:rsidRDefault="004969F0"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 xml:space="preserve">leverage the principle of free and open access and use of the </w:t>
      </w:r>
      <w:r w:rsidR="00F651C1" w:rsidRPr="002C61D2">
        <w:rPr>
          <w:rFonts w:asciiTheme="minorHAnsi" w:hAnsiTheme="minorHAnsi" w:cstheme="minorHAnsi"/>
          <w:color w:val="000000" w:themeColor="text1"/>
        </w:rPr>
        <w:t xml:space="preserve">data </w:t>
      </w:r>
      <w:r w:rsidRPr="002C61D2">
        <w:rPr>
          <w:rFonts w:asciiTheme="minorHAnsi" w:hAnsiTheme="minorHAnsi" w:cstheme="minorHAnsi"/>
          <w:color w:val="000000" w:themeColor="text1"/>
        </w:rPr>
        <w:t>in the Global LEI System regarding legal entities and their entity-level and relationship</w:t>
      </w:r>
      <w:r w:rsidR="00F651C1" w:rsidRPr="002C61D2">
        <w:rPr>
          <w:rFonts w:asciiTheme="minorHAnsi" w:hAnsiTheme="minorHAnsi" w:cstheme="minorHAnsi"/>
          <w:color w:val="000000" w:themeColor="text1"/>
        </w:rPr>
        <w:t>s.</w:t>
      </w:r>
    </w:p>
    <w:p w14:paraId="4FCE4CA6" w14:textId="385F6462" w:rsidR="004969F0" w:rsidRPr="002C61D2" w:rsidRDefault="004969F0" w:rsidP="009E1F75">
      <w:pPr>
        <w:rPr>
          <w:rFonts w:asciiTheme="minorHAnsi" w:hAnsiTheme="minorHAnsi" w:cstheme="minorHAnsi"/>
          <w:color w:val="000000" w:themeColor="text1"/>
          <w:sz w:val="12"/>
          <w:szCs w:val="12"/>
        </w:rPr>
      </w:pPr>
    </w:p>
    <w:p w14:paraId="1EEF1E45" w14:textId="24D423D1" w:rsidR="00F651C1" w:rsidRPr="002C61D2" w:rsidRDefault="00F651C1"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support GLEIF’s intention to deliver the vLEI infrastructure using a technology agnostic approach and to use open source whenever possible.</w:t>
      </w:r>
    </w:p>
    <w:p w14:paraId="4D13FD6C" w14:textId="77777777" w:rsidR="0094603A" w:rsidRPr="002C61D2" w:rsidRDefault="0094603A" w:rsidP="009E1F75">
      <w:pPr>
        <w:rPr>
          <w:rFonts w:asciiTheme="minorHAnsi" w:hAnsiTheme="minorHAnsi" w:cstheme="minorHAnsi"/>
          <w:color w:val="000000" w:themeColor="text1"/>
          <w:sz w:val="12"/>
          <w:szCs w:val="12"/>
        </w:rPr>
      </w:pPr>
    </w:p>
    <w:p w14:paraId="77D495C0" w14:textId="796EC564" w:rsidR="00F651C1" w:rsidRPr="002C61D2" w:rsidRDefault="00F651C1"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support GLEIF’s use of open standards.</w:t>
      </w:r>
    </w:p>
    <w:p w14:paraId="1A091E76" w14:textId="6AE2493D" w:rsidR="00F651C1" w:rsidRPr="002C61D2" w:rsidRDefault="00F651C1" w:rsidP="009E1F75">
      <w:pPr>
        <w:rPr>
          <w:rFonts w:asciiTheme="minorHAnsi" w:hAnsiTheme="minorHAnsi" w:cstheme="minorHAnsi"/>
          <w:color w:val="000000" w:themeColor="text1"/>
          <w:sz w:val="12"/>
          <w:szCs w:val="12"/>
        </w:rPr>
      </w:pPr>
    </w:p>
    <w:p w14:paraId="0620A818" w14:textId="7CAE337D" w:rsidR="00F651C1" w:rsidRPr="002C61D2" w:rsidRDefault="00F651C1"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002A2806" w:rsidRPr="002C61D2">
        <w:rPr>
          <w:rFonts w:asciiTheme="minorHAnsi" w:hAnsiTheme="minorHAnsi" w:cstheme="minorHAnsi"/>
          <w:color w:val="000000" w:themeColor="text1"/>
        </w:rPr>
        <w:t xml:space="preserve">fulfill GLEIF’s intention to make the vLEI infrastructure widely available </w:t>
      </w:r>
      <w:r w:rsidR="0017095E" w:rsidRPr="002C61D2">
        <w:rPr>
          <w:rFonts w:asciiTheme="minorHAnsi" w:hAnsiTheme="minorHAnsi" w:cstheme="minorHAnsi"/>
          <w:color w:val="000000" w:themeColor="text1"/>
        </w:rPr>
        <w:t>as broadly useful as possible.</w:t>
      </w:r>
    </w:p>
    <w:p w14:paraId="62A75700" w14:textId="48C19475" w:rsidR="00124198" w:rsidRPr="002C61D2" w:rsidRDefault="00124198" w:rsidP="009E1F75">
      <w:pPr>
        <w:rPr>
          <w:rFonts w:asciiTheme="minorHAnsi" w:hAnsiTheme="minorHAnsi" w:cstheme="minorHAnsi"/>
          <w:color w:val="000000" w:themeColor="text1"/>
          <w:sz w:val="12"/>
          <w:szCs w:val="12"/>
        </w:rPr>
      </w:pPr>
    </w:p>
    <w:p w14:paraId="4B29407F" w14:textId="6137B9AF" w:rsidR="00124198" w:rsidRPr="002C61D2" w:rsidRDefault="00124198"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 xml:space="preserve">enable </w:t>
      </w:r>
      <w:r w:rsidR="007A2354" w:rsidRPr="002C61D2">
        <w:rPr>
          <w:rFonts w:asciiTheme="minorHAnsi" w:hAnsiTheme="minorHAnsi" w:cstheme="minorHAnsi"/>
          <w:color w:val="000000" w:themeColor="text1"/>
        </w:rPr>
        <w:t xml:space="preserve">interoperability, for the </w:t>
      </w:r>
      <w:r w:rsidRPr="002C61D2">
        <w:rPr>
          <w:rFonts w:asciiTheme="minorHAnsi" w:hAnsiTheme="minorHAnsi" w:cstheme="minorHAnsi"/>
          <w:color w:val="000000" w:themeColor="text1"/>
        </w:rPr>
        <w:t xml:space="preserve">digital identity data </w:t>
      </w:r>
      <w:r w:rsidR="007A2354" w:rsidRPr="002C61D2">
        <w:rPr>
          <w:rFonts w:asciiTheme="minorHAnsi" w:hAnsiTheme="minorHAnsi" w:cstheme="minorHAnsi"/>
          <w:color w:val="000000" w:themeColor="text1"/>
        </w:rPr>
        <w:t>of</w:t>
      </w:r>
      <w:r w:rsidRPr="002C61D2">
        <w:rPr>
          <w:rFonts w:asciiTheme="minorHAnsi" w:hAnsiTheme="minorHAnsi" w:cstheme="minorHAnsi"/>
          <w:color w:val="000000" w:themeColor="text1"/>
        </w:rPr>
        <w:t xml:space="preserve"> an entity to be represented, exchanged, secured, protected, and verified interoperably using open, public, and royalty-free standards</w:t>
      </w:r>
      <w:r w:rsidR="007A2354" w:rsidRPr="002C61D2">
        <w:rPr>
          <w:rFonts w:asciiTheme="minorHAnsi" w:hAnsiTheme="minorHAnsi" w:cstheme="minorHAnsi"/>
          <w:color w:val="000000" w:themeColor="text1"/>
        </w:rPr>
        <w:t>, as well as portability, the ability of identity rights holders to move or transfer a copy of their digital identity data to the agents or systems of their choice.</w:t>
      </w:r>
    </w:p>
    <w:p w14:paraId="3F2D2569" w14:textId="7CC238AB" w:rsidR="00124198" w:rsidRPr="002C61D2" w:rsidRDefault="00124198" w:rsidP="009E1F75">
      <w:pPr>
        <w:rPr>
          <w:color w:val="000000" w:themeColor="text1"/>
          <w:sz w:val="12"/>
          <w:szCs w:val="12"/>
        </w:rPr>
      </w:pPr>
    </w:p>
    <w:p w14:paraId="400315AB" w14:textId="419933E8" w:rsidR="00124198" w:rsidRPr="002C61D2" w:rsidRDefault="007A2354"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00124198" w:rsidRPr="002C61D2">
        <w:rPr>
          <w:rFonts w:asciiTheme="minorHAnsi" w:hAnsiTheme="minorHAnsi" w:cstheme="minorHAnsi"/>
          <w:color w:val="000000" w:themeColor="text1"/>
        </w:rPr>
        <w:t xml:space="preserve">empower </w:t>
      </w:r>
      <w:r w:rsidRPr="002C61D2">
        <w:rPr>
          <w:rFonts w:asciiTheme="minorHAnsi" w:hAnsiTheme="minorHAnsi" w:cstheme="minorHAnsi"/>
          <w:color w:val="000000" w:themeColor="text1"/>
        </w:rPr>
        <w:t>vLEI Credential</w:t>
      </w:r>
      <w:r w:rsidR="00124198" w:rsidRPr="002C61D2">
        <w:rPr>
          <w:rFonts w:asciiTheme="minorHAnsi" w:hAnsiTheme="minorHAnsi" w:cstheme="minorHAnsi"/>
          <w:color w:val="000000" w:themeColor="text1"/>
        </w:rPr>
        <w:t xml:space="preserve"> </w:t>
      </w:r>
      <w:r w:rsidR="00962B50" w:rsidRPr="002C61D2">
        <w:rPr>
          <w:rFonts w:asciiTheme="minorHAnsi" w:hAnsiTheme="minorHAnsi" w:cstheme="minorHAnsi"/>
          <w:color w:val="000000" w:themeColor="text1"/>
        </w:rPr>
        <w:t>H</w:t>
      </w:r>
      <w:r w:rsidR="00124198" w:rsidRPr="002C61D2">
        <w:rPr>
          <w:rFonts w:asciiTheme="minorHAnsi" w:hAnsiTheme="minorHAnsi" w:cstheme="minorHAnsi"/>
          <w:color w:val="000000" w:themeColor="text1"/>
        </w:rPr>
        <w:t>olders to secure their digital identity data at rest and in motion, to control their own identifiers and encryption keys, and to employ end-to-end encryption for all interactions</w:t>
      </w:r>
      <w:r w:rsidRPr="002C61D2">
        <w:rPr>
          <w:rFonts w:asciiTheme="minorHAnsi" w:hAnsiTheme="minorHAnsi" w:cstheme="minorHAnsi"/>
          <w:color w:val="000000" w:themeColor="text1"/>
        </w:rPr>
        <w:t xml:space="preserve"> and to protect the privacy of their digital identity data when applicable.</w:t>
      </w:r>
    </w:p>
    <w:p w14:paraId="167A29BA" w14:textId="77777777" w:rsidR="007A2354" w:rsidRPr="002C61D2" w:rsidRDefault="007A2354" w:rsidP="009E1F75">
      <w:pPr>
        <w:rPr>
          <w:rFonts w:asciiTheme="minorHAnsi" w:hAnsiTheme="minorHAnsi" w:cstheme="minorHAnsi"/>
          <w:color w:val="000000" w:themeColor="text1"/>
          <w:sz w:val="12"/>
          <w:szCs w:val="12"/>
        </w:rPr>
      </w:pPr>
    </w:p>
    <w:p w14:paraId="61A3C5D3" w14:textId="339720E5" w:rsidR="00124198" w:rsidRPr="002C61D2" w:rsidRDefault="007A2354" w:rsidP="009E1F75">
      <w:pPr>
        <w:pStyle w:val="ListParagraph"/>
        <w:numPr>
          <w:ilvl w:val="1"/>
          <w:numId w:val="10"/>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 xml:space="preserve">ensure verifiability and authenticity by </w:t>
      </w:r>
      <w:r w:rsidR="00124198" w:rsidRPr="002C61D2">
        <w:rPr>
          <w:rFonts w:asciiTheme="minorHAnsi" w:hAnsiTheme="minorHAnsi" w:cstheme="minorHAnsi"/>
          <w:color w:val="000000" w:themeColor="text1"/>
        </w:rPr>
        <w:t>empower</w:t>
      </w:r>
      <w:r w:rsidRPr="002C61D2">
        <w:rPr>
          <w:rFonts w:asciiTheme="minorHAnsi" w:hAnsiTheme="minorHAnsi" w:cstheme="minorHAnsi"/>
          <w:color w:val="000000" w:themeColor="text1"/>
        </w:rPr>
        <w:t>ing</w:t>
      </w:r>
      <w:r w:rsidR="00124198"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 xml:space="preserve">vLEI Credential </w:t>
      </w:r>
      <w:r w:rsidR="00962B50" w:rsidRPr="002C61D2">
        <w:rPr>
          <w:rFonts w:asciiTheme="minorHAnsi" w:hAnsiTheme="minorHAnsi" w:cstheme="minorHAnsi"/>
          <w:color w:val="000000" w:themeColor="text1"/>
        </w:rPr>
        <w:t>H</w:t>
      </w:r>
      <w:r w:rsidRPr="002C61D2">
        <w:rPr>
          <w:rFonts w:asciiTheme="minorHAnsi" w:hAnsiTheme="minorHAnsi" w:cstheme="minorHAnsi"/>
          <w:color w:val="000000" w:themeColor="text1"/>
        </w:rPr>
        <w:t xml:space="preserve">olders </w:t>
      </w:r>
      <w:r w:rsidR="00124198" w:rsidRPr="002C61D2">
        <w:rPr>
          <w:rFonts w:asciiTheme="minorHAnsi" w:hAnsiTheme="minorHAnsi" w:cstheme="minorHAnsi"/>
          <w:color w:val="000000" w:themeColor="text1"/>
        </w:rPr>
        <w:t>to provide verifiable proof of the authenticity of their digital identity data.</w:t>
      </w:r>
    </w:p>
    <w:p w14:paraId="6E2E9A9D" w14:textId="77777777" w:rsidR="007A2354" w:rsidRPr="002C61D2" w:rsidRDefault="007A2354" w:rsidP="009E1F75">
      <w:pPr>
        <w:rPr>
          <w:rFonts w:asciiTheme="minorHAnsi" w:hAnsiTheme="minorHAnsi" w:cstheme="minorHAnsi"/>
          <w:color w:val="000000" w:themeColor="text1"/>
          <w:sz w:val="12"/>
          <w:szCs w:val="12"/>
        </w:rPr>
      </w:pPr>
    </w:p>
    <w:p w14:paraId="6883E59E" w14:textId="47096E40" w:rsidR="007A2354" w:rsidRPr="002C61D2" w:rsidRDefault="007A2354" w:rsidP="009E1F75">
      <w:pPr>
        <w:pStyle w:val="ListParagraph"/>
        <w:numPr>
          <w:ilvl w:val="1"/>
          <w:numId w:val="10"/>
        </w:numPr>
        <w:ind w:left="720"/>
        <w:rPr>
          <w:color w:val="000000" w:themeColor="text1"/>
        </w:rPr>
      </w:pPr>
      <w:r w:rsidRPr="002C61D2">
        <w:rPr>
          <w:rFonts w:asciiTheme="minorHAnsi" w:hAnsiTheme="minorHAnsi" w:cstheme="minorHAnsi"/>
          <w:color w:val="000000" w:themeColor="text1"/>
        </w:rPr>
        <w:t xml:space="preserve">The vLEI Ecosystem Governance Framework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 xml:space="preserve">allow vLEI Ecosystem </w:t>
      </w:r>
      <w:r w:rsidR="0017095E" w:rsidRPr="002C61D2">
        <w:rPr>
          <w:rFonts w:asciiTheme="minorHAnsi" w:hAnsiTheme="minorHAnsi" w:cstheme="minorHAnsi"/>
          <w:color w:val="000000" w:themeColor="text1"/>
        </w:rPr>
        <w:t>Members</w:t>
      </w:r>
      <w:r w:rsidR="00FE0C84" w:rsidRPr="002C61D2">
        <w:rPr>
          <w:rFonts w:asciiTheme="minorHAnsi" w:hAnsiTheme="minorHAnsi" w:cstheme="minorHAnsi"/>
          <w:color w:val="000000" w:themeColor="text1"/>
        </w:rPr>
        <w:t xml:space="preserve"> t</w:t>
      </w:r>
      <w:r w:rsidRPr="002C61D2">
        <w:rPr>
          <w:rFonts w:asciiTheme="minorHAnsi" w:hAnsiTheme="minorHAnsi" w:cstheme="minorHAnsi"/>
          <w:color w:val="000000" w:themeColor="text1"/>
        </w:rPr>
        <w:t xml:space="preserve">o be accountable to each other for conformance to the purpose, principles, and policies of the vLEI Ecosystem Governance Framework. All vLEI Ecosystem </w:t>
      </w:r>
      <w:r w:rsidR="005F0EED" w:rsidRPr="002C61D2">
        <w:rPr>
          <w:rFonts w:asciiTheme="minorHAnsi" w:hAnsiTheme="minorHAnsi" w:cstheme="minorHAnsi"/>
          <w:color w:val="000000" w:themeColor="text1"/>
        </w:rPr>
        <w:t>Members</w:t>
      </w:r>
      <w:r w:rsidRPr="002C61D2">
        <w:rPr>
          <w:rFonts w:asciiTheme="minorHAnsi" w:hAnsiTheme="minorHAnsi" w:cstheme="minorHAnsi"/>
          <w:color w:val="000000" w:themeColor="text1"/>
        </w:rPr>
        <w:t xml:space="preserve"> </w:t>
      </w:r>
      <w:r w:rsidR="003D1081"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be responsible</w:t>
      </w:r>
      <w:r w:rsidR="006048AD"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 xml:space="preserve">and be able to demonstrate compliance with any other requirements of applicable law. Nothing in the vLEI Ecosystem Governance Framework </w:t>
      </w:r>
      <w:r w:rsidR="003D1081" w:rsidRPr="002C61D2">
        <w:rPr>
          <w:rFonts w:asciiTheme="minorHAnsi" w:hAnsiTheme="minorHAnsi" w:cstheme="minorHAnsi"/>
          <w:color w:val="000000" w:themeColor="text1"/>
        </w:rPr>
        <w:t xml:space="preserve">SHOULD </w:t>
      </w:r>
      <w:r w:rsidRPr="002C61D2">
        <w:rPr>
          <w:rFonts w:asciiTheme="minorHAnsi" w:hAnsiTheme="minorHAnsi" w:cstheme="minorHAnsi"/>
          <w:color w:val="000000" w:themeColor="text1"/>
        </w:rPr>
        <w:t xml:space="preserve">require vLEI Ecosystem </w:t>
      </w:r>
      <w:r w:rsidR="005F0EED" w:rsidRPr="002C61D2">
        <w:rPr>
          <w:rFonts w:asciiTheme="minorHAnsi" w:hAnsiTheme="minorHAnsi" w:cstheme="minorHAnsi"/>
          <w:color w:val="000000" w:themeColor="text1"/>
        </w:rPr>
        <w:t>Members</w:t>
      </w:r>
      <w:r w:rsidRPr="002C61D2">
        <w:rPr>
          <w:rFonts w:asciiTheme="minorHAnsi" w:hAnsiTheme="minorHAnsi" w:cstheme="minorHAnsi"/>
          <w:color w:val="000000" w:themeColor="text1"/>
        </w:rPr>
        <w:t xml:space="preserve"> to breach applicable law in order to perform its obligations under the vLEI Ecosystem Governance Framework</w:t>
      </w:r>
      <w:r w:rsidRPr="002C61D2">
        <w:rPr>
          <w:color w:val="000000" w:themeColor="text1"/>
        </w:rPr>
        <w:t>.</w:t>
      </w:r>
    </w:p>
    <w:p w14:paraId="1604B27D" w14:textId="77777777" w:rsidR="003C6C6F" w:rsidRPr="002C61D2" w:rsidRDefault="003C6C6F" w:rsidP="00BC726B">
      <w:pPr>
        <w:rPr>
          <w:color w:val="000000" w:themeColor="text1"/>
        </w:rPr>
      </w:pPr>
      <w:bookmarkStart w:id="17" w:name="_Toc72853349"/>
    </w:p>
    <w:p w14:paraId="275D1C4B" w14:textId="7C2CE8D7" w:rsidR="00095F21" w:rsidRPr="002C61D2" w:rsidRDefault="002A2904" w:rsidP="00CE11AC">
      <w:pPr>
        <w:pStyle w:val="Heading1"/>
        <w:rPr>
          <w:rFonts w:ascii="Calibri" w:hAnsi="Calibri"/>
          <w:b/>
          <w:bCs/>
          <w:color w:val="000000" w:themeColor="text1"/>
        </w:rPr>
      </w:pPr>
      <w:r w:rsidRPr="002C61D2">
        <w:rPr>
          <w:rFonts w:ascii="Calibri" w:hAnsi="Calibri"/>
          <w:b/>
          <w:bCs/>
          <w:color w:val="000000" w:themeColor="text1"/>
        </w:rPr>
        <w:t>General Requirements</w:t>
      </w:r>
      <w:bookmarkEnd w:id="17"/>
    </w:p>
    <w:p w14:paraId="64611E07" w14:textId="7CC9E302" w:rsidR="005F0EED" w:rsidRPr="002C61D2" w:rsidRDefault="005F0EED" w:rsidP="005F0EED">
      <w:pPr>
        <w:rPr>
          <w:rFonts w:asciiTheme="minorHAnsi" w:hAnsiTheme="minorHAnsi" w:cstheme="minorHAnsi"/>
          <w:color w:val="000000" w:themeColor="text1"/>
          <w:sz w:val="12"/>
          <w:szCs w:val="12"/>
        </w:rPr>
      </w:pPr>
    </w:p>
    <w:p w14:paraId="6816B637" w14:textId="43512752" w:rsidR="005F0EED" w:rsidRPr="002C61D2" w:rsidDel="00B66619" w:rsidRDefault="005F0EED" w:rsidP="00B939BF">
      <w:pPr>
        <w:pStyle w:val="ListParagraph"/>
        <w:numPr>
          <w:ilvl w:val="0"/>
          <w:numId w:val="11"/>
        </w:numPr>
        <w:rPr>
          <w:del w:id="18" w:author="GLEIF" w:date="2022-05-12T12:39:00Z"/>
          <w:rFonts w:asciiTheme="minorHAnsi" w:hAnsiTheme="minorHAnsi" w:cstheme="minorHAnsi"/>
          <w:color w:val="000000" w:themeColor="text1"/>
        </w:rPr>
      </w:pPr>
      <w:r w:rsidRPr="00B66619">
        <w:rPr>
          <w:rFonts w:asciiTheme="minorHAnsi" w:hAnsiTheme="minorHAnsi" w:cstheme="minorHAnsi"/>
          <w:color w:val="000000" w:themeColor="text1"/>
        </w:rPr>
        <w:t xml:space="preserve">All </w:t>
      </w:r>
      <w:r w:rsidR="00DD43CD" w:rsidRPr="00B66619">
        <w:rPr>
          <w:rFonts w:asciiTheme="minorHAnsi" w:hAnsiTheme="minorHAnsi" w:cstheme="minorHAnsi"/>
          <w:color w:val="000000" w:themeColor="text1"/>
        </w:rPr>
        <w:t xml:space="preserve">LEIs contained in vLEI Credentials </w:t>
      </w:r>
      <w:r w:rsidRPr="00B66619">
        <w:rPr>
          <w:rFonts w:asciiTheme="minorHAnsi" w:hAnsiTheme="minorHAnsi" w:cstheme="minorHAnsi"/>
          <w:color w:val="000000" w:themeColor="text1"/>
        </w:rPr>
        <w:t>MUST maintain</w:t>
      </w:r>
      <w:r w:rsidR="005F11A2" w:rsidRPr="00B66619">
        <w:rPr>
          <w:rFonts w:asciiTheme="minorHAnsi" w:hAnsiTheme="minorHAnsi" w:cstheme="minorHAnsi"/>
          <w:color w:val="000000" w:themeColor="text1"/>
        </w:rPr>
        <w:t xml:space="preserve"> an entity status of</w:t>
      </w:r>
      <w:r w:rsidRPr="00B66619">
        <w:rPr>
          <w:rFonts w:asciiTheme="minorHAnsi" w:hAnsiTheme="minorHAnsi" w:cstheme="minorHAnsi"/>
          <w:color w:val="000000" w:themeColor="text1"/>
        </w:rPr>
        <w:t xml:space="preserve"> Active </w:t>
      </w:r>
      <w:r w:rsidR="005F11A2" w:rsidRPr="00B66619">
        <w:rPr>
          <w:rFonts w:asciiTheme="minorHAnsi" w:hAnsiTheme="minorHAnsi" w:cstheme="minorHAnsi"/>
          <w:color w:val="000000" w:themeColor="text1"/>
        </w:rPr>
        <w:t>and an LEI registration status other than L</w:t>
      </w:r>
      <w:r w:rsidR="008F14F8" w:rsidRPr="00B66619">
        <w:rPr>
          <w:rFonts w:asciiTheme="minorHAnsi" w:hAnsiTheme="minorHAnsi" w:cstheme="minorHAnsi"/>
          <w:color w:val="000000" w:themeColor="text1"/>
        </w:rPr>
        <w:t>apsed</w:t>
      </w:r>
      <w:r w:rsidR="005F11A2" w:rsidRPr="00B66619">
        <w:rPr>
          <w:rFonts w:asciiTheme="minorHAnsi" w:hAnsiTheme="minorHAnsi" w:cstheme="minorHAnsi"/>
          <w:color w:val="000000" w:themeColor="text1"/>
        </w:rPr>
        <w:t>, R</w:t>
      </w:r>
      <w:r w:rsidR="008F14F8" w:rsidRPr="00B66619">
        <w:rPr>
          <w:rFonts w:asciiTheme="minorHAnsi" w:hAnsiTheme="minorHAnsi" w:cstheme="minorHAnsi"/>
          <w:color w:val="000000" w:themeColor="text1"/>
        </w:rPr>
        <w:t>etired</w:t>
      </w:r>
      <w:r w:rsidR="005F11A2" w:rsidRPr="00B66619">
        <w:rPr>
          <w:rFonts w:asciiTheme="minorHAnsi" w:hAnsiTheme="minorHAnsi" w:cstheme="minorHAnsi"/>
          <w:color w:val="000000" w:themeColor="text1"/>
        </w:rPr>
        <w:t>, D</w:t>
      </w:r>
      <w:r w:rsidR="008F14F8" w:rsidRPr="00B66619">
        <w:rPr>
          <w:rFonts w:asciiTheme="minorHAnsi" w:hAnsiTheme="minorHAnsi" w:cstheme="minorHAnsi"/>
          <w:color w:val="000000" w:themeColor="text1"/>
        </w:rPr>
        <w:t>uplicate</w:t>
      </w:r>
      <w:ins w:id="19" w:author="GLEIF" w:date="2022-05-12T12:39:00Z">
        <w:r w:rsidR="00B66619" w:rsidRPr="00B66619">
          <w:rPr>
            <w:rFonts w:asciiTheme="minorHAnsi" w:hAnsiTheme="minorHAnsi" w:cstheme="minorHAnsi"/>
            <w:color w:val="000000" w:themeColor="text1"/>
          </w:rPr>
          <w:t xml:space="preserve"> or </w:t>
        </w:r>
      </w:ins>
      <w:del w:id="20" w:author="GLEIF" w:date="2022-05-12T12:39:00Z">
        <w:r w:rsidR="005F11A2" w:rsidRPr="00B66619" w:rsidDel="00B66619">
          <w:rPr>
            <w:rFonts w:asciiTheme="minorHAnsi" w:hAnsiTheme="minorHAnsi" w:cstheme="minorHAnsi"/>
            <w:color w:val="000000" w:themeColor="text1"/>
            <w:rPrChange w:id="21" w:author="GLEIF" w:date="2022-05-12T12:39:00Z">
              <w:rPr>
                <w:rFonts w:asciiTheme="minorHAnsi" w:hAnsiTheme="minorHAnsi" w:cstheme="minorHAnsi"/>
                <w:color w:val="000000" w:themeColor="text1"/>
              </w:rPr>
            </w:rPrChange>
          </w:rPr>
          <w:delText xml:space="preserve">, </w:delText>
        </w:r>
      </w:del>
      <w:r w:rsidR="005F11A2" w:rsidRPr="00B66619">
        <w:rPr>
          <w:rFonts w:asciiTheme="minorHAnsi" w:hAnsiTheme="minorHAnsi" w:cstheme="minorHAnsi"/>
          <w:color w:val="000000" w:themeColor="text1"/>
          <w:rPrChange w:id="22" w:author="GLEIF" w:date="2022-05-12T12:39:00Z">
            <w:rPr>
              <w:rFonts w:asciiTheme="minorHAnsi" w:hAnsiTheme="minorHAnsi" w:cstheme="minorHAnsi"/>
              <w:color w:val="000000" w:themeColor="text1"/>
            </w:rPr>
          </w:rPrChange>
        </w:rPr>
        <w:t>A</w:t>
      </w:r>
      <w:r w:rsidR="008F14F8" w:rsidRPr="00B66619">
        <w:rPr>
          <w:rFonts w:asciiTheme="minorHAnsi" w:hAnsiTheme="minorHAnsi" w:cstheme="minorHAnsi"/>
          <w:color w:val="000000" w:themeColor="text1"/>
          <w:rPrChange w:id="23" w:author="GLEIF" w:date="2022-05-12T12:39:00Z">
            <w:rPr>
              <w:rFonts w:asciiTheme="minorHAnsi" w:hAnsiTheme="minorHAnsi" w:cstheme="minorHAnsi"/>
              <w:color w:val="000000" w:themeColor="text1"/>
            </w:rPr>
          </w:rPrChange>
        </w:rPr>
        <w:t>nnulled</w:t>
      </w:r>
      <w:ins w:id="24" w:author="GLEIF" w:date="2022-05-12T12:39:00Z">
        <w:r w:rsidR="00B66619" w:rsidRPr="00B66619">
          <w:rPr>
            <w:rFonts w:asciiTheme="minorHAnsi" w:hAnsiTheme="minorHAnsi" w:cstheme="minorHAnsi"/>
            <w:color w:val="000000" w:themeColor="text1"/>
            <w:rPrChange w:id="25" w:author="GLEIF" w:date="2022-05-12T12:39:00Z">
              <w:rPr>
                <w:rFonts w:asciiTheme="minorHAnsi" w:hAnsiTheme="minorHAnsi" w:cstheme="minorHAnsi"/>
                <w:color w:val="000000" w:themeColor="text1"/>
              </w:rPr>
            </w:rPrChange>
          </w:rPr>
          <w:t>.</w:t>
        </w:r>
      </w:ins>
      <w:r w:rsidR="005F11A2" w:rsidRPr="00B66619">
        <w:rPr>
          <w:rFonts w:asciiTheme="minorHAnsi" w:hAnsiTheme="minorHAnsi" w:cstheme="minorHAnsi"/>
          <w:color w:val="000000" w:themeColor="text1"/>
          <w:rPrChange w:id="26" w:author="GLEIF" w:date="2022-05-12T12:39:00Z">
            <w:rPr>
              <w:rFonts w:asciiTheme="minorHAnsi" w:hAnsiTheme="minorHAnsi" w:cstheme="minorHAnsi"/>
              <w:color w:val="000000" w:themeColor="text1"/>
            </w:rPr>
          </w:rPrChange>
        </w:rPr>
        <w:t xml:space="preserve"> </w:t>
      </w:r>
      <w:del w:id="27" w:author="GLEIF" w:date="2022-05-12T12:39:00Z">
        <w:r w:rsidR="005F11A2" w:rsidRPr="002C61D2" w:rsidDel="00B66619">
          <w:rPr>
            <w:rFonts w:asciiTheme="minorHAnsi" w:hAnsiTheme="minorHAnsi" w:cstheme="minorHAnsi"/>
            <w:color w:val="000000" w:themeColor="text1"/>
          </w:rPr>
          <w:delText>or M</w:delText>
        </w:r>
        <w:r w:rsidR="008F14F8" w:rsidRPr="002C61D2" w:rsidDel="00B66619">
          <w:rPr>
            <w:rFonts w:asciiTheme="minorHAnsi" w:hAnsiTheme="minorHAnsi" w:cstheme="minorHAnsi"/>
            <w:color w:val="000000" w:themeColor="text1"/>
          </w:rPr>
          <w:delText xml:space="preserve">erged </w:delText>
        </w:r>
        <w:r w:rsidR="005F11A2" w:rsidRPr="002C61D2" w:rsidDel="00B66619">
          <w:rPr>
            <w:rFonts w:asciiTheme="minorHAnsi" w:hAnsiTheme="minorHAnsi" w:cstheme="minorHAnsi"/>
            <w:color w:val="000000" w:themeColor="text1"/>
          </w:rPr>
          <w:delText>(will be deprecated in March 2022).</w:delText>
        </w:r>
      </w:del>
    </w:p>
    <w:p w14:paraId="0FABEAC2" w14:textId="29E4B597" w:rsidR="00BA7898" w:rsidRPr="00B66619" w:rsidRDefault="00BA7898" w:rsidP="00B66619">
      <w:pPr>
        <w:pStyle w:val="ListParagraph"/>
        <w:numPr>
          <w:ilvl w:val="0"/>
          <w:numId w:val="11"/>
        </w:numPr>
        <w:rPr>
          <w:color w:val="000000" w:themeColor="text1"/>
          <w:sz w:val="12"/>
          <w:szCs w:val="12"/>
        </w:rPr>
      </w:pPr>
    </w:p>
    <w:p w14:paraId="46173494" w14:textId="39695B40" w:rsidR="00BA7898" w:rsidRPr="002C61D2" w:rsidRDefault="00BA7898" w:rsidP="005569B6">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lastRenderedPageBreak/>
        <w:t xml:space="preserve">All Issuers of vLEI Credentials MUST verify that </w:t>
      </w:r>
      <w:r w:rsidR="00E300A6" w:rsidRPr="002C61D2">
        <w:rPr>
          <w:rFonts w:asciiTheme="minorHAnsi" w:hAnsiTheme="minorHAnsi" w:cstheme="minorHAnsi"/>
          <w:color w:val="000000" w:themeColor="text1"/>
        </w:rPr>
        <w:t>a Holder’s Autonomic Identifier (AID)</w:t>
      </w:r>
      <w:r w:rsidRPr="002C61D2">
        <w:rPr>
          <w:rFonts w:asciiTheme="minorHAnsi" w:hAnsiTheme="minorHAnsi" w:cstheme="minorHAnsi"/>
          <w:color w:val="000000" w:themeColor="text1"/>
        </w:rPr>
        <w:t xml:space="preserve"> is controlled by the Holder.</w:t>
      </w:r>
    </w:p>
    <w:p w14:paraId="39604389" w14:textId="3D0BADBF" w:rsidR="005F0EED" w:rsidRPr="002C61D2" w:rsidRDefault="005F0EED" w:rsidP="005F0EED">
      <w:pPr>
        <w:rPr>
          <w:rFonts w:asciiTheme="minorHAnsi" w:hAnsiTheme="minorHAnsi" w:cstheme="minorHAnsi"/>
          <w:color w:val="000000" w:themeColor="text1"/>
          <w:sz w:val="12"/>
          <w:szCs w:val="12"/>
        </w:rPr>
      </w:pPr>
    </w:p>
    <w:p w14:paraId="04153D1A" w14:textId="06AE5200" w:rsidR="005F0EED" w:rsidRPr="002C61D2" w:rsidRDefault="005F0EED" w:rsidP="005569B6">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All </w:t>
      </w:r>
      <w:r w:rsidR="006F7282" w:rsidRPr="002C61D2">
        <w:rPr>
          <w:rFonts w:asciiTheme="minorHAnsi" w:hAnsiTheme="minorHAnsi" w:cstheme="minorHAnsi"/>
          <w:color w:val="000000" w:themeColor="text1"/>
        </w:rPr>
        <w:t>Q</w:t>
      </w:r>
      <w:r w:rsidR="00AA0E96" w:rsidRPr="002C61D2">
        <w:rPr>
          <w:rFonts w:asciiTheme="minorHAnsi" w:hAnsiTheme="minorHAnsi" w:cstheme="minorHAnsi"/>
          <w:color w:val="000000" w:themeColor="text1"/>
        </w:rPr>
        <w:t>VI</w:t>
      </w:r>
      <w:r w:rsidR="00E300A6" w:rsidRPr="002C61D2">
        <w:rPr>
          <w:rFonts w:asciiTheme="minorHAnsi" w:hAnsiTheme="minorHAnsi" w:cstheme="minorHAnsi"/>
          <w:color w:val="000000" w:themeColor="text1"/>
        </w:rPr>
        <w:t>s</w:t>
      </w:r>
      <w:r w:rsidR="00AA0E96"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 xml:space="preserve">MUST have executed a vLEI Issuer </w:t>
      </w:r>
      <w:r w:rsidR="003F3947" w:rsidRPr="002C61D2">
        <w:rPr>
          <w:rFonts w:asciiTheme="minorHAnsi" w:hAnsiTheme="minorHAnsi" w:cstheme="minorHAnsi"/>
          <w:color w:val="000000" w:themeColor="text1"/>
        </w:rPr>
        <w:t>Qualification</w:t>
      </w:r>
      <w:r w:rsidRPr="002C61D2">
        <w:rPr>
          <w:rFonts w:asciiTheme="minorHAnsi" w:hAnsiTheme="minorHAnsi" w:cstheme="minorHAnsi"/>
          <w:color w:val="000000" w:themeColor="text1"/>
        </w:rPr>
        <w:t xml:space="preserve"> Agreement.</w:t>
      </w:r>
    </w:p>
    <w:p w14:paraId="69C70EDF" w14:textId="14927E98" w:rsidR="005F0EED" w:rsidRPr="002C61D2" w:rsidRDefault="005F0EED" w:rsidP="005F0EED">
      <w:pPr>
        <w:rPr>
          <w:rFonts w:asciiTheme="minorHAnsi" w:hAnsiTheme="minorHAnsi" w:cstheme="minorHAnsi"/>
          <w:color w:val="000000" w:themeColor="text1"/>
          <w:sz w:val="12"/>
          <w:szCs w:val="12"/>
        </w:rPr>
      </w:pPr>
    </w:p>
    <w:p w14:paraId="530F512E" w14:textId="54CC6106" w:rsidR="005F0EED" w:rsidRPr="002C61D2" w:rsidRDefault="005F0EED" w:rsidP="005569B6">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All </w:t>
      </w:r>
      <w:r w:rsidR="006F7282" w:rsidRPr="002C61D2">
        <w:rPr>
          <w:rFonts w:asciiTheme="minorHAnsi" w:hAnsiTheme="minorHAnsi" w:cstheme="minorHAnsi"/>
          <w:color w:val="000000" w:themeColor="text1"/>
        </w:rPr>
        <w:t>Q</w:t>
      </w:r>
      <w:r w:rsidR="00AA0E96" w:rsidRPr="002C61D2">
        <w:rPr>
          <w:rFonts w:asciiTheme="minorHAnsi" w:hAnsiTheme="minorHAnsi" w:cstheme="minorHAnsi"/>
          <w:color w:val="000000" w:themeColor="text1"/>
        </w:rPr>
        <w:t xml:space="preserve">VIs </w:t>
      </w:r>
      <w:r w:rsidRPr="002C61D2">
        <w:rPr>
          <w:rFonts w:asciiTheme="minorHAnsi" w:hAnsiTheme="minorHAnsi" w:cstheme="minorHAnsi"/>
          <w:color w:val="000000" w:themeColor="text1"/>
        </w:rPr>
        <w:t xml:space="preserve">MUST successfully complete Annual </w:t>
      </w:r>
      <w:r w:rsidR="006F7282" w:rsidRPr="002C61D2">
        <w:rPr>
          <w:rFonts w:asciiTheme="minorHAnsi" w:hAnsiTheme="minorHAnsi" w:cstheme="minorHAnsi"/>
          <w:color w:val="000000" w:themeColor="text1"/>
        </w:rPr>
        <w:t xml:space="preserve">vLEI Issuer </w:t>
      </w:r>
      <w:r w:rsidR="003F3947" w:rsidRPr="002C61D2">
        <w:rPr>
          <w:rFonts w:asciiTheme="minorHAnsi" w:hAnsiTheme="minorHAnsi" w:cstheme="minorHAnsi"/>
          <w:color w:val="000000" w:themeColor="text1"/>
        </w:rPr>
        <w:t>Qualification</w:t>
      </w:r>
      <w:r w:rsidR="00146368" w:rsidRPr="002C61D2">
        <w:rPr>
          <w:rFonts w:asciiTheme="minorHAnsi" w:hAnsiTheme="minorHAnsi" w:cstheme="minorHAnsi"/>
          <w:color w:val="000000" w:themeColor="text1"/>
        </w:rPr>
        <w:t>.</w:t>
      </w:r>
    </w:p>
    <w:p w14:paraId="2B365303" w14:textId="77777777" w:rsidR="00146368" w:rsidRPr="002C61D2" w:rsidRDefault="00146368" w:rsidP="00146368">
      <w:pPr>
        <w:pStyle w:val="ListParagraph"/>
        <w:rPr>
          <w:rFonts w:asciiTheme="minorHAnsi" w:hAnsiTheme="minorHAnsi" w:cstheme="minorHAnsi"/>
          <w:color w:val="000000" w:themeColor="text1"/>
          <w:sz w:val="12"/>
          <w:szCs w:val="12"/>
        </w:rPr>
      </w:pPr>
    </w:p>
    <w:p w14:paraId="6757B7E2" w14:textId="7001936A" w:rsidR="00146368" w:rsidRPr="002C61D2" w:rsidRDefault="00146368" w:rsidP="005569B6">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GLEIF </w:t>
      </w:r>
      <w:r w:rsidR="00DD43CD" w:rsidRPr="002C61D2">
        <w:rPr>
          <w:rFonts w:asciiTheme="minorHAnsi" w:hAnsiTheme="minorHAnsi" w:cstheme="minorHAnsi"/>
          <w:color w:val="000000" w:themeColor="text1"/>
        </w:rPr>
        <w:t xml:space="preserve">MUST </w:t>
      </w:r>
      <w:r w:rsidRPr="002C61D2">
        <w:rPr>
          <w:rFonts w:asciiTheme="minorHAnsi" w:hAnsiTheme="minorHAnsi" w:cstheme="minorHAnsi"/>
          <w:color w:val="000000" w:themeColor="text1"/>
        </w:rPr>
        <w:t>publish the vLEI Ecosystem Governance Framework on gleif.org and follow the policies in the Revisions section for all revisions of the vLEI Ecosystem Governance Framework.</w:t>
      </w:r>
    </w:p>
    <w:p w14:paraId="3567CAD0" w14:textId="77777777" w:rsidR="003D3792" w:rsidRPr="002C61D2" w:rsidRDefault="003D3792" w:rsidP="003D3792">
      <w:pPr>
        <w:pStyle w:val="ListParagraph"/>
        <w:rPr>
          <w:rFonts w:asciiTheme="minorHAnsi" w:hAnsiTheme="minorHAnsi" w:cstheme="minorHAnsi"/>
          <w:color w:val="000000" w:themeColor="text1"/>
          <w:sz w:val="12"/>
          <w:szCs w:val="12"/>
        </w:rPr>
      </w:pPr>
    </w:p>
    <w:p w14:paraId="46E566BD" w14:textId="63A8EDEA" w:rsidR="003D3792" w:rsidRPr="002C61D2" w:rsidRDefault="003D3792" w:rsidP="005569B6">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t>vLEI Credentials MUST be revocable following the policies specified in vLEI Ecosystem Governance Framework.</w:t>
      </w:r>
    </w:p>
    <w:p w14:paraId="4394F90C" w14:textId="77777777" w:rsidR="00F4054B" w:rsidRPr="002C61D2" w:rsidRDefault="00F4054B" w:rsidP="00DD43CD">
      <w:pPr>
        <w:pStyle w:val="ListParagraph"/>
        <w:rPr>
          <w:rFonts w:asciiTheme="minorHAnsi" w:hAnsiTheme="minorHAnsi" w:cstheme="minorHAnsi"/>
          <w:color w:val="000000" w:themeColor="text1"/>
          <w:sz w:val="12"/>
          <w:szCs w:val="12"/>
        </w:rPr>
      </w:pPr>
    </w:p>
    <w:p w14:paraId="61F1D9F3" w14:textId="6AC35208" w:rsidR="00AE7B24" w:rsidRPr="002C61D2" w:rsidRDefault="00AA0E96" w:rsidP="003D7C7F">
      <w:pPr>
        <w:pStyle w:val="ListParagraph"/>
        <w:numPr>
          <w:ilvl w:val="0"/>
          <w:numId w:val="11"/>
        </w:numPr>
        <w:rPr>
          <w:rFonts w:asciiTheme="minorHAnsi" w:hAnsiTheme="minorHAnsi" w:cstheme="minorHAnsi"/>
          <w:color w:val="000000" w:themeColor="text1"/>
        </w:rPr>
      </w:pPr>
      <w:r w:rsidRPr="002C61D2">
        <w:rPr>
          <w:rFonts w:asciiTheme="minorHAnsi" w:hAnsiTheme="minorHAnsi" w:cstheme="minorHAnsi"/>
          <w:color w:val="000000" w:themeColor="text1"/>
        </w:rPr>
        <w:t>QVIs</w:t>
      </w:r>
      <w:r w:rsidR="00F4054B" w:rsidRPr="002C61D2">
        <w:rPr>
          <w:rFonts w:asciiTheme="minorHAnsi" w:hAnsiTheme="minorHAnsi" w:cstheme="minorHAnsi"/>
          <w:color w:val="000000" w:themeColor="text1"/>
        </w:rPr>
        <w:t xml:space="preserve"> MUST ensure that </w:t>
      </w:r>
      <w:r w:rsidR="009F778E" w:rsidRPr="002C61D2">
        <w:rPr>
          <w:rFonts w:asciiTheme="minorHAnsi" w:hAnsiTheme="minorHAnsi" w:cstheme="minorHAnsi"/>
          <w:color w:val="000000" w:themeColor="text1"/>
        </w:rPr>
        <w:t>third parties</w:t>
      </w:r>
      <w:r w:rsidR="00F4054B" w:rsidRPr="002C61D2">
        <w:rPr>
          <w:rFonts w:asciiTheme="minorHAnsi" w:hAnsiTheme="minorHAnsi" w:cstheme="minorHAnsi"/>
          <w:color w:val="000000" w:themeColor="text1"/>
        </w:rPr>
        <w:t xml:space="preserve"> comply with the vLEI Ecosystem Governance Frameworks when providing vLEI services to a </w:t>
      </w:r>
      <w:r w:rsidRPr="002C61D2">
        <w:rPr>
          <w:rFonts w:asciiTheme="minorHAnsi" w:hAnsiTheme="minorHAnsi" w:cstheme="minorHAnsi"/>
          <w:color w:val="000000" w:themeColor="text1"/>
        </w:rPr>
        <w:t>QVI</w:t>
      </w:r>
      <w:r w:rsidR="00F4054B" w:rsidRPr="002C61D2">
        <w:rPr>
          <w:rFonts w:asciiTheme="minorHAnsi" w:hAnsiTheme="minorHAnsi" w:cstheme="minorHAnsi"/>
          <w:color w:val="000000" w:themeColor="text1"/>
        </w:rPr>
        <w:t>.</w:t>
      </w:r>
    </w:p>
    <w:p w14:paraId="598F46B5" w14:textId="37F23541" w:rsidR="007A68CE" w:rsidRPr="002C61D2" w:rsidRDefault="00095F21" w:rsidP="003D7C7F">
      <w:pPr>
        <w:pStyle w:val="Heading1"/>
        <w:rPr>
          <w:rFonts w:ascii="Calibri" w:hAnsi="Calibri"/>
          <w:b/>
          <w:bCs/>
          <w:color w:val="000000" w:themeColor="text1"/>
        </w:rPr>
      </w:pPr>
      <w:bookmarkStart w:id="28" w:name="_Toc72853350"/>
      <w:r w:rsidRPr="002C61D2">
        <w:rPr>
          <w:rFonts w:ascii="Calibri" w:hAnsi="Calibri"/>
          <w:b/>
          <w:bCs/>
          <w:color w:val="000000" w:themeColor="text1"/>
        </w:rPr>
        <w:t>Revisions</w:t>
      </w:r>
      <w:bookmarkEnd w:id="28"/>
    </w:p>
    <w:p w14:paraId="6154F69D" w14:textId="28BC7D29" w:rsidR="002934FE" w:rsidRPr="002C61D2" w:rsidRDefault="002934FE" w:rsidP="00CF6FF3">
      <w:pPr>
        <w:rPr>
          <w:rFonts w:asciiTheme="minorHAnsi" w:hAnsiTheme="minorHAnsi" w:cstheme="minorHAnsi"/>
          <w:color w:val="000000" w:themeColor="text1"/>
          <w:sz w:val="12"/>
          <w:szCs w:val="12"/>
        </w:rPr>
      </w:pPr>
    </w:p>
    <w:p w14:paraId="321F46A6" w14:textId="77777777" w:rsidR="0048224F" w:rsidRPr="002C61D2" w:rsidRDefault="0048224F" w:rsidP="0048224F">
      <w:pPr>
        <w:rPr>
          <w:rFonts w:asciiTheme="minorHAnsi" w:hAnsiTheme="minorHAnsi" w:cstheme="minorHAnsi"/>
          <w:color w:val="000000" w:themeColor="text1"/>
        </w:rPr>
      </w:pPr>
      <w:bookmarkStart w:id="29" w:name="_Toc72853351"/>
    </w:p>
    <w:p w14:paraId="74E62704" w14:textId="77777777" w:rsidR="0048224F" w:rsidRPr="002C61D2" w:rsidRDefault="0048224F" w:rsidP="0048224F">
      <w:pPr>
        <w:pStyle w:val="ListParagraph"/>
        <w:numPr>
          <w:ilvl w:val="2"/>
          <w:numId w:val="9"/>
        </w:numPr>
        <w:ind w:left="851"/>
        <w:rPr>
          <w:rFonts w:asciiTheme="minorHAnsi" w:hAnsiTheme="minorHAnsi" w:cstheme="minorHAnsi"/>
          <w:color w:val="000000" w:themeColor="text1"/>
        </w:rPr>
      </w:pPr>
      <w:r w:rsidRPr="002C61D2">
        <w:rPr>
          <w:rFonts w:asciiTheme="minorHAnsi" w:hAnsiTheme="minorHAnsi" w:cstheme="minorHAnsi"/>
          <w:color w:val="000000" w:themeColor="text1"/>
        </w:rPr>
        <w:t xml:space="preserve">At a minimum, the vLEI Ecosystem Governance Framework MUST be reviewed annually.  </w:t>
      </w:r>
    </w:p>
    <w:p w14:paraId="3C73C70E" w14:textId="77777777" w:rsidR="0048224F" w:rsidRPr="002C61D2" w:rsidRDefault="0048224F" w:rsidP="0048224F">
      <w:pPr>
        <w:pStyle w:val="ListParagraph"/>
        <w:numPr>
          <w:ilvl w:val="2"/>
          <w:numId w:val="9"/>
        </w:numPr>
        <w:ind w:left="851"/>
        <w:rPr>
          <w:rFonts w:asciiTheme="minorHAnsi" w:hAnsiTheme="minorHAnsi" w:cstheme="minorHAnsi"/>
          <w:color w:val="000000" w:themeColor="text1"/>
        </w:rPr>
      </w:pPr>
      <w:r w:rsidRPr="002C61D2">
        <w:rPr>
          <w:rFonts w:asciiTheme="minorHAnsi" w:hAnsiTheme="minorHAnsi" w:cstheme="minorHAnsi"/>
          <w:color w:val="000000" w:themeColor="text1"/>
        </w:rPr>
        <w:t>Interim revisions to the vLEI Ecosystem Governance Framework to reflect necessary technical changes or updates also MAY be considered.</w:t>
      </w:r>
      <w:ins w:id="30" w:author="GLEIF" w:date="2021-05-04T16:37:00Z">
        <w:r w:rsidRPr="002C61D2">
          <w:rPr>
            <w:rFonts w:asciiTheme="minorHAnsi" w:hAnsiTheme="minorHAnsi" w:cstheme="minorHAnsi"/>
            <w:color w:val="000000" w:themeColor="text1"/>
          </w:rPr>
          <w:t xml:space="preserve">  </w:t>
        </w:r>
      </w:ins>
    </w:p>
    <w:p w14:paraId="40A82EA4" w14:textId="77777777" w:rsidR="0048224F" w:rsidRPr="002C61D2" w:rsidRDefault="0048224F" w:rsidP="0048224F">
      <w:pPr>
        <w:pStyle w:val="ListParagraph"/>
        <w:ind w:left="851"/>
        <w:rPr>
          <w:rFonts w:asciiTheme="minorHAnsi" w:hAnsiTheme="minorHAnsi" w:cstheme="minorHAnsi"/>
          <w:color w:val="000000" w:themeColor="text1"/>
        </w:rPr>
      </w:pPr>
    </w:p>
    <w:p w14:paraId="0F121928" w14:textId="73CD6016" w:rsidR="0048224F" w:rsidRPr="002C61D2" w:rsidRDefault="0048224F" w:rsidP="0048224F">
      <w:pPr>
        <w:pStyle w:val="ListParagraph"/>
        <w:ind w:left="851"/>
        <w:rPr>
          <w:rFonts w:asciiTheme="minorHAnsi" w:hAnsiTheme="minorHAnsi" w:cstheme="minorHAnsi"/>
          <w:color w:val="000000" w:themeColor="text1"/>
        </w:rPr>
      </w:pPr>
      <w:r w:rsidRPr="002C61D2">
        <w:rPr>
          <w:rFonts w:asciiTheme="minorHAnsi" w:hAnsiTheme="minorHAnsi" w:cstheme="minorHAnsi"/>
          <w:color w:val="000000" w:themeColor="text1"/>
        </w:rPr>
        <w:t>2.1 These revisions MAY be triggered by changes to vLEI Ecosystem services, processes, operations, technical architecture and infrastructure</w:t>
      </w:r>
      <w:r w:rsidR="0097440A" w:rsidRPr="002C61D2">
        <w:rPr>
          <w:rFonts w:asciiTheme="minorHAnsi" w:hAnsiTheme="minorHAnsi" w:cstheme="minorHAnsi"/>
          <w:color w:val="000000" w:themeColor="text1"/>
        </w:rPr>
        <w:t xml:space="preserve">, </w:t>
      </w:r>
      <w:r w:rsidR="009F778E" w:rsidRPr="002C61D2">
        <w:rPr>
          <w:rFonts w:asciiTheme="minorHAnsi" w:hAnsiTheme="minorHAnsi" w:cstheme="minorHAnsi"/>
          <w:color w:val="000000" w:themeColor="text1"/>
        </w:rPr>
        <w:t>Identifier</w:t>
      </w:r>
      <w:r w:rsidR="0097440A" w:rsidRPr="002C61D2">
        <w:rPr>
          <w:rFonts w:asciiTheme="minorHAnsi" w:hAnsiTheme="minorHAnsi" w:cstheme="minorHAnsi"/>
          <w:color w:val="000000" w:themeColor="text1"/>
        </w:rPr>
        <w:t xml:space="preserve"> or </w:t>
      </w:r>
      <w:r w:rsidRPr="002C61D2">
        <w:rPr>
          <w:rFonts w:asciiTheme="minorHAnsi" w:hAnsiTheme="minorHAnsi" w:cstheme="minorHAnsi"/>
          <w:color w:val="000000" w:themeColor="text1"/>
        </w:rPr>
        <w:t>Credential Governance Frameworks.</w:t>
      </w:r>
    </w:p>
    <w:p w14:paraId="445BC343" w14:textId="77777777" w:rsidR="0048224F" w:rsidRPr="002C61D2" w:rsidRDefault="0048224F" w:rsidP="0048224F">
      <w:pPr>
        <w:pStyle w:val="ListParagraph"/>
        <w:ind w:left="851"/>
        <w:rPr>
          <w:rFonts w:asciiTheme="minorHAnsi" w:hAnsiTheme="minorHAnsi" w:cstheme="minorHAnsi"/>
          <w:color w:val="000000" w:themeColor="text1"/>
        </w:rPr>
      </w:pPr>
    </w:p>
    <w:p w14:paraId="0F5EAFDE" w14:textId="77777777" w:rsidR="0048224F" w:rsidRPr="002C61D2" w:rsidRDefault="0048224F" w:rsidP="0048224F">
      <w:pPr>
        <w:pStyle w:val="ListParagraph"/>
        <w:numPr>
          <w:ilvl w:val="2"/>
          <w:numId w:val="9"/>
        </w:numPr>
        <w:ind w:left="851"/>
        <w:rPr>
          <w:rFonts w:asciiTheme="minorHAnsi" w:hAnsiTheme="minorHAnsi" w:cstheme="minorHAnsi"/>
          <w:color w:val="000000" w:themeColor="text1"/>
        </w:rPr>
      </w:pPr>
      <w:r w:rsidRPr="002C61D2">
        <w:rPr>
          <w:rFonts w:asciiTheme="minorHAnsi" w:hAnsiTheme="minorHAnsi" w:cstheme="minorHAnsi"/>
          <w:color w:val="000000" w:themeColor="text1"/>
        </w:rPr>
        <w:t>Revisions to the Primary Document are subject to the following policies:</w:t>
      </w:r>
    </w:p>
    <w:p w14:paraId="3E8D98E9" w14:textId="77777777" w:rsidR="0048224F" w:rsidRPr="002C61D2" w:rsidRDefault="0048224F" w:rsidP="0048224F">
      <w:pPr>
        <w:rPr>
          <w:rFonts w:asciiTheme="minorHAnsi" w:hAnsiTheme="minorHAnsi" w:cstheme="minorHAnsi"/>
          <w:color w:val="000000" w:themeColor="text1"/>
        </w:rPr>
      </w:pPr>
    </w:p>
    <w:p w14:paraId="59300480" w14:textId="77777777" w:rsidR="0048224F" w:rsidRPr="002C61D2" w:rsidRDefault="0048224F" w:rsidP="0048224F">
      <w:pPr>
        <w:numPr>
          <w:ilvl w:val="1"/>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All revisions to the Primary Document MUST be identified with a revision number that is a sequential integer.</w:t>
      </w:r>
    </w:p>
    <w:p w14:paraId="222984E2" w14:textId="77777777" w:rsidR="0048224F" w:rsidRPr="002C61D2" w:rsidRDefault="0048224F" w:rsidP="0048224F">
      <w:pPr>
        <w:numPr>
          <w:ilvl w:val="1"/>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Revisions to the Primary Document SHALL be subject to public review which will be conducted as community reviews by members of the Trust over IP Foundation for a period of at least 15 days.</w:t>
      </w:r>
    </w:p>
    <w:p w14:paraId="2DDB9889" w14:textId="77777777" w:rsidR="0048224F" w:rsidRPr="002C61D2" w:rsidRDefault="0048224F" w:rsidP="0048224F">
      <w:pPr>
        <w:pStyle w:val="ListParagraph"/>
        <w:rPr>
          <w:rFonts w:asciiTheme="minorHAnsi" w:hAnsiTheme="minorHAnsi" w:cstheme="minorHAnsi"/>
          <w:color w:val="000000" w:themeColor="text1"/>
        </w:rPr>
      </w:pPr>
    </w:p>
    <w:p w14:paraId="5C778FB7" w14:textId="77777777" w:rsidR="0048224F" w:rsidRPr="002C61D2" w:rsidRDefault="0048224F" w:rsidP="0048224F">
      <w:pPr>
        <w:ind w:left="426"/>
        <w:rPr>
          <w:rFonts w:asciiTheme="minorHAnsi" w:hAnsiTheme="minorHAnsi" w:cstheme="minorHAnsi"/>
          <w:color w:val="000000" w:themeColor="text1"/>
        </w:rPr>
      </w:pPr>
      <w:r w:rsidRPr="002C61D2">
        <w:rPr>
          <w:rFonts w:asciiTheme="minorHAnsi" w:hAnsiTheme="minorHAnsi" w:cstheme="minorHAnsi"/>
          <w:color w:val="000000" w:themeColor="text1"/>
        </w:rPr>
        <w:t>4. Revisions to the Controlled Documents are subject to the following policies:</w:t>
      </w:r>
    </w:p>
    <w:p w14:paraId="71D15869" w14:textId="77777777" w:rsidR="0048224F" w:rsidRPr="002C61D2" w:rsidRDefault="0048224F" w:rsidP="0048224F">
      <w:pPr>
        <w:pStyle w:val="ListParagraph"/>
        <w:rPr>
          <w:rFonts w:asciiTheme="minorHAnsi" w:hAnsiTheme="minorHAnsi" w:cstheme="minorHAnsi"/>
          <w:color w:val="000000" w:themeColor="text1"/>
        </w:rPr>
      </w:pPr>
    </w:p>
    <w:p w14:paraId="0739BACB" w14:textId="77777777" w:rsidR="0048224F" w:rsidRPr="002C61D2" w:rsidRDefault="0048224F" w:rsidP="0048224F">
      <w:pPr>
        <w:pStyle w:val="ListParagraph"/>
        <w:numPr>
          <w:ilvl w:val="0"/>
          <w:numId w:val="18"/>
        </w:numPr>
        <w:rPr>
          <w:rFonts w:asciiTheme="minorHAnsi" w:hAnsiTheme="minorHAnsi" w:cstheme="minorHAnsi"/>
          <w:color w:val="000000" w:themeColor="text1"/>
        </w:rPr>
      </w:pPr>
      <w:r w:rsidRPr="002C61D2">
        <w:rPr>
          <w:rFonts w:asciiTheme="minorHAnsi" w:hAnsiTheme="minorHAnsi" w:cstheme="minorHAnsi"/>
          <w:color w:val="000000" w:themeColor="text1"/>
        </w:rPr>
        <w:t>All revisions to Controlled Documents MUST be identified with a revision number that is a sequential integer.</w:t>
      </w:r>
    </w:p>
    <w:p w14:paraId="4CBFC0F5" w14:textId="0837429A" w:rsidR="0048224F" w:rsidRPr="002C61D2" w:rsidRDefault="0048224F" w:rsidP="0048224F">
      <w:pPr>
        <w:pStyle w:val="ListParagraph"/>
        <w:numPr>
          <w:ilvl w:val="0"/>
          <w:numId w:val="18"/>
        </w:numPr>
        <w:rPr>
          <w:rFonts w:asciiTheme="minorHAnsi" w:hAnsiTheme="minorHAnsi" w:cstheme="minorHAnsi"/>
          <w:color w:val="000000" w:themeColor="text1"/>
        </w:rPr>
      </w:pPr>
      <w:r w:rsidRPr="002C61D2">
        <w:rPr>
          <w:rFonts w:asciiTheme="minorHAnsi" w:hAnsiTheme="minorHAnsi" w:cstheme="minorHAnsi"/>
          <w:color w:val="000000" w:themeColor="text1"/>
        </w:rPr>
        <w:t xml:space="preserve">Revisions to the vLEI Issuer Qualification Agreement, including all of its appendices, SHALL NOT be subject to public review and will be </w:t>
      </w:r>
      <w:r w:rsidR="009F778E" w:rsidRPr="002C61D2">
        <w:rPr>
          <w:rFonts w:asciiTheme="minorHAnsi" w:hAnsiTheme="minorHAnsi" w:cstheme="minorHAnsi"/>
          <w:color w:val="000000" w:themeColor="text1"/>
        </w:rPr>
        <w:t>reviewed and</w:t>
      </w:r>
      <w:r w:rsidRPr="002C61D2">
        <w:rPr>
          <w:rFonts w:asciiTheme="minorHAnsi" w:hAnsiTheme="minorHAnsi" w:cstheme="minorHAnsi"/>
          <w:color w:val="000000" w:themeColor="text1"/>
        </w:rPr>
        <w:t xml:space="preserve"> approved by GLEIF only.</w:t>
      </w:r>
    </w:p>
    <w:p w14:paraId="735A4E38" w14:textId="77777777" w:rsidR="0048224F" w:rsidRPr="002C61D2" w:rsidRDefault="0048224F" w:rsidP="0048224F">
      <w:pPr>
        <w:pStyle w:val="ListParagraph"/>
        <w:numPr>
          <w:ilvl w:val="1"/>
          <w:numId w:val="12"/>
        </w:numPr>
        <w:rPr>
          <w:rFonts w:asciiTheme="minorHAnsi" w:hAnsiTheme="minorHAnsi" w:cstheme="minorHAnsi"/>
          <w:color w:val="000000" w:themeColor="text1"/>
        </w:rPr>
      </w:pPr>
      <w:r w:rsidRPr="002C61D2">
        <w:rPr>
          <w:rFonts w:asciiTheme="minorHAnsi" w:hAnsiTheme="minorHAnsi" w:cstheme="minorHAnsi"/>
          <w:color w:val="000000" w:themeColor="text1"/>
        </w:rPr>
        <w:t>All other Controlled Documents SHALL be subject to public review which will be conducted as community reviews by members of the Trust over IP Foundation for a period of at least 15 days.</w:t>
      </w:r>
    </w:p>
    <w:p w14:paraId="6A77A4AA" w14:textId="77777777" w:rsidR="0048224F" w:rsidRPr="002C61D2" w:rsidRDefault="0048224F" w:rsidP="0048224F">
      <w:pPr>
        <w:pStyle w:val="ListParagraph"/>
        <w:rPr>
          <w:rFonts w:asciiTheme="minorHAnsi" w:hAnsiTheme="minorHAnsi" w:cstheme="minorHAnsi"/>
          <w:color w:val="000000" w:themeColor="text1"/>
        </w:rPr>
      </w:pPr>
    </w:p>
    <w:p w14:paraId="0AF5045F" w14:textId="77777777" w:rsidR="0048224F" w:rsidRPr="002C61D2" w:rsidRDefault="0048224F" w:rsidP="0048224F">
      <w:pPr>
        <w:ind w:left="709" w:hanging="283"/>
        <w:rPr>
          <w:rFonts w:asciiTheme="minorHAnsi" w:hAnsiTheme="minorHAnsi" w:cstheme="minorHAnsi"/>
          <w:color w:val="000000" w:themeColor="text1"/>
        </w:rPr>
      </w:pPr>
      <w:r w:rsidRPr="002C61D2">
        <w:rPr>
          <w:rFonts w:asciiTheme="minorHAnsi" w:hAnsiTheme="minorHAnsi" w:cstheme="minorHAnsi"/>
          <w:color w:val="000000" w:themeColor="text1"/>
        </w:rPr>
        <w:t>5.  All revisions to the vLEI Ecosystem Governance Framework MUST be approved by GLEIF using its Change Management Process.</w:t>
      </w:r>
    </w:p>
    <w:p w14:paraId="35870BF6" w14:textId="330364EE" w:rsidR="00095F21" w:rsidRPr="002C61D2" w:rsidRDefault="00095F21" w:rsidP="00CE11AC">
      <w:pPr>
        <w:pStyle w:val="Heading1"/>
        <w:rPr>
          <w:rFonts w:ascii="Calibri" w:hAnsi="Calibri"/>
          <w:b/>
          <w:bCs/>
          <w:color w:val="000000" w:themeColor="text1"/>
        </w:rPr>
      </w:pPr>
      <w:r w:rsidRPr="002C61D2">
        <w:rPr>
          <w:rFonts w:ascii="Calibri" w:hAnsi="Calibri"/>
          <w:b/>
          <w:bCs/>
          <w:color w:val="000000" w:themeColor="text1"/>
        </w:rPr>
        <w:lastRenderedPageBreak/>
        <w:t>Extensions</w:t>
      </w:r>
      <w:bookmarkEnd w:id="29"/>
      <w:r w:rsidR="002F5F80" w:rsidRPr="002C61D2">
        <w:rPr>
          <w:rFonts w:ascii="Calibri" w:hAnsi="Calibri"/>
          <w:b/>
          <w:bCs/>
          <w:color w:val="000000" w:themeColor="text1"/>
        </w:rPr>
        <w:t xml:space="preserve"> </w:t>
      </w:r>
    </w:p>
    <w:p w14:paraId="413279FE" w14:textId="487ED2F9" w:rsidR="00106F48" w:rsidRPr="002C61D2" w:rsidRDefault="00106F48" w:rsidP="00095F21">
      <w:pPr>
        <w:rPr>
          <w:color w:val="000000" w:themeColor="text1"/>
          <w:sz w:val="12"/>
          <w:szCs w:val="12"/>
        </w:rPr>
      </w:pPr>
    </w:p>
    <w:p w14:paraId="0C13F89B" w14:textId="0E65D544" w:rsidR="00994A9C" w:rsidRPr="00621C1E" w:rsidRDefault="00106F48" w:rsidP="00095F21">
      <w:pPr>
        <w:pStyle w:val="ListParagraph"/>
        <w:numPr>
          <w:ilvl w:val="0"/>
          <w:numId w:val="14"/>
        </w:numPr>
        <w:rPr>
          <w:rFonts w:asciiTheme="minorHAnsi" w:hAnsiTheme="minorHAnsi" w:cstheme="minorHAnsi"/>
          <w:color w:val="000000" w:themeColor="text1"/>
        </w:rPr>
      </w:pPr>
      <w:r w:rsidRPr="00621C1E">
        <w:rPr>
          <w:rFonts w:asciiTheme="minorHAnsi" w:hAnsiTheme="minorHAnsi" w:cstheme="minorHAnsi"/>
          <w:color w:val="000000" w:themeColor="text1"/>
        </w:rPr>
        <w:t xml:space="preserve">GLEIF welcomes other </w:t>
      </w:r>
      <w:r w:rsidR="00994A9C" w:rsidRPr="00621C1E">
        <w:rPr>
          <w:rFonts w:asciiTheme="minorHAnsi" w:hAnsiTheme="minorHAnsi" w:cstheme="minorHAnsi"/>
          <w:color w:val="000000" w:themeColor="text1"/>
        </w:rPr>
        <w:t>G</w:t>
      </w:r>
      <w:r w:rsidRPr="00621C1E">
        <w:rPr>
          <w:rFonts w:asciiTheme="minorHAnsi" w:hAnsiTheme="minorHAnsi" w:cstheme="minorHAnsi"/>
          <w:color w:val="000000" w:themeColor="text1"/>
        </w:rPr>
        <w:t xml:space="preserve">overnance </w:t>
      </w:r>
      <w:r w:rsidR="00994A9C" w:rsidRPr="00621C1E">
        <w:rPr>
          <w:rFonts w:asciiTheme="minorHAnsi" w:hAnsiTheme="minorHAnsi" w:cstheme="minorHAnsi"/>
          <w:color w:val="000000" w:themeColor="text1"/>
        </w:rPr>
        <w:t>Fr</w:t>
      </w:r>
      <w:r w:rsidRPr="00621C1E">
        <w:rPr>
          <w:rFonts w:asciiTheme="minorHAnsi" w:hAnsiTheme="minorHAnsi" w:cstheme="minorHAnsi"/>
          <w:color w:val="000000" w:themeColor="text1"/>
        </w:rPr>
        <w:t xml:space="preserve">ameworks to leverage the vLEI Ecosystem Governance Framework but does not anticipate the need </w:t>
      </w:r>
      <w:r w:rsidR="00621C1E" w:rsidRPr="00621C1E">
        <w:rPr>
          <w:rFonts w:asciiTheme="minorHAnsi" w:hAnsiTheme="minorHAnsi" w:cstheme="minorHAnsi"/>
          <w:color w:val="000000" w:themeColor="text1"/>
        </w:rPr>
        <w:t xml:space="preserve">at this time </w:t>
      </w:r>
      <w:r w:rsidR="00C374B4" w:rsidRPr="00621C1E">
        <w:rPr>
          <w:rFonts w:asciiTheme="minorHAnsi" w:hAnsiTheme="minorHAnsi" w:cstheme="minorHAnsi"/>
          <w:color w:val="000000" w:themeColor="text1"/>
        </w:rPr>
        <w:t xml:space="preserve">to specify formal extensions </w:t>
      </w:r>
      <w:r w:rsidR="00621C1E" w:rsidRPr="00621C1E">
        <w:rPr>
          <w:rFonts w:asciiTheme="minorHAnsi" w:hAnsiTheme="minorHAnsi" w:cstheme="minorHAnsi"/>
          <w:color w:val="000000" w:themeColor="text1"/>
        </w:rPr>
        <w:t>from</w:t>
      </w:r>
      <w:r w:rsidR="00C374B4" w:rsidRPr="00621C1E">
        <w:rPr>
          <w:rFonts w:asciiTheme="minorHAnsi" w:hAnsiTheme="minorHAnsi" w:cstheme="minorHAnsi"/>
          <w:color w:val="000000" w:themeColor="text1"/>
        </w:rPr>
        <w:t xml:space="preserve"> </w:t>
      </w:r>
      <w:r w:rsidR="000F3DFC" w:rsidRPr="00621C1E">
        <w:rPr>
          <w:rFonts w:asciiTheme="minorHAnsi" w:hAnsiTheme="minorHAnsi" w:cstheme="minorHAnsi"/>
          <w:color w:val="000000" w:themeColor="text1"/>
        </w:rPr>
        <w:t xml:space="preserve">other </w:t>
      </w:r>
      <w:r w:rsidR="00621C1E" w:rsidRPr="00621C1E">
        <w:rPr>
          <w:rFonts w:asciiTheme="minorHAnsi" w:hAnsiTheme="minorHAnsi" w:cstheme="minorHAnsi"/>
          <w:color w:val="000000" w:themeColor="text1"/>
        </w:rPr>
        <w:t xml:space="preserve">external </w:t>
      </w:r>
      <w:r w:rsidR="000F3DFC" w:rsidRPr="00621C1E">
        <w:rPr>
          <w:rFonts w:asciiTheme="minorHAnsi" w:hAnsiTheme="minorHAnsi" w:cstheme="minorHAnsi"/>
          <w:color w:val="000000" w:themeColor="text1"/>
        </w:rPr>
        <w:t xml:space="preserve">Governance Frameworks </w:t>
      </w:r>
      <w:r w:rsidR="00C374B4" w:rsidRPr="00621C1E">
        <w:rPr>
          <w:rFonts w:asciiTheme="minorHAnsi" w:hAnsiTheme="minorHAnsi" w:cstheme="minorHAnsi"/>
          <w:color w:val="000000" w:themeColor="text1"/>
        </w:rPr>
        <w:t>that will leverage</w:t>
      </w:r>
      <w:r w:rsidR="000F3DFC" w:rsidRPr="00621C1E">
        <w:rPr>
          <w:rFonts w:asciiTheme="minorHAnsi" w:hAnsiTheme="minorHAnsi" w:cstheme="minorHAnsi"/>
          <w:color w:val="000000" w:themeColor="text1"/>
        </w:rPr>
        <w:t xml:space="preserve"> </w:t>
      </w:r>
      <w:r w:rsidRPr="00621C1E">
        <w:rPr>
          <w:rFonts w:asciiTheme="minorHAnsi" w:hAnsiTheme="minorHAnsi" w:cstheme="minorHAnsi"/>
          <w:color w:val="000000" w:themeColor="text1"/>
        </w:rPr>
        <w:t>the vLEI Ecosystem Governance Framework</w:t>
      </w:r>
      <w:r w:rsidR="00621C1E" w:rsidRPr="00621C1E">
        <w:rPr>
          <w:rFonts w:asciiTheme="minorHAnsi" w:hAnsiTheme="minorHAnsi" w:cstheme="minorHAnsi"/>
          <w:color w:val="000000" w:themeColor="text1"/>
        </w:rPr>
        <w:t>.</w:t>
      </w:r>
    </w:p>
    <w:p w14:paraId="798AFBF9" w14:textId="77777777" w:rsidR="00E17242" w:rsidRPr="002C61D2" w:rsidRDefault="00E17242" w:rsidP="00E17242">
      <w:pPr>
        <w:pStyle w:val="ListParagraph"/>
        <w:rPr>
          <w:rFonts w:asciiTheme="minorHAnsi" w:hAnsiTheme="minorHAnsi" w:cstheme="minorHAnsi"/>
          <w:color w:val="000000" w:themeColor="text1"/>
          <w:sz w:val="12"/>
          <w:szCs w:val="12"/>
        </w:rPr>
      </w:pPr>
    </w:p>
    <w:p w14:paraId="5907A321" w14:textId="697C7AD0" w:rsidR="00994A9C" w:rsidRPr="002C61D2" w:rsidRDefault="00994A9C" w:rsidP="005569B6">
      <w:pPr>
        <w:pStyle w:val="ListParagraph"/>
        <w:numPr>
          <w:ilvl w:val="0"/>
          <w:numId w:val="14"/>
        </w:numPr>
        <w:spacing w:before="240"/>
        <w:rPr>
          <w:rFonts w:asciiTheme="minorHAnsi" w:hAnsiTheme="minorHAnsi" w:cstheme="minorHAnsi"/>
          <w:color w:val="000000" w:themeColor="text1"/>
        </w:rPr>
      </w:pPr>
      <w:r w:rsidRPr="002C61D2">
        <w:rPr>
          <w:rFonts w:asciiTheme="minorHAnsi" w:hAnsiTheme="minorHAnsi" w:cstheme="minorHAnsi"/>
          <w:color w:val="000000" w:themeColor="text1"/>
        </w:rPr>
        <w:t>Th</w:t>
      </w:r>
      <w:r w:rsidR="00621C1E">
        <w:rPr>
          <w:rFonts w:asciiTheme="minorHAnsi" w:hAnsiTheme="minorHAnsi" w:cstheme="minorHAnsi"/>
          <w:color w:val="000000" w:themeColor="text1"/>
        </w:rPr>
        <w:t xml:space="preserve">e </w:t>
      </w:r>
      <w:r w:rsidRPr="002C61D2">
        <w:rPr>
          <w:rFonts w:asciiTheme="minorHAnsi" w:hAnsiTheme="minorHAnsi" w:cstheme="minorHAnsi"/>
          <w:color w:val="000000" w:themeColor="text1"/>
        </w:rPr>
        <w:t xml:space="preserve">vLEI Ecosystem Governance Framework is extended by the following </w:t>
      </w:r>
      <w:r w:rsidR="00621C1E">
        <w:rPr>
          <w:rFonts w:asciiTheme="minorHAnsi" w:hAnsiTheme="minorHAnsi" w:cstheme="minorHAnsi"/>
          <w:color w:val="000000" w:themeColor="text1"/>
        </w:rPr>
        <w:t xml:space="preserve">internal governance frameworks:  </w:t>
      </w:r>
      <w:r w:rsidR="00A63005" w:rsidRPr="002C61D2">
        <w:rPr>
          <w:rFonts w:asciiTheme="minorHAnsi" w:hAnsiTheme="minorHAnsi" w:cstheme="minorHAnsi"/>
          <w:color w:val="000000" w:themeColor="text1"/>
        </w:rPr>
        <w:t xml:space="preserve">GLEIF Identifier Governance </w:t>
      </w:r>
      <w:proofErr w:type="gramStart"/>
      <w:r w:rsidR="00A63005" w:rsidRPr="002C61D2">
        <w:rPr>
          <w:rFonts w:asciiTheme="minorHAnsi" w:hAnsiTheme="minorHAnsi" w:cstheme="minorHAnsi"/>
          <w:color w:val="000000" w:themeColor="text1"/>
        </w:rPr>
        <w:t>Framework</w:t>
      </w:r>
      <w:ins w:id="31" w:author="GLEIF" w:date="2022-05-12T12:40:00Z">
        <w:r w:rsidR="00B66619">
          <w:rPr>
            <w:rFonts w:asciiTheme="minorHAnsi" w:hAnsiTheme="minorHAnsi" w:cstheme="minorHAnsi"/>
            <w:color w:val="000000" w:themeColor="text1"/>
          </w:rPr>
          <w:t xml:space="preserve">, </w:t>
        </w:r>
      </w:ins>
      <w:r w:rsidR="00A63005" w:rsidRPr="002C61D2">
        <w:rPr>
          <w:rFonts w:asciiTheme="minorHAnsi" w:hAnsiTheme="minorHAnsi" w:cstheme="minorHAnsi"/>
          <w:color w:val="000000" w:themeColor="text1"/>
        </w:rPr>
        <w:t xml:space="preserve"> </w:t>
      </w:r>
      <w:ins w:id="32" w:author="GLEIF" w:date="2022-05-12T12:41:00Z">
        <w:r w:rsidR="00B66619" w:rsidRPr="002C61D2">
          <w:rPr>
            <w:rFonts w:asciiTheme="minorHAnsi" w:hAnsiTheme="minorHAnsi" w:cstheme="minorHAnsi"/>
            <w:color w:val="000000" w:themeColor="text1"/>
          </w:rPr>
          <w:t>Qualified</w:t>
        </w:r>
        <w:proofErr w:type="gramEnd"/>
        <w:r w:rsidR="00B66619" w:rsidRPr="002C61D2">
          <w:rPr>
            <w:rFonts w:asciiTheme="minorHAnsi" w:hAnsiTheme="minorHAnsi" w:cstheme="minorHAnsi"/>
            <w:color w:val="000000" w:themeColor="text1"/>
          </w:rPr>
          <w:t xml:space="preserve"> vLEI Issuer </w:t>
        </w:r>
        <w:r w:rsidR="00B66619">
          <w:rPr>
            <w:rFonts w:asciiTheme="minorHAnsi" w:hAnsiTheme="minorHAnsi" w:cstheme="minorHAnsi"/>
            <w:color w:val="000000" w:themeColor="text1"/>
          </w:rPr>
          <w:t xml:space="preserve">Identifier and </w:t>
        </w:r>
        <w:r w:rsidR="00B66619" w:rsidRPr="002C61D2">
          <w:rPr>
            <w:rFonts w:asciiTheme="minorHAnsi" w:hAnsiTheme="minorHAnsi" w:cstheme="minorHAnsi"/>
            <w:color w:val="000000" w:themeColor="text1"/>
          </w:rPr>
          <w:t>vLEI Credential Governance Framework</w:t>
        </w:r>
        <w:r w:rsidR="00B66619" w:rsidRPr="002C61D2">
          <w:rPr>
            <w:rFonts w:asciiTheme="minorHAnsi" w:hAnsiTheme="minorHAnsi" w:cstheme="minorHAnsi"/>
            <w:color w:val="000000" w:themeColor="text1"/>
          </w:rPr>
          <w:t xml:space="preserve"> </w:t>
        </w:r>
      </w:ins>
      <w:r w:rsidR="00A63005" w:rsidRPr="002C61D2">
        <w:rPr>
          <w:rFonts w:asciiTheme="minorHAnsi" w:hAnsiTheme="minorHAnsi" w:cstheme="minorHAnsi"/>
          <w:color w:val="000000" w:themeColor="text1"/>
        </w:rPr>
        <w:t xml:space="preserve">and </w:t>
      </w:r>
      <w:ins w:id="33" w:author="GLEIF" w:date="2022-05-12T12:41:00Z">
        <w:r w:rsidR="00B66619">
          <w:rPr>
            <w:rFonts w:asciiTheme="minorHAnsi" w:hAnsiTheme="minorHAnsi" w:cstheme="minorHAnsi"/>
            <w:color w:val="000000" w:themeColor="text1"/>
          </w:rPr>
          <w:t>3</w:t>
        </w:r>
      </w:ins>
      <w:del w:id="34" w:author="GLEIF" w:date="2022-05-12T12:41:00Z">
        <w:r w:rsidR="00A63005" w:rsidRPr="002C61D2" w:rsidDel="00B66619">
          <w:rPr>
            <w:rFonts w:asciiTheme="minorHAnsi" w:hAnsiTheme="minorHAnsi" w:cstheme="minorHAnsi"/>
            <w:color w:val="000000" w:themeColor="text1"/>
          </w:rPr>
          <w:delText>4</w:delText>
        </w:r>
      </w:del>
      <w:r w:rsidR="00A63005"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Credential Governance Framework</w:t>
      </w:r>
      <w:r w:rsidR="00621C1E">
        <w:rPr>
          <w:rFonts w:asciiTheme="minorHAnsi" w:hAnsiTheme="minorHAnsi" w:cstheme="minorHAnsi"/>
          <w:color w:val="000000" w:themeColor="text1"/>
        </w:rPr>
        <w:t>s.</w:t>
      </w:r>
    </w:p>
    <w:p w14:paraId="01A2051B" w14:textId="77777777" w:rsidR="00FF2D48" w:rsidRPr="002C61D2" w:rsidRDefault="00FF2D48" w:rsidP="00BC726B">
      <w:pPr>
        <w:ind w:left="360"/>
        <w:rPr>
          <w:rFonts w:asciiTheme="minorHAnsi" w:hAnsiTheme="minorHAnsi" w:cstheme="minorHAnsi"/>
          <w:b/>
          <w:bCs/>
          <w:color w:val="000000" w:themeColor="text1"/>
        </w:rPr>
      </w:pPr>
    </w:p>
    <w:p w14:paraId="2B7A1C2E" w14:textId="38547C8F" w:rsidR="00A63005" w:rsidRPr="002C61D2" w:rsidRDefault="00A63005"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 xml:space="preserve">GLEIF Identifier Governance Framework, </w:t>
      </w:r>
      <w:ins w:id="35" w:author="GLEIF" w:date="2022-05-12T12:41: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36" w:author="GLEIF" w:date="2022-05-12T12:41:00Z">
        <w:r w:rsidRPr="004A5512" w:rsidDel="00B66619">
          <w:rPr>
            <w:rFonts w:asciiTheme="minorHAnsi" w:hAnsiTheme="minorHAnsi" w:cstheme="minorHAnsi"/>
            <w:color w:val="000000" w:themeColor="text1"/>
          </w:rPr>
          <w:delText>v</w:delText>
        </w:r>
        <w:r w:rsidR="004A5512" w:rsidRPr="004A5512" w:rsidDel="00B66619">
          <w:rPr>
            <w:rFonts w:asciiTheme="minorHAnsi" w:hAnsiTheme="minorHAnsi" w:cstheme="minorHAnsi"/>
            <w:color w:val="000000" w:themeColor="text1"/>
          </w:rPr>
          <w:delText>0.9 Draft</w:delText>
        </w:r>
      </w:del>
    </w:p>
    <w:p w14:paraId="45BA4C8C" w14:textId="17176C0E" w:rsidR="00BC726B" w:rsidRPr="002C61D2" w:rsidRDefault="00B35B9E" w:rsidP="00BC726B">
      <w:pPr>
        <w:ind w:left="360" w:hanging="131"/>
        <w:rPr>
          <w:rFonts w:asciiTheme="minorHAnsi" w:hAnsiTheme="minorHAnsi" w:cstheme="minorHAnsi"/>
          <w:color w:val="000000" w:themeColor="text1"/>
        </w:rPr>
      </w:pPr>
      <w:r w:rsidRPr="002C61D2">
        <w:rPr>
          <w:rFonts w:asciiTheme="minorHAnsi" w:hAnsiTheme="minorHAnsi" w:cstheme="minorHAnsi"/>
          <w:color w:val="000000" w:themeColor="text1"/>
        </w:rPr>
        <w:t xml:space="preserve">   A document that details the purpose, principles, policies, and specifications that apply to the use of the GLEIF Root Autonomic Identifier (AID) and its GLEIF Delegated AIDs in the vLEI Ecosystem.</w:t>
      </w:r>
    </w:p>
    <w:p w14:paraId="78991CB7" w14:textId="77777777" w:rsidR="00BC726B" w:rsidRPr="002C61D2" w:rsidRDefault="00BC726B" w:rsidP="00BC726B">
      <w:pPr>
        <w:ind w:left="360" w:hanging="131"/>
        <w:rPr>
          <w:rFonts w:asciiTheme="minorHAnsi" w:hAnsiTheme="minorHAnsi" w:cstheme="minorHAnsi"/>
          <w:color w:val="000000" w:themeColor="text1"/>
          <w:sz w:val="12"/>
          <w:szCs w:val="12"/>
        </w:rPr>
      </w:pPr>
    </w:p>
    <w:p w14:paraId="250F7A14" w14:textId="6870640D" w:rsidR="00995662" w:rsidRPr="002C61D2" w:rsidRDefault="00995662" w:rsidP="00BC726B">
      <w:pPr>
        <w:ind w:left="491" w:hanging="131"/>
        <w:rPr>
          <w:rFonts w:asciiTheme="minorHAnsi" w:hAnsiTheme="minorHAnsi" w:cstheme="minorHAnsi"/>
          <w:color w:val="000000" w:themeColor="text1"/>
        </w:rPr>
      </w:pPr>
      <w:r w:rsidRPr="002C61D2">
        <w:rPr>
          <w:rFonts w:asciiTheme="minorHAnsi" w:hAnsiTheme="minorHAnsi" w:cstheme="minorHAnsi"/>
          <w:color w:val="000000" w:themeColor="text1"/>
        </w:rPr>
        <w:t xml:space="preserve">Qualified vLEI Issuer </w:t>
      </w:r>
      <w:ins w:id="37" w:author="GLEIF" w:date="2022-05-12T12:40:00Z">
        <w:r w:rsidR="00B66619">
          <w:rPr>
            <w:rFonts w:asciiTheme="minorHAnsi" w:hAnsiTheme="minorHAnsi" w:cstheme="minorHAnsi"/>
            <w:color w:val="000000" w:themeColor="text1"/>
          </w:rPr>
          <w:t xml:space="preserve">Identifier and </w:t>
        </w:r>
      </w:ins>
      <w:r w:rsidR="00833E1B" w:rsidRPr="002C61D2">
        <w:rPr>
          <w:rFonts w:asciiTheme="minorHAnsi" w:hAnsiTheme="minorHAnsi" w:cstheme="minorHAnsi"/>
          <w:color w:val="000000" w:themeColor="text1"/>
        </w:rPr>
        <w:t xml:space="preserve">vLEI </w:t>
      </w:r>
      <w:r w:rsidRPr="002C61D2">
        <w:rPr>
          <w:rFonts w:asciiTheme="minorHAnsi" w:hAnsiTheme="minorHAnsi" w:cstheme="minorHAnsi"/>
          <w:color w:val="000000" w:themeColor="text1"/>
        </w:rPr>
        <w:t xml:space="preserve">Credential Governance Framework, </w:t>
      </w:r>
      <w:del w:id="38" w:author="GLEIF" w:date="2022-05-12T12:40:00Z">
        <w:r w:rsidR="004A5512" w:rsidRPr="004A5512" w:rsidDel="00B66619">
          <w:rPr>
            <w:rFonts w:asciiTheme="minorHAnsi" w:hAnsiTheme="minorHAnsi" w:cstheme="minorHAnsi"/>
            <w:color w:val="000000" w:themeColor="text1"/>
          </w:rPr>
          <w:delText>v0.9 Draft</w:delText>
        </w:r>
      </w:del>
      <w:ins w:id="39" w:author="GLEIF" w:date="2022-05-12T12:40: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p>
    <w:p w14:paraId="1BBF316E" w14:textId="77777777" w:rsidR="00A63005" w:rsidRPr="002C61D2" w:rsidRDefault="00995662"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 xml:space="preserve">A document that details the requirements to enable </w:t>
      </w:r>
      <w:r w:rsidR="00833E1B" w:rsidRPr="002C61D2">
        <w:rPr>
          <w:rFonts w:asciiTheme="minorHAnsi" w:hAnsiTheme="minorHAnsi" w:cstheme="minorHAnsi"/>
          <w:color w:val="000000" w:themeColor="text1"/>
        </w:rPr>
        <w:t>this</w:t>
      </w:r>
      <w:r w:rsidR="00592592" w:rsidRPr="002C61D2">
        <w:rPr>
          <w:rFonts w:asciiTheme="minorHAnsi" w:hAnsiTheme="minorHAnsi" w:cstheme="minorHAnsi"/>
          <w:color w:val="000000" w:themeColor="text1"/>
        </w:rPr>
        <w:t xml:space="preserve"> Crede</w:t>
      </w:r>
      <w:r w:rsidR="003D4579" w:rsidRPr="002C61D2">
        <w:rPr>
          <w:rFonts w:asciiTheme="minorHAnsi" w:hAnsiTheme="minorHAnsi" w:cstheme="minorHAnsi"/>
          <w:color w:val="000000" w:themeColor="text1"/>
        </w:rPr>
        <w:t>n</w:t>
      </w:r>
      <w:r w:rsidR="00592592" w:rsidRPr="002C61D2">
        <w:rPr>
          <w:rFonts w:asciiTheme="minorHAnsi" w:hAnsiTheme="minorHAnsi" w:cstheme="minorHAnsi"/>
          <w:color w:val="000000" w:themeColor="text1"/>
        </w:rPr>
        <w:t xml:space="preserve">tial </w:t>
      </w:r>
      <w:r w:rsidR="00833E1B" w:rsidRPr="002C61D2">
        <w:rPr>
          <w:rFonts w:asciiTheme="minorHAnsi" w:hAnsiTheme="minorHAnsi" w:cstheme="minorHAnsi"/>
          <w:color w:val="000000" w:themeColor="text1"/>
        </w:rPr>
        <w:t>to be i</w:t>
      </w:r>
      <w:r w:rsidR="00592592" w:rsidRPr="002C61D2">
        <w:rPr>
          <w:rFonts w:asciiTheme="minorHAnsi" w:hAnsiTheme="minorHAnsi" w:cstheme="minorHAnsi"/>
          <w:color w:val="000000" w:themeColor="text1"/>
        </w:rPr>
        <w:t>ssued by GLEIF to Qualified vLEI Issuer</w:t>
      </w:r>
      <w:r w:rsidR="00833E1B" w:rsidRPr="002C61D2">
        <w:rPr>
          <w:rFonts w:asciiTheme="minorHAnsi" w:hAnsiTheme="minorHAnsi" w:cstheme="minorHAnsi"/>
          <w:color w:val="000000" w:themeColor="text1"/>
        </w:rPr>
        <w:t>s</w:t>
      </w:r>
      <w:r w:rsidR="00592592" w:rsidRPr="002C61D2">
        <w:rPr>
          <w:rFonts w:asciiTheme="minorHAnsi" w:hAnsiTheme="minorHAnsi" w:cstheme="minorHAnsi"/>
          <w:color w:val="000000" w:themeColor="text1"/>
        </w:rPr>
        <w:t xml:space="preserve"> which allows the </w:t>
      </w:r>
      <w:r w:rsidRPr="002C61D2">
        <w:rPr>
          <w:rFonts w:asciiTheme="minorHAnsi" w:hAnsiTheme="minorHAnsi" w:cstheme="minorHAnsi"/>
          <w:color w:val="000000" w:themeColor="text1"/>
        </w:rPr>
        <w:t>Qualified vLEI Issuer</w:t>
      </w:r>
      <w:r w:rsidR="00592592" w:rsidRPr="002C61D2">
        <w:rPr>
          <w:rFonts w:asciiTheme="minorHAnsi" w:hAnsiTheme="minorHAnsi" w:cstheme="minorHAnsi"/>
          <w:color w:val="000000" w:themeColor="text1"/>
        </w:rPr>
        <w:t>s</w:t>
      </w:r>
      <w:r w:rsidRPr="002C61D2">
        <w:rPr>
          <w:rFonts w:asciiTheme="minorHAnsi" w:hAnsiTheme="minorHAnsi" w:cstheme="minorHAnsi"/>
          <w:color w:val="000000" w:themeColor="text1"/>
        </w:rPr>
        <w:t xml:space="preserve"> to issue, verify and revoke Legal Entity </w:t>
      </w:r>
      <w:r w:rsidR="00833E1B" w:rsidRPr="002C61D2">
        <w:rPr>
          <w:rFonts w:asciiTheme="minorHAnsi" w:hAnsiTheme="minorHAnsi" w:cstheme="minorHAnsi"/>
          <w:color w:val="000000" w:themeColor="text1"/>
        </w:rPr>
        <w:t xml:space="preserve">vLEI </w:t>
      </w:r>
      <w:r w:rsidRPr="002C61D2">
        <w:rPr>
          <w:rFonts w:asciiTheme="minorHAnsi" w:hAnsiTheme="minorHAnsi" w:cstheme="minorHAnsi"/>
          <w:color w:val="000000" w:themeColor="text1"/>
        </w:rPr>
        <w:t>Credentials</w:t>
      </w:r>
      <w:r w:rsidR="00A35D48" w:rsidRPr="002C61D2">
        <w:rPr>
          <w:rFonts w:asciiTheme="minorHAnsi" w:hAnsiTheme="minorHAnsi" w:cstheme="minorHAnsi"/>
          <w:color w:val="000000" w:themeColor="text1"/>
        </w:rPr>
        <w:t xml:space="preserve">, </w:t>
      </w:r>
      <w:r w:rsidRPr="002C61D2">
        <w:rPr>
          <w:rFonts w:asciiTheme="minorHAnsi" w:hAnsiTheme="minorHAnsi" w:cstheme="minorHAnsi"/>
          <w:color w:val="000000" w:themeColor="text1"/>
        </w:rPr>
        <w:t xml:space="preserve">Legal Entity Official Organizational Role </w:t>
      </w:r>
      <w:r w:rsidR="00833E1B" w:rsidRPr="002C61D2">
        <w:rPr>
          <w:rFonts w:asciiTheme="minorHAnsi" w:hAnsiTheme="minorHAnsi" w:cstheme="minorHAnsi"/>
          <w:color w:val="000000" w:themeColor="text1"/>
        </w:rPr>
        <w:t xml:space="preserve">vLEI </w:t>
      </w:r>
      <w:r w:rsidRPr="002C61D2">
        <w:rPr>
          <w:rFonts w:asciiTheme="minorHAnsi" w:hAnsiTheme="minorHAnsi" w:cstheme="minorHAnsi"/>
          <w:color w:val="000000" w:themeColor="text1"/>
        </w:rPr>
        <w:t>Credentials</w:t>
      </w:r>
      <w:r w:rsidR="00A35D48" w:rsidRPr="002C61D2">
        <w:rPr>
          <w:rFonts w:asciiTheme="minorHAnsi" w:hAnsiTheme="minorHAnsi" w:cstheme="minorHAnsi"/>
          <w:color w:val="000000" w:themeColor="text1"/>
        </w:rPr>
        <w:t xml:space="preserve"> and Legal Entity Engagement Context Role vLEI Credentials</w:t>
      </w:r>
      <w:r w:rsidR="002F5F80" w:rsidRPr="002C61D2">
        <w:rPr>
          <w:rFonts w:asciiTheme="minorHAnsi" w:hAnsiTheme="minorHAnsi" w:cstheme="minorHAnsi"/>
          <w:color w:val="000000" w:themeColor="text1"/>
        </w:rPr>
        <w:t>.</w:t>
      </w:r>
    </w:p>
    <w:p w14:paraId="48FC265C" w14:textId="77777777" w:rsidR="00A63005" w:rsidRPr="002C61D2" w:rsidRDefault="00A63005" w:rsidP="00BC726B">
      <w:pPr>
        <w:ind w:left="949"/>
        <w:rPr>
          <w:rFonts w:asciiTheme="minorHAnsi" w:hAnsiTheme="minorHAnsi" w:cstheme="minorHAnsi"/>
          <w:color w:val="000000" w:themeColor="text1"/>
          <w:sz w:val="12"/>
          <w:szCs w:val="12"/>
        </w:rPr>
      </w:pPr>
    </w:p>
    <w:p w14:paraId="604412F4" w14:textId="1DA20BCC" w:rsidR="00994A9C" w:rsidRPr="002C61D2" w:rsidRDefault="00994A9C"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 xml:space="preserve">Legal Entity </w:t>
      </w:r>
      <w:r w:rsidR="00833E1B" w:rsidRPr="002C61D2">
        <w:rPr>
          <w:rFonts w:asciiTheme="minorHAnsi" w:hAnsiTheme="minorHAnsi" w:cstheme="minorHAnsi"/>
          <w:color w:val="000000" w:themeColor="text1"/>
        </w:rPr>
        <w:t xml:space="preserve">vLEI </w:t>
      </w:r>
      <w:r w:rsidRPr="002C61D2">
        <w:rPr>
          <w:rFonts w:asciiTheme="minorHAnsi" w:hAnsiTheme="minorHAnsi" w:cstheme="minorHAnsi"/>
          <w:color w:val="000000" w:themeColor="text1"/>
        </w:rPr>
        <w:t xml:space="preserve">Credential Governance Framework, </w:t>
      </w:r>
      <w:ins w:id="40" w:author="GLEIF" w:date="2022-05-12T12:41: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41" w:author="GLEIF" w:date="2022-05-12T12:41:00Z">
        <w:r w:rsidR="004A5512" w:rsidRPr="004A5512" w:rsidDel="00B66619">
          <w:rPr>
            <w:rFonts w:asciiTheme="minorHAnsi" w:hAnsiTheme="minorHAnsi" w:cstheme="minorHAnsi"/>
            <w:color w:val="000000" w:themeColor="text1"/>
          </w:rPr>
          <w:delText>v0.9 Draft</w:delText>
        </w:r>
      </w:del>
    </w:p>
    <w:p w14:paraId="37ECA9CA" w14:textId="77777777" w:rsidR="00A63005" w:rsidRPr="002C61D2" w:rsidRDefault="00994A9C"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A document that details the requirements for a vLEI Credential</w:t>
      </w:r>
      <w:r w:rsidR="00A35D48" w:rsidRPr="002C61D2">
        <w:rPr>
          <w:rFonts w:asciiTheme="minorHAnsi" w:hAnsiTheme="minorHAnsi" w:cstheme="minorHAnsi"/>
          <w:color w:val="000000" w:themeColor="text1"/>
        </w:rPr>
        <w:t xml:space="preserve">, the entity level credential </w:t>
      </w:r>
      <w:r w:rsidRPr="002C61D2">
        <w:rPr>
          <w:rFonts w:asciiTheme="minorHAnsi" w:hAnsiTheme="minorHAnsi" w:cstheme="minorHAnsi"/>
          <w:color w:val="000000" w:themeColor="text1"/>
        </w:rPr>
        <w:t>issued by a Qualified vLEI Issuer to a Legal Entity.</w:t>
      </w:r>
    </w:p>
    <w:p w14:paraId="16D2E8B2" w14:textId="77777777" w:rsidR="00A63005" w:rsidRPr="002C61D2" w:rsidRDefault="00A63005" w:rsidP="00BC726B">
      <w:pPr>
        <w:ind w:left="927"/>
        <w:rPr>
          <w:rFonts w:asciiTheme="minorHAnsi" w:hAnsiTheme="minorHAnsi" w:cstheme="minorHAnsi"/>
          <w:color w:val="000000" w:themeColor="text1"/>
          <w:sz w:val="12"/>
          <w:szCs w:val="12"/>
        </w:rPr>
      </w:pPr>
    </w:p>
    <w:p w14:paraId="4F95B5A8" w14:textId="1C60DE25" w:rsidR="00994A9C" w:rsidDel="00B66619" w:rsidRDefault="008C77D2" w:rsidP="00BC726B">
      <w:pPr>
        <w:ind w:left="360"/>
        <w:rPr>
          <w:del w:id="42" w:author="GLEIF" w:date="2022-05-12T12:41:00Z"/>
          <w:rFonts w:asciiTheme="minorHAnsi" w:hAnsiTheme="minorHAnsi" w:cstheme="minorHAnsi"/>
          <w:color w:val="000000" w:themeColor="text1"/>
        </w:rPr>
      </w:pPr>
      <w:r w:rsidRPr="002C61D2">
        <w:rPr>
          <w:rFonts w:asciiTheme="minorHAnsi" w:hAnsiTheme="minorHAnsi" w:cstheme="minorHAnsi"/>
          <w:color w:val="000000" w:themeColor="text1"/>
        </w:rPr>
        <w:t xml:space="preserve">Legal Entity </w:t>
      </w:r>
      <w:r w:rsidR="00994A9C" w:rsidRPr="002C61D2">
        <w:rPr>
          <w:rFonts w:asciiTheme="minorHAnsi" w:hAnsiTheme="minorHAnsi" w:cstheme="minorHAnsi"/>
          <w:color w:val="000000" w:themeColor="text1"/>
        </w:rPr>
        <w:t xml:space="preserve">Official Organizational Role </w:t>
      </w:r>
      <w:r w:rsidR="00833E1B" w:rsidRPr="002C61D2">
        <w:rPr>
          <w:rFonts w:asciiTheme="minorHAnsi" w:hAnsiTheme="minorHAnsi" w:cstheme="minorHAnsi"/>
          <w:color w:val="000000" w:themeColor="text1"/>
        </w:rPr>
        <w:t xml:space="preserve">vLEI </w:t>
      </w:r>
      <w:r w:rsidR="00994A9C" w:rsidRPr="002C61D2">
        <w:rPr>
          <w:rFonts w:asciiTheme="minorHAnsi" w:hAnsiTheme="minorHAnsi" w:cstheme="minorHAnsi"/>
          <w:color w:val="000000" w:themeColor="text1"/>
        </w:rPr>
        <w:t xml:space="preserve">Credential Governance Framework, </w:t>
      </w:r>
      <w:ins w:id="43" w:author="GLEIF" w:date="2022-05-12T12:41: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44" w:author="GLEIF" w:date="2022-05-12T12:41:00Z">
        <w:r w:rsidR="004A5512" w:rsidRPr="004A5512" w:rsidDel="00B66619">
          <w:rPr>
            <w:rFonts w:asciiTheme="minorHAnsi" w:hAnsiTheme="minorHAnsi" w:cstheme="minorHAnsi"/>
            <w:color w:val="000000" w:themeColor="text1"/>
          </w:rPr>
          <w:delText>v0.9 Draft</w:delText>
        </w:r>
      </w:del>
    </w:p>
    <w:p w14:paraId="7409484D" w14:textId="77777777" w:rsidR="00B66619" w:rsidRPr="002C61D2" w:rsidRDefault="00B66619" w:rsidP="00BC726B">
      <w:pPr>
        <w:ind w:left="360"/>
        <w:rPr>
          <w:ins w:id="45" w:author="GLEIF" w:date="2022-05-12T12:41:00Z"/>
          <w:rFonts w:asciiTheme="minorHAnsi" w:hAnsiTheme="minorHAnsi" w:cstheme="minorHAnsi"/>
          <w:color w:val="000000" w:themeColor="text1"/>
        </w:rPr>
      </w:pPr>
    </w:p>
    <w:p w14:paraId="0A8E7299" w14:textId="15C8F8AF" w:rsidR="00A63005" w:rsidRPr="002C61D2" w:rsidRDefault="00994A9C"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 xml:space="preserve">A document that details the requirements for vLEI </w:t>
      </w:r>
      <w:r w:rsidR="00032E5D" w:rsidRPr="002C61D2">
        <w:rPr>
          <w:rFonts w:asciiTheme="minorHAnsi" w:hAnsiTheme="minorHAnsi" w:cstheme="minorHAnsi"/>
          <w:color w:val="000000" w:themeColor="text1"/>
        </w:rPr>
        <w:t xml:space="preserve">Role </w:t>
      </w:r>
      <w:r w:rsidRPr="002C61D2">
        <w:rPr>
          <w:rFonts w:asciiTheme="minorHAnsi" w:hAnsiTheme="minorHAnsi" w:cstheme="minorHAnsi"/>
          <w:color w:val="000000" w:themeColor="text1"/>
        </w:rPr>
        <w:t xml:space="preserve">Credentials issued </w:t>
      </w:r>
      <w:r w:rsidR="00CE6036" w:rsidRPr="002C61D2">
        <w:rPr>
          <w:rFonts w:asciiTheme="minorHAnsi" w:hAnsiTheme="minorHAnsi" w:cstheme="minorHAnsi"/>
          <w:color w:val="000000" w:themeColor="text1"/>
        </w:rPr>
        <w:t xml:space="preserve">by a Qualified vLEI Issuer to </w:t>
      </w:r>
      <w:r w:rsidRPr="002C61D2">
        <w:rPr>
          <w:rFonts w:asciiTheme="minorHAnsi" w:hAnsiTheme="minorHAnsi" w:cstheme="minorHAnsi"/>
          <w:color w:val="000000" w:themeColor="text1"/>
        </w:rPr>
        <w:t>official representatives of a Legal Entity</w:t>
      </w:r>
      <w:r w:rsidR="00A63005" w:rsidRPr="002C61D2">
        <w:rPr>
          <w:rFonts w:asciiTheme="minorHAnsi" w:hAnsiTheme="minorHAnsi" w:cstheme="minorHAnsi"/>
          <w:color w:val="000000" w:themeColor="text1"/>
        </w:rPr>
        <w:t>.</w:t>
      </w:r>
    </w:p>
    <w:p w14:paraId="4247175D" w14:textId="77777777" w:rsidR="00A63005" w:rsidRPr="002C61D2" w:rsidRDefault="00A63005" w:rsidP="00BC726B">
      <w:pPr>
        <w:ind w:left="949"/>
        <w:rPr>
          <w:rFonts w:asciiTheme="minorHAnsi" w:hAnsiTheme="minorHAnsi" w:cstheme="minorHAnsi"/>
          <w:color w:val="000000" w:themeColor="text1"/>
          <w:sz w:val="12"/>
          <w:szCs w:val="12"/>
        </w:rPr>
      </w:pPr>
    </w:p>
    <w:p w14:paraId="14EA32EF" w14:textId="5591D9F2" w:rsidR="00994A9C" w:rsidDel="00B66619" w:rsidRDefault="008C77D2" w:rsidP="00BC726B">
      <w:pPr>
        <w:ind w:left="360"/>
        <w:rPr>
          <w:del w:id="46" w:author="GLEIF" w:date="2022-05-12T12:41:00Z"/>
          <w:rFonts w:asciiTheme="minorHAnsi" w:hAnsiTheme="minorHAnsi" w:cstheme="minorHAnsi"/>
          <w:color w:val="000000" w:themeColor="text1"/>
        </w:rPr>
      </w:pPr>
      <w:r w:rsidRPr="002C61D2">
        <w:rPr>
          <w:rFonts w:asciiTheme="minorHAnsi" w:hAnsiTheme="minorHAnsi" w:cstheme="minorHAnsi"/>
          <w:color w:val="000000" w:themeColor="text1"/>
        </w:rPr>
        <w:t xml:space="preserve">Legal Entity </w:t>
      </w:r>
      <w:r w:rsidR="00994A9C" w:rsidRPr="002C61D2">
        <w:rPr>
          <w:rFonts w:asciiTheme="minorHAnsi" w:hAnsiTheme="minorHAnsi" w:cstheme="minorHAnsi"/>
          <w:color w:val="000000" w:themeColor="text1"/>
        </w:rPr>
        <w:t xml:space="preserve">Engagement Context Role </w:t>
      </w:r>
      <w:r w:rsidR="00833E1B" w:rsidRPr="002C61D2">
        <w:rPr>
          <w:rFonts w:asciiTheme="minorHAnsi" w:hAnsiTheme="minorHAnsi" w:cstheme="minorHAnsi"/>
          <w:color w:val="000000" w:themeColor="text1"/>
        </w:rPr>
        <w:t xml:space="preserve">vLEI </w:t>
      </w:r>
      <w:r w:rsidR="00994A9C" w:rsidRPr="002C61D2">
        <w:rPr>
          <w:rFonts w:asciiTheme="minorHAnsi" w:hAnsiTheme="minorHAnsi" w:cstheme="minorHAnsi"/>
          <w:color w:val="000000" w:themeColor="text1"/>
        </w:rPr>
        <w:t xml:space="preserve">Credential Governance Framework, </w:t>
      </w:r>
      <w:ins w:id="47" w:author="GLEIF" w:date="2022-05-12T12:41: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48" w:author="GLEIF" w:date="2022-05-12T12:41:00Z">
        <w:r w:rsidR="004A5512" w:rsidRPr="004A5512" w:rsidDel="00B66619">
          <w:rPr>
            <w:rFonts w:asciiTheme="minorHAnsi" w:hAnsiTheme="minorHAnsi" w:cstheme="minorHAnsi"/>
            <w:color w:val="000000" w:themeColor="text1"/>
          </w:rPr>
          <w:delText>v0.9 Draft</w:delText>
        </w:r>
      </w:del>
    </w:p>
    <w:p w14:paraId="576302B6" w14:textId="77777777" w:rsidR="00B66619" w:rsidRPr="002C61D2" w:rsidRDefault="00B66619" w:rsidP="00BC726B">
      <w:pPr>
        <w:ind w:left="360"/>
        <w:rPr>
          <w:ins w:id="49" w:author="GLEIF" w:date="2022-05-12T12:41:00Z"/>
          <w:rFonts w:asciiTheme="minorHAnsi" w:hAnsiTheme="minorHAnsi" w:cstheme="minorHAnsi"/>
          <w:color w:val="000000" w:themeColor="text1"/>
        </w:rPr>
      </w:pPr>
    </w:p>
    <w:p w14:paraId="5B26B26F" w14:textId="24EF8B33" w:rsidR="00DE5C48" w:rsidRPr="002C61D2" w:rsidRDefault="00994A9C" w:rsidP="00BC726B">
      <w:pPr>
        <w:ind w:left="360"/>
        <w:rPr>
          <w:rFonts w:asciiTheme="minorHAnsi" w:hAnsiTheme="minorHAnsi" w:cstheme="minorHAnsi"/>
          <w:color w:val="000000" w:themeColor="text1"/>
        </w:rPr>
      </w:pPr>
      <w:r w:rsidRPr="002C61D2">
        <w:rPr>
          <w:rFonts w:asciiTheme="minorHAnsi" w:hAnsiTheme="minorHAnsi" w:cstheme="minorHAnsi"/>
          <w:color w:val="000000" w:themeColor="text1"/>
        </w:rPr>
        <w:t xml:space="preserve">A document that details the requirements for vLEI </w:t>
      </w:r>
      <w:r w:rsidR="00032E5D" w:rsidRPr="002C61D2">
        <w:rPr>
          <w:rFonts w:asciiTheme="minorHAnsi" w:hAnsiTheme="minorHAnsi" w:cstheme="minorHAnsi"/>
          <w:color w:val="000000" w:themeColor="text1"/>
        </w:rPr>
        <w:t xml:space="preserve">Role </w:t>
      </w:r>
      <w:r w:rsidRPr="002C61D2">
        <w:rPr>
          <w:rFonts w:asciiTheme="minorHAnsi" w:hAnsiTheme="minorHAnsi" w:cstheme="minorHAnsi"/>
          <w:color w:val="000000" w:themeColor="text1"/>
        </w:rPr>
        <w:t>Credentials issued to representatives of a Legal Entity in other than official role</w:t>
      </w:r>
      <w:r w:rsidR="00DD43CD" w:rsidRPr="002C61D2">
        <w:rPr>
          <w:rFonts w:asciiTheme="minorHAnsi" w:hAnsiTheme="minorHAnsi" w:cstheme="minorHAnsi"/>
          <w:color w:val="000000" w:themeColor="text1"/>
        </w:rPr>
        <w:t>s but in</w:t>
      </w:r>
      <w:r w:rsidRPr="002C61D2">
        <w:rPr>
          <w:rFonts w:asciiTheme="minorHAnsi" w:hAnsiTheme="minorHAnsi" w:cstheme="minorHAnsi"/>
          <w:color w:val="000000" w:themeColor="text1"/>
        </w:rPr>
        <w:t xml:space="preserve"> </w:t>
      </w:r>
      <w:r w:rsidR="00DD43CD" w:rsidRPr="002C61D2">
        <w:rPr>
          <w:rFonts w:asciiTheme="minorHAnsi" w:hAnsiTheme="minorHAnsi" w:cstheme="minorHAnsi"/>
          <w:color w:val="000000" w:themeColor="text1"/>
        </w:rPr>
        <w:t xml:space="preserve">functional or other </w:t>
      </w:r>
      <w:r w:rsidRPr="002C61D2">
        <w:rPr>
          <w:rFonts w:asciiTheme="minorHAnsi" w:hAnsiTheme="minorHAnsi" w:cstheme="minorHAnsi"/>
          <w:color w:val="000000" w:themeColor="text1"/>
        </w:rPr>
        <w:t>context</w:t>
      </w:r>
      <w:r w:rsidR="00DD43CD" w:rsidRPr="002C61D2">
        <w:rPr>
          <w:rFonts w:asciiTheme="minorHAnsi" w:hAnsiTheme="minorHAnsi" w:cstheme="minorHAnsi"/>
          <w:color w:val="000000" w:themeColor="text1"/>
        </w:rPr>
        <w:t xml:space="preserve"> of </w:t>
      </w:r>
      <w:r w:rsidRPr="002C61D2">
        <w:rPr>
          <w:rFonts w:asciiTheme="minorHAnsi" w:hAnsiTheme="minorHAnsi" w:cstheme="minorHAnsi"/>
          <w:color w:val="000000" w:themeColor="text1"/>
        </w:rPr>
        <w:t>engagement.</w:t>
      </w:r>
      <w:bookmarkStart w:id="50" w:name="_Governance_Rules"/>
      <w:bookmarkEnd w:id="50"/>
    </w:p>
    <w:p w14:paraId="7BD00FEC" w14:textId="6B98ACB6" w:rsidR="002A09F8" w:rsidRPr="002C61D2" w:rsidRDefault="002A09F8" w:rsidP="002A09F8">
      <w:pPr>
        <w:pStyle w:val="Heading1"/>
        <w:rPr>
          <w:rFonts w:ascii="Calibri" w:hAnsi="Calibri"/>
          <w:b/>
          <w:bCs/>
          <w:color w:val="000000" w:themeColor="text1"/>
        </w:rPr>
      </w:pPr>
      <w:bookmarkStart w:id="51" w:name="_Toc72853352"/>
      <w:r w:rsidRPr="002C61D2">
        <w:rPr>
          <w:rFonts w:ascii="Calibri" w:hAnsi="Calibri"/>
          <w:b/>
          <w:bCs/>
          <w:color w:val="000000" w:themeColor="text1"/>
        </w:rPr>
        <w:t>Business R</w:t>
      </w:r>
      <w:r w:rsidR="00721627" w:rsidRPr="002C61D2">
        <w:rPr>
          <w:rFonts w:ascii="Calibri" w:hAnsi="Calibri"/>
          <w:b/>
          <w:bCs/>
          <w:color w:val="000000" w:themeColor="text1"/>
        </w:rPr>
        <w:t>equirements</w:t>
      </w:r>
      <w:bookmarkEnd w:id="51"/>
      <w:r w:rsidRPr="002C61D2">
        <w:rPr>
          <w:rFonts w:ascii="Calibri" w:hAnsi="Calibri"/>
          <w:b/>
          <w:bCs/>
          <w:color w:val="000000" w:themeColor="text1"/>
        </w:rPr>
        <w:t xml:space="preserve"> </w:t>
      </w:r>
    </w:p>
    <w:p w14:paraId="77FFD162" w14:textId="77777777" w:rsidR="002A09F8" w:rsidRPr="002C61D2" w:rsidRDefault="002A09F8" w:rsidP="002A09F8">
      <w:pPr>
        <w:rPr>
          <w:color w:val="000000" w:themeColor="text1"/>
          <w:sz w:val="12"/>
          <w:szCs w:val="12"/>
        </w:rPr>
      </w:pPr>
    </w:p>
    <w:p w14:paraId="13AA249B" w14:textId="7630D96C" w:rsidR="002A09F8" w:rsidRPr="002C61D2" w:rsidRDefault="00AA0E96"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QVIs </w:t>
      </w:r>
      <w:r w:rsidR="002A09F8" w:rsidRPr="002C61D2">
        <w:rPr>
          <w:rFonts w:asciiTheme="minorHAnsi" w:hAnsiTheme="minorHAnsi" w:cstheme="minorHAnsi"/>
          <w:color w:val="000000" w:themeColor="text1"/>
        </w:rPr>
        <w:t>MAY charge fees for the issuance, verification and/or revocation of vLEI Credentials issued to Legal Entities and for</w:t>
      </w:r>
      <w:r w:rsidR="00833E1B" w:rsidRPr="002C61D2">
        <w:rPr>
          <w:rFonts w:asciiTheme="minorHAnsi" w:hAnsiTheme="minorHAnsi" w:cstheme="minorHAnsi"/>
          <w:color w:val="000000" w:themeColor="text1"/>
        </w:rPr>
        <w:t xml:space="preserve"> Legal </w:t>
      </w:r>
      <w:r w:rsidR="0036787B" w:rsidRPr="002C61D2">
        <w:rPr>
          <w:rFonts w:asciiTheme="minorHAnsi" w:hAnsiTheme="minorHAnsi" w:cstheme="minorHAnsi"/>
          <w:color w:val="000000" w:themeColor="text1"/>
        </w:rPr>
        <w:t>Entity</w:t>
      </w:r>
      <w:r w:rsidR="00833E1B" w:rsidRPr="002C61D2">
        <w:rPr>
          <w:rFonts w:asciiTheme="minorHAnsi" w:hAnsiTheme="minorHAnsi" w:cstheme="minorHAnsi"/>
          <w:color w:val="000000" w:themeColor="text1"/>
        </w:rPr>
        <w:t xml:space="preserve"> </w:t>
      </w:r>
      <w:r w:rsidR="002A09F8" w:rsidRPr="002C61D2">
        <w:rPr>
          <w:rFonts w:asciiTheme="minorHAnsi" w:hAnsiTheme="minorHAnsi" w:cstheme="minorHAnsi"/>
          <w:color w:val="000000" w:themeColor="text1"/>
        </w:rPr>
        <w:t>Official Organizational Role</w:t>
      </w:r>
      <w:r w:rsidR="00833E1B" w:rsidRPr="002C61D2">
        <w:rPr>
          <w:rFonts w:asciiTheme="minorHAnsi" w:hAnsiTheme="minorHAnsi" w:cstheme="minorHAnsi"/>
          <w:color w:val="000000" w:themeColor="text1"/>
        </w:rPr>
        <w:t xml:space="preserve"> vLEI</w:t>
      </w:r>
      <w:r w:rsidR="002A09F8" w:rsidRPr="002C61D2">
        <w:rPr>
          <w:rFonts w:asciiTheme="minorHAnsi" w:hAnsiTheme="minorHAnsi" w:cstheme="minorHAnsi"/>
          <w:color w:val="000000" w:themeColor="text1"/>
        </w:rPr>
        <w:t xml:space="preserve"> Credentials.  </w:t>
      </w:r>
    </w:p>
    <w:p w14:paraId="429A63D0" w14:textId="77777777" w:rsidR="00FF2D48" w:rsidRPr="002C61D2" w:rsidRDefault="00FF2D48" w:rsidP="00FF2D48">
      <w:pPr>
        <w:pStyle w:val="ListParagraph"/>
        <w:rPr>
          <w:rFonts w:asciiTheme="minorHAnsi" w:hAnsiTheme="minorHAnsi" w:cstheme="minorHAnsi"/>
          <w:color w:val="000000" w:themeColor="text1"/>
          <w:sz w:val="12"/>
          <w:szCs w:val="12"/>
        </w:rPr>
      </w:pPr>
    </w:p>
    <w:p w14:paraId="349638F2" w14:textId="37F3F2D0" w:rsidR="002A09F8" w:rsidRPr="002C61D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Qualified vLEI Issuers MAY offer ancillary services to Legal Entities regarding vLEIs.  </w:t>
      </w:r>
    </w:p>
    <w:p w14:paraId="24B6DDA5" w14:textId="77777777" w:rsidR="00FF2D48" w:rsidRPr="002C61D2" w:rsidRDefault="00FF2D48" w:rsidP="00FF2D48">
      <w:pPr>
        <w:pStyle w:val="ListParagraph"/>
        <w:rPr>
          <w:rFonts w:asciiTheme="minorHAnsi" w:hAnsiTheme="minorHAnsi" w:cstheme="minorHAnsi"/>
          <w:color w:val="000000" w:themeColor="text1"/>
          <w:sz w:val="12"/>
          <w:szCs w:val="12"/>
        </w:rPr>
      </w:pPr>
    </w:p>
    <w:p w14:paraId="4D1D5B08" w14:textId="77777777" w:rsidR="004A551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There MUST be availability targets defined for all vLEI services </w:t>
      </w:r>
      <w:r w:rsidR="0036787B" w:rsidRPr="002C61D2">
        <w:rPr>
          <w:rFonts w:asciiTheme="minorHAnsi" w:hAnsiTheme="minorHAnsi" w:cstheme="minorHAnsi"/>
          <w:color w:val="000000" w:themeColor="text1"/>
        </w:rPr>
        <w:t>included in Appendix 5 of the vLEI Issuer Qualification Agreement</w:t>
      </w:r>
      <w:r w:rsidRPr="002C61D2">
        <w:rPr>
          <w:rFonts w:asciiTheme="minorHAnsi" w:hAnsiTheme="minorHAnsi" w:cstheme="minorHAnsi"/>
          <w:color w:val="000000" w:themeColor="text1"/>
        </w:rPr>
        <w:t xml:space="preserve"> (SLA).</w:t>
      </w:r>
      <w:r w:rsidR="004A5512">
        <w:rPr>
          <w:rFonts w:asciiTheme="minorHAnsi" w:hAnsiTheme="minorHAnsi" w:cstheme="minorHAnsi"/>
          <w:color w:val="000000" w:themeColor="text1"/>
        </w:rPr>
        <w:t xml:space="preserve">  </w:t>
      </w:r>
    </w:p>
    <w:p w14:paraId="4EFFB3FB" w14:textId="77777777" w:rsidR="004A5512" w:rsidRPr="004A5512" w:rsidRDefault="004A5512" w:rsidP="004A5512">
      <w:pPr>
        <w:pStyle w:val="ListParagraph"/>
        <w:rPr>
          <w:rFonts w:asciiTheme="minorHAnsi" w:hAnsiTheme="minorHAnsi" w:cstheme="minorHAnsi"/>
          <w:color w:val="000000" w:themeColor="text1"/>
        </w:rPr>
      </w:pPr>
    </w:p>
    <w:p w14:paraId="36CEC921" w14:textId="41786507" w:rsidR="006850E8" w:rsidRPr="00B66619" w:rsidDel="00B66619" w:rsidRDefault="006850E8" w:rsidP="00B66619">
      <w:pPr>
        <w:rPr>
          <w:del w:id="52" w:author="GLEIF" w:date="2022-05-12T12:42:00Z"/>
          <w:rFonts w:asciiTheme="minorHAnsi" w:hAnsiTheme="minorHAnsi" w:cstheme="minorHAnsi"/>
          <w:color w:val="000000" w:themeColor="text1"/>
          <w:rPrChange w:id="53" w:author="GLEIF" w:date="2022-05-12T12:42:00Z">
            <w:rPr>
              <w:del w:id="54" w:author="GLEIF" w:date="2022-05-12T12:42:00Z"/>
            </w:rPr>
          </w:rPrChange>
        </w:rPr>
        <w:pPrChange w:id="55" w:author="GLEIF" w:date="2022-05-12T12:42:00Z">
          <w:pPr>
            <w:pStyle w:val="ListParagraph"/>
          </w:pPr>
        </w:pPrChange>
      </w:pPr>
      <w:del w:id="56" w:author="GLEIF" w:date="2022-05-12T12:42:00Z">
        <w:r w:rsidRPr="00B66619" w:rsidDel="00B66619">
          <w:rPr>
            <w:rFonts w:asciiTheme="minorHAnsi" w:hAnsiTheme="minorHAnsi" w:cstheme="minorHAnsi"/>
            <w:color w:val="000000" w:themeColor="text1"/>
            <w:rPrChange w:id="57" w:author="GLEIF" w:date="2022-05-12T12:42:00Z">
              <w:rPr/>
            </w:rPrChange>
          </w:rPr>
          <w:delText>The formal SLA will be prepared for a subsequent version of the Framework and prior to the implementation of the vLEI Issuer Qualification Program in 2022 as Appendix 5 to the vLEI Issuer Qualification Agreement.  In the meantime, a vLEI Services Catalog has been prepared to provide background of the services that will be developed for GLEIF and for the network of Qualified vLEI Issuers.</w:delText>
        </w:r>
      </w:del>
    </w:p>
    <w:p w14:paraId="48208208" w14:textId="77777777" w:rsidR="004A5512" w:rsidRDefault="004A5512" w:rsidP="00B66619">
      <w:pPr>
        <w:pPrChange w:id="58" w:author="GLEIF" w:date="2022-05-12T12:42:00Z">
          <w:pPr>
            <w:pStyle w:val="ListParagraph"/>
          </w:pPr>
        </w:pPrChange>
      </w:pPr>
    </w:p>
    <w:p w14:paraId="69321068" w14:textId="6B055F28" w:rsidR="002A09F8" w:rsidRPr="002C61D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MAY review its fee schedule annually and unilaterally determine new fees.</w:t>
      </w:r>
    </w:p>
    <w:p w14:paraId="41DE87A8" w14:textId="77777777" w:rsidR="00FF2D48" w:rsidRPr="002C61D2" w:rsidRDefault="00FF2D48" w:rsidP="00FF2D48">
      <w:pPr>
        <w:pStyle w:val="ListParagraph"/>
        <w:rPr>
          <w:rFonts w:asciiTheme="minorHAnsi" w:hAnsiTheme="minorHAnsi" w:cstheme="minorHAnsi"/>
          <w:color w:val="000000" w:themeColor="text1"/>
          <w:sz w:val="12"/>
          <w:szCs w:val="12"/>
        </w:rPr>
      </w:pPr>
    </w:p>
    <w:p w14:paraId="2E8F8037" w14:textId="1107208F" w:rsidR="002A09F8" w:rsidRPr="002C61D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MUST be solely responsible for managing the revenue that is produced and costs that are incurred in the running of its vLEI operations.</w:t>
      </w:r>
    </w:p>
    <w:p w14:paraId="5978D056" w14:textId="77777777" w:rsidR="00FF2D48" w:rsidRPr="002C61D2" w:rsidRDefault="00FF2D48" w:rsidP="00FF2D48">
      <w:pPr>
        <w:pStyle w:val="ListParagraph"/>
        <w:rPr>
          <w:rFonts w:asciiTheme="minorHAnsi" w:hAnsiTheme="minorHAnsi" w:cstheme="minorHAnsi"/>
          <w:color w:val="000000" w:themeColor="text1"/>
          <w:sz w:val="12"/>
          <w:szCs w:val="12"/>
        </w:rPr>
      </w:pPr>
    </w:p>
    <w:p w14:paraId="110120C5" w14:textId="0ADD4A8A" w:rsidR="002A09F8" w:rsidRPr="002C61D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The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MUST ensure that its operations regarding vLEIs are sustainably financed.</w:t>
      </w:r>
    </w:p>
    <w:p w14:paraId="668134B2" w14:textId="77777777" w:rsidR="00FF2D48" w:rsidRPr="002C61D2" w:rsidRDefault="00FF2D48" w:rsidP="00FF2D48">
      <w:pPr>
        <w:pStyle w:val="ListParagraph"/>
        <w:rPr>
          <w:rFonts w:asciiTheme="minorHAnsi" w:hAnsiTheme="minorHAnsi" w:cstheme="minorHAnsi"/>
          <w:color w:val="000000" w:themeColor="text1"/>
          <w:sz w:val="12"/>
          <w:szCs w:val="12"/>
        </w:rPr>
      </w:pPr>
    </w:p>
    <w:p w14:paraId="4CD8E71B" w14:textId="05CF8315" w:rsidR="002A09F8" w:rsidRPr="002C61D2" w:rsidRDefault="002A09F8" w:rsidP="00BC726B">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GLEIF MUST not contribute funds of any form whatsoever for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operations.</w:t>
      </w:r>
    </w:p>
    <w:p w14:paraId="04E47E1F" w14:textId="77777777" w:rsidR="00FF2D48" w:rsidRPr="002C61D2" w:rsidRDefault="00FF2D48" w:rsidP="00FF2D48">
      <w:pPr>
        <w:pStyle w:val="ListParagraph"/>
        <w:rPr>
          <w:rFonts w:asciiTheme="minorHAnsi" w:hAnsiTheme="minorHAnsi" w:cstheme="minorHAnsi"/>
          <w:color w:val="000000" w:themeColor="text1"/>
          <w:sz w:val="12"/>
          <w:szCs w:val="12"/>
        </w:rPr>
      </w:pPr>
    </w:p>
    <w:p w14:paraId="552776E3" w14:textId="166483EF" w:rsidR="00AA1AF1" w:rsidRPr="002C61D2" w:rsidRDefault="002A09F8" w:rsidP="002A09F8">
      <w:pPr>
        <w:pStyle w:val="ListParagraph"/>
        <w:numPr>
          <w:ilvl w:val="1"/>
          <w:numId w:val="1"/>
        </w:numPr>
        <w:ind w:left="720"/>
        <w:rPr>
          <w:rFonts w:asciiTheme="minorHAnsi" w:hAnsiTheme="minorHAnsi" w:cstheme="minorHAnsi"/>
          <w:color w:val="000000" w:themeColor="text1"/>
        </w:rPr>
      </w:pPr>
      <w:r w:rsidRPr="002C61D2">
        <w:rPr>
          <w:rFonts w:asciiTheme="minorHAnsi" w:hAnsiTheme="minorHAnsi" w:cstheme="minorHAnsi"/>
          <w:color w:val="000000" w:themeColor="text1"/>
        </w:rPr>
        <w:t xml:space="preserve">A Legal Entity MAY terminate its agreement with a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and contract with a new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 xml:space="preserve"> at any time in accordance with the terms of their contract with the </w:t>
      </w:r>
      <w:r w:rsidR="00AA0E96" w:rsidRPr="002C61D2">
        <w:rPr>
          <w:rFonts w:asciiTheme="minorHAnsi" w:hAnsiTheme="minorHAnsi" w:cstheme="minorHAnsi"/>
          <w:color w:val="000000" w:themeColor="text1"/>
        </w:rPr>
        <w:t>QVI</w:t>
      </w:r>
      <w:r w:rsidRPr="002C61D2">
        <w:rPr>
          <w:rFonts w:asciiTheme="minorHAnsi" w:hAnsiTheme="minorHAnsi" w:cstheme="minorHAnsi"/>
          <w:color w:val="000000" w:themeColor="text1"/>
        </w:rPr>
        <w:t>.</w:t>
      </w:r>
    </w:p>
    <w:p w14:paraId="49F3FF09" w14:textId="3C57732A" w:rsidR="002A09F8" w:rsidRPr="002C61D2" w:rsidRDefault="002A09F8" w:rsidP="002A09F8">
      <w:pPr>
        <w:pStyle w:val="Heading1"/>
        <w:rPr>
          <w:rFonts w:ascii="Calibri" w:hAnsi="Calibri"/>
          <w:b/>
          <w:bCs/>
          <w:color w:val="000000" w:themeColor="text1"/>
        </w:rPr>
      </w:pPr>
      <w:bookmarkStart w:id="59" w:name="_Toc72853353"/>
      <w:r w:rsidRPr="002C61D2">
        <w:rPr>
          <w:rFonts w:ascii="Calibri" w:hAnsi="Calibri"/>
          <w:b/>
          <w:bCs/>
          <w:color w:val="000000" w:themeColor="text1"/>
        </w:rPr>
        <w:t>Inclusion, Equitability and Accessibility R</w:t>
      </w:r>
      <w:r w:rsidR="00721627" w:rsidRPr="002C61D2">
        <w:rPr>
          <w:rFonts w:ascii="Calibri" w:hAnsi="Calibri"/>
          <w:b/>
          <w:bCs/>
          <w:color w:val="000000" w:themeColor="text1"/>
        </w:rPr>
        <w:t>equirements</w:t>
      </w:r>
      <w:bookmarkEnd w:id="59"/>
    </w:p>
    <w:p w14:paraId="308BD297" w14:textId="77777777" w:rsidR="002A09F8" w:rsidRPr="002C61D2" w:rsidRDefault="002A09F8" w:rsidP="002A09F8">
      <w:pPr>
        <w:rPr>
          <w:color w:val="000000" w:themeColor="text1"/>
          <w:sz w:val="12"/>
          <w:szCs w:val="12"/>
        </w:rPr>
      </w:pPr>
    </w:p>
    <w:p w14:paraId="20243C0D" w14:textId="41AB1B50" w:rsidR="00106F48" w:rsidRPr="002C61D2" w:rsidRDefault="002A09F8" w:rsidP="00095F21">
      <w:pPr>
        <w:rPr>
          <w:rFonts w:asciiTheme="minorHAnsi" w:hAnsiTheme="minorHAnsi" w:cstheme="minorHAnsi"/>
          <w:color w:val="000000" w:themeColor="text1"/>
        </w:rPr>
      </w:pPr>
      <w:r w:rsidRPr="002C61D2">
        <w:rPr>
          <w:rFonts w:asciiTheme="minorHAnsi" w:hAnsiTheme="minorHAnsi" w:cstheme="minorHAnsi"/>
          <w:color w:val="000000" w:themeColor="text1"/>
        </w:rPr>
        <w:t>GLEIF MUST design the vLEI Ecosystem to be able to make vLEIs available to any Legal Entity issued a LEI in the Global LEI System.</w:t>
      </w:r>
    </w:p>
    <w:p w14:paraId="3CA0C700" w14:textId="428BE1E5" w:rsidR="00095F21" w:rsidRPr="002C61D2" w:rsidRDefault="00095F21" w:rsidP="00CE11AC">
      <w:pPr>
        <w:pStyle w:val="Heading1"/>
        <w:rPr>
          <w:rFonts w:ascii="Calibri" w:hAnsi="Calibri"/>
          <w:b/>
          <w:bCs/>
          <w:color w:val="000000" w:themeColor="text1"/>
        </w:rPr>
      </w:pPr>
      <w:bookmarkStart w:id="60" w:name="_Toc72853354"/>
      <w:r w:rsidRPr="002C61D2">
        <w:rPr>
          <w:rFonts w:ascii="Calibri" w:hAnsi="Calibri"/>
          <w:b/>
          <w:bCs/>
          <w:color w:val="000000" w:themeColor="text1"/>
        </w:rPr>
        <w:t>Schedule of Controlled Documents</w:t>
      </w:r>
      <w:bookmarkEnd w:id="60"/>
      <w:r w:rsidR="009304BE" w:rsidRPr="002C61D2">
        <w:rPr>
          <w:rFonts w:ascii="Calibri" w:hAnsi="Calibri"/>
          <w:b/>
          <w:bCs/>
          <w:color w:val="000000" w:themeColor="text1"/>
        </w:rPr>
        <w:t xml:space="preserve"> </w:t>
      </w:r>
    </w:p>
    <w:p w14:paraId="0B65DCF2" w14:textId="77777777" w:rsidR="00BC726B" w:rsidRPr="002C61D2" w:rsidRDefault="00BC726B" w:rsidP="00BC726B">
      <w:pPr>
        <w:rPr>
          <w:color w:val="000000" w:themeColor="text1"/>
          <w:sz w:val="12"/>
          <w:szCs w:val="12"/>
        </w:rPr>
      </w:pPr>
    </w:p>
    <w:p w14:paraId="5F867F87" w14:textId="33595BDC" w:rsidR="006850E8" w:rsidRDefault="006850E8" w:rsidP="006850E8">
      <w:pPr>
        <w:pStyle w:val="CommentText"/>
        <w:rPr>
          <w:rFonts w:asciiTheme="minorHAnsi" w:hAnsiTheme="minorHAnsi" w:cstheme="minorHAnsi"/>
          <w:color w:val="000000" w:themeColor="text1"/>
          <w:sz w:val="24"/>
          <w:szCs w:val="24"/>
        </w:rPr>
      </w:pPr>
      <w:r w:rsidRPr="00950D16">
        <w:rPr>
          <w:rFonts w:asciiTheme="minorHAnsi" w:hAnsiTheme="minorHAnsi" w:cstheme="minorHAnsi"/>
          <w:color w:val="000000" w:themeColor="text1"/>
          <w:sz w:val="24"/>
          <w:szCs w:val="24"/>
        </w:rPr>
        <w:t>DID URL</w:t>
      </w:r>
      <w:r>
        <w:rPr>
          <w:rFonts w:asciiTheme="minorHAnsi" w:hAnsiTheme="minorHAnsi" w:cstheme="minorHAnsi"/>
          <w:color w:val="000000" w:themeColor="text1"/>
          <w:sz w:val="24"/>
          <w:szCs w:val="24"/>
        </w:rPr>
        <w:t>s for all documents will be published with the v1.0 Draft of the E</w:t>
      </w:r>
      <w:r w:rsidR="00297F00">
        <w:rPr>
          <w:rFonts w:asciiTheme="minorHAnsi" w:hAnsiTheme="minorHAnsi" w:cstheme="minorHAnsi"/>
          <w:color w:val="000000" w:themeColor="text1"/>
          <w:sz w:val="24"/>
          <w:szCs w:val="24"/>
        </w:rPr>
        <w:t xml:space="preserve">cosystem </w:t>
      </w:r>
      <w:r>
        <w:rPr>
          <w:rFonts w:asciiTheme="minorHAnsi" w:hAnsiTheme="minorHAnsi" w:cstheme="minorHAnsi"/>
          <w:color w:val="000000" w:themeColor="text1"/>
          <w:sz w:val="24"/>
          <w:szCs w:val="24"/>
        </w:rPr>
        <w:t>G</w:t>
      </w:r>
      <w:r w:rsidR="00297F00">
        <w:rPr>
          <w:rFonts w:asciiTheme="minorHAnsi" w:hAnsiTheme="minorHAnsi" w:cstheme="minorHAnsi"/>
          <w:color w:val="000000" w:themeColor="text1"/>
          <w:sz w:val="24"/>
          <w:szCs w:val="24"/>
        </w:rPr>
        <w:t xml:space="preserve">overnance </w:t>
      </w:r>
      <w:r>
        <w:rPr>
          <w:rFonts w:asciiTheme="minorHAnsi" w:hAnsiTheme="minorHAnsi" w:cstheme="minorHAnsi"/>
          <w:color w:val="000000" w:themeColor="text1"/>
          <w:sz w:val="24"/>
          <w:szCs w:val="24"/>
        </w:rPr>
        <w:t>F</w:t>
      </w:r>
      <w:r w:rsidR="00297F00">
        <w:rPr>
          <w:rFonts w:asciiTheme="minorHAnsi" w:hAnsiTheme="minorHAnsi" w:cstheme="minorHAnsi"/>
          <w:color w:val="000000" w:themeColor="text1"/>
          <w:sz w:val="24"/>
          <w:szCs w:val="24"/>
        </w:rPr>
        <w:t>ramework</w:t>
      </w:r>
      <w:r>
        <w:rPr>
          <w:rFonts w:asciiTheme="minorHAnsi" w:hAnsiTheme="minorHAnsi" w:cstheme="minorHAnsi"/>
          <w:color w:val="000000" w:themeColor="text1"/>
          <w:sz w:val="24"/>
          <w:szCs w:val="24"/>
        </w:rPr>
        <w:t>.</w:t>
      </w:r>
    </w:p>
    <w:p w14:paraId="45D73975" w14:textId="77777777" w:rsidR="006850E8" w:rsidRDefault="006850E8" w:rsidP="006850E8">
      <w:pPr>
        <w:pStyle w:val="CommentText"/>
        <w:rPr>
          <w:rFonts w:asciiTheme="minorHAnsi" w:hAnsiTheme="minorHAnsi" w:cstheme="minorHAnsi"/>
          <w:color w:val="000000" w:themeColor="text1"/>
          <w:sz w:val="24"/>
          <w:szCs w:val="24"/>
        </w:rPr>
      </w:pPr>
    </w:p>
    <w:p w14:paraId="6CC4080E" w14:textId="7FC40BD3" w:rsidR="006850E8" w:rsidRDefault="006850E8" w:rsidP="006850E8">
      <w:pPr>
        <w:pStyle w:val="CommentText"/>
        <w:rPr>
          <w:rFonts w:asciiTheme="minorHAnsi" w:hAnsiTheme="minorHAnsi" w:cstheme="minorHAnsi"/>
          <w:color w:val="000000" w:themeColor="text1"/>
          <w:sz w:val="24"/>
          <w:szCs w:val="24"/>
        </w:rPr>
      </w:pPr>
      <w:r>
        <w:rPr>
          <w:rFonts w:asciiTheme="minorHAnsi" w:hAnsiTheme="minorHAnsi" w:cstheme="minorHAnsi"/>
          <w:color w:val="000000" w:themeColor="text1"/>
          <w:sz w:val="24"/>
          <w:szCs w:val="24"/>
        </w:rPr>
        <w:t>Th</w:t>
      </w:r>
      <w:ins w:id="61" w:author="GLEIF" w:date="2022-05-12T12:42:00Z">
        <w:r w:rsidR="00B66619">
          <w:rPr>
            <w:rFonts w:asciiTheme="minorHAnsi" w:hAnsiTheme="minorHAnsi" w:cstheme="minorHAnsi"/>
            <w:color w:val="000000" w:themeColor="text1"/>
            <w:sz w:val="24"/>
            <w:szCs w:val="24"/>
          </w:rPr>
          <w:t xml:space="preserve">e v1.0 </w:t>
        </w:r>
      </w:ins>
      <w:del w:id="62" w:author="GLEIF" w:date="2022-05-12T12:42:00Z">
        <w:r w:rsidDel="00B66619">
          <w:rPr>
            <w:rFonts w:asciiTheme="minorHAnsi" w:hAnsiTheme="minorHAnsi" w:cstheme="minorHAnsi"/>
            <w:color w:val="000000" w:themeColor="text1"/>
            <w:sz w:val="24"/>
            <w:szCs w:val="24"/>
          </w:rPr>
          <w:delText xml:space="preserve">is v0.9 </w:delText>
        </w:r>
      </w:del>
      <w:r>
        <w:rPr>
          <w:rFonts w:asciiTheme="minorHAnsi" w:hAnsiTheme="minorHAnsi" w:cstheme="minorHAnsi"/>
          <w:color w:val="000000" w:themeColor="text1"/>
          <w:sz w:val="24"/>
          <w:szCs w:val="24"/>
        </w:rPr>
        <w:t>Draft can be viewed at:</w:t>
      </w:r>
    </w:p>
    <w:p w14:paraId="61D3BAD9" w14:textId="09572962" w:rsidR="0012114D" w:rsidRPr="00BB200C" w:rsidRDefault="00037F18" w:rsidP="006850E8">
      <w:pPr>
        <w:pStyle w:val="CommentText"/>
        <w:rPr>
          <w:rFonts w:asciiTheme="minorHAnsi" w:hAnsiTheme="minorHAnsi" w:cstheme="minorHAnsi"/>
          <w:color w:val="000000" w:themeColor="text1"/>
          <w:sz w:val="24"/>
          <w:szCs w:val="24"/>
        </w:rPr>
      </w:pPr>
      <w:hyperlink r:id="rId18" w:history="1">
        <w:r w:rsidR="00BB200C" w:rsidRPr="00BB200C">
          <w:rPr>
            <w:rStyle w:val="Hyperlink"/>
            <w:rFonts w:asciiTheme="minorHAnsi" w:hAnsiTheme="minorHAnsi" w:cstheme="minorHAnsi"/>
            <w:color w:val="000000" w:themeColor="text1"/>
            <w:sz w:val="24"/>
            <w:szCs w:val="24"/>
          </w:rPr>
          <w:t>https://www.gleif.org/en/lei-solutions/gleifs-digital-strategy-for-the-lei/introducing-the-verifiable-lei-vlei</w:t>
        </w:r>
      </w:hyperlink>
      <w:ins w:id="63" w:author="GLEIF" w:date="2022-05-12T12:42:00Z">
        <w:r w:rsidR="00B66619">
          <w:rPr>
            <w:rStyle w:val="Hyperlink"/>
            <w:rFonts w:asciiTheme="minorHAnsi" w:hAnsiTheme="minorHAnsi" w:cstheme="minorHAnsi"/>
            <w:color w:val="000000" w:themeColor="text1"/>
            <w:sz w:val="24"/>
            <w:szCs w:val="24"/>
          </w:rPr>
          <w:t xml:space="preserve">  (update link if necessary</w:t>
        </w:r>
      </w:ins>
    </w:p>
    <w:p w14:paraId="62EAA5BF" w14:textId="77777777" w:rsidR="00BC726B" w:rsidRPr="002C61D2" w:rsidRDefault="00BC726B" w:rsidP="00BC726B">
      <w:pPr>
        <w:ind w:left="720"/>
        <w:rPr>
          <w:rFonts w:asciiTheme="minorHAnsi" w:hAnsiTheme="minorHAnsi" w:cstheme="minorHAnsi"/>
          <w:color w:val="000000" w:themeColor="text1"/>
        </w:rPr>
      </w:pPr>
    </w:p>
    <w:p w14:paraId="3545E9EE" w14:textId="3BF30E74" w:rsidR="00FE0C84" w:rsidRPr="002C61D2" w:rsidRDefault="00FE0C84" w:rsidP="002A09F8">
      <w:pPr>
        <w:pStyle w:val="Heading2"/>
        <w:rPr>
          <w:rFonts w:ascii="Calibri" w:hAnsi="Calibri"/>
          <w:b/>
          <w:bCs/>
          <w:color w:val="000000" w:themeColor="text1"/>
          <w:u w:val="single"/>
        </w:rPr>
      </w:pPr>
      <w:bookmarkStart w:id="64" w:name="_Toc72853355"/>
      <w:r w:rsidRPr="002C61D2">
        <w:rPr>
          <w:rFonts w:ascii="Calibri" w:hAnsi="Calibri"/>
          <w:b/>
          <w:bCs/>
          <w:color w:val="000000" w:themeColor="text1"/>
          <w:u w:val="single"/>
        </w:rPr>
        <w:t>Glossary</w:t>
      </w:r>
      <w:bookmarkEnd w:id="64"/>
    </w:p>
    <w:p w14:paraId="767E5D5E" w14:textId="5C7F62BE" w:rsidR="0018734B" w:rsidRPr="002C61D2" w:rsidRDefault="0018734B" w:rsidP="0018734B">
      <w:pPr>
        <w:rPr>
          <w:color w:val="000000" w:themeColor="text1"/>
          <w:sz w:val="12"/>
          <w:szCs w:val="12"/>
        </w:rPr>
      </w:pPr>
    </w:p>
    <w:p w14:paraId="1DFBEAFE" w14:textId="6E478130" w:rsidR="0018734B" w:rsidRPr="002C61D2" w:rsidRDefault="00994A9C" w:rsidP="00585769">
      <w:pPr>
        <w:rPr>
          <w:rFonts w:asciiTheme="minorHAnsi" w:hAnsiTheme="minorHAnsi" w:cstheme="minorHAnsi"/>
          <w:color w:val="000000" w:themeColor="text1"/>
        </w:rPr>
      </w:pPr>
      <w:r w:rsidRPr="002C61D2">
        <w:rPr>
          <w:rFonts w:asciiTheme="minorHAnsi" w:hAnsiTheme="minorHAnsi" w:cstheme="minorHAnsi"/>
          <w:color w:val="000000" w:themeColor="text1"/>
        </w:rPr>
        <w:t>v</w:t>
      </w:r>
      <w:r w:rsidR="00C00699" w:rsidRPr="002C61D2">
        <w:rPr>
          <w:rFonts w:asciiTheme="minorHAnsi" w:hAnsiTheme="minorHAnsi" w:cstheme="minorHAnsi"/>
          <w:color w:val="000000" w:themeColor="text1"/>
        </w:rPr>
        <w:t>erifiable LEI (</w:t>
      </w:r>
      <w:r w:rsidR="0018734B" w:rsidRPr="002C61D2">
        <w:rPr>
          <w:rFonts w:asciiTheme="minorHAnsi" w:hAnsiTheme="minorHAnsi" w:cstheme="minorHAnsi"/>
          <w:color w:val="000000" w:themeColor="text1"/>
        </w:rPr>
        <w:t>vLEI</w:t>
      </w:r>
      <w:r w:rsidR="00C00699" w:rsidRPr="002C61D2">
        <w:rPr>
          <w:rFonts w:asciiTheme="minorHAnsi" w:hAnsiTheme="minorHAnsi" w:cstheme="minorHAnsi"/>
          <w:color w:val="000000" w:themeColor="text1"/>
        </w:rPr>
        <w:t>)</w:t>
      </w:r>
      <w:r w:rsidR="0018734B" w:rsidRPr="002C61D2">
        <w:rPr>
          <w:rFonts w:asciiTheme="minorHAnsi" w:hAnsiTheme="minorHAnsi" w:cstheme="minorHAnsi"/>
          <w:color w:val="000000" w:themeColor="text1"/>
        </w:rPr>
        <w:t xml:space="preserve"> Ecosystem Governance Framework </w:t>
      </w:r>
      <w:r w:rsidR="009F778E" w:rsidRPr="002C61D2">
        <w:rPr>
          <w:rFonts w:asciiTheme="minorHAnsi" w:hAnsiTheme="minorHAnsi" w:cstheme="minorHAnsi"/>
          <w:color w:val="000000" w:themeColor="text1"/>
        </w:rPr>
        <w:t xml:space="preserve">Glossary, </w:t>
      </w:r>
      <w:ins w:id="65"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66" w:author="GLEIF" w:date="2022-05-12T12:43:00Z">
        <w:r w:rsidR="009F778E" w:rsidRPr="002C61D2" w:rsidDel="00B66619">
          <w:rPr>
            <w:rFonts w:asciiTheme="minorHAnsi" w:hAnsiTheme="minorHAnsi" w:cstheme="minorHAnsi"/>
            <w:color w:val="000000" w:themeColor="text1"/>
          </w:rPr>
          <w:delText>v0.9</w:delText>
        </w:r>
        <w:r w:rsidR="004A5512" w:rsidRPr="004A5512" w:rsidDel="00B66619">
          <w:rPr>
            <w:rFonts w:asciiTheme="minorHAnsi" w:hAnsiTheme="minorHAnsi" w:cstheme="minorHAnsi"/>
            <w:color w:val="000000" w:themeColor="text1"/>
          </w:rPr>
          <w:delText xml:space="preserve"> Draft</w:delText>
        </w:r>
      </w:del>
    </w:p>
    <w:p w14:paraId="29390792" w14:textId="43686611" w:rsidR="000656D4" w:rsidRPr="002C61D2" w:rsidRDefault="00331A65" w:rsidP="00F052C4">
      <w:pPr>
        <w:pStyle w:val="ListParagraph"/>
        <w:ind w:left="0"/>
        <w:rPr>
          <w:rFonts w:asciiTheme="minorHAnsi" w:hAnsiTheme="minorHAnsi" w:cstheme="minorHAnsi"/>
          <w:color w:val="000000" w:themeColor="text1"/>
        </w:rPr>
      </w:pPr>
      <w:r w:rsidRPr="002C61D2">
        <w:rPr>
          <w:rFonts w:asciiTheme="minorHAnsi" w:hAnsiTheme="minorHAnsi" w:cstheme="minorHAnsi"/>
          <w:color w:val="000000" w:themeColor="text1"/>
        </w:rPr>
        <w:t>A document that lists all defined terms have been referenced in the vLEI EGF documents.</w:t>
      </w:r>
    </w:p>
    <w:p w14:paraId="4C939A5A" w14:textId="77777777" w:rsidR="000656D4" w:rsidRPr="002C61D2" w:rsidRDefault="000656D4" w:rsidP="00331A65">
      <w:pPr>
        <w:rPr>
          <w:color w:val="000000" w:themeColor="text1"/>
        </w:rPr>
      </w:pPr>
    </w:p>
    <w:p w14:paraId="655F7E69" w14:textId="76BAF4DA" w:rsidR="00FE0C84" w:rsidRPr="002C61D2" w:rsidRDefault="00FE0C84" w:rsidP="002A09F8">
      <w:pPr>
        <w:pStyle w:val="Heading2"/>
        <w:rPr>
          <w:rFonts w:ascii="Calibri" w:hAnsi="Calibri"/>
          <w:b/>
          <w:bCs/>
          <w:color w:val="000000" w:themeColor="text1"/>
          <w:u w:val="single"/>
        </w:rPr>
      </w:pPr>
      <w:bookmarkStart w:id="67" w:name="_Toc72853356"/>
      <w:r w:rsidRPr="002C61D2">
        <w:rPr>
          <w:rFonts w:ascii="Calibri" w:hAnsi="Calibri"/>
          <w:b/>
          <w:bCs/>
          <w:color w:val="000000" w:themeColor="text1"/>
          <w:u w:val="single"/>
        </w:rPr>
        <w:t>Risk Assessment</w:t>
      </w:r>
      <w:bookmarkEnd w:id="67"/>
    </w:p>
    <w:p w14:paraId="3CA5AB21" w14:textId="77777777" w:rsidR="00007E10" w:rsidRPr="002C61D2" w:rsidRDefault="00007E10" w:rsidP="00585769">
      <w:pPr>
        <w:pStyle w:val="ListParagraph"/>
        <w:ind w:left="0"/>
        <w:rPr>
          <w:color w:val="000000" w:themeColor="text1"/>
          <w:sz w:val="12"/>
          <w:szCs w:val="12"/>
        </w:rPr>
      </w:pPr>
    </w:p>
    <w:p w14:paraId="09C09876" w14:textId="0C70C5F4" w:rsidR="00007E10" w:rsidRPr="002C61D2" w:rsidRDefault="00995662" w:rsidP="00585769">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verifiable LEI (vLEI) Ecosystem Governance Framework </w:t>
      </w:r>
      <w:r w:rsidR="005F3E97" w:rsidRPr="002C61D2">
        <w:rPr>
          <w:rFonts w:asciiTheme="minorHAnsi" w:hAnsiTheme="minorHAnsi" w:cstheme="minorHAnsi"/>
          <w:color w:val="000000" w:themeColor="text1"/>
        </w:rPr>
        <w:t>Risk Assessment</w:t>
      </w:r>
      <w:r w:rsidRPr="002C61D2">
        <w:rPr>
          <w:rFonts w:asciiTheme="minorHAnsi" w:hAnsiTheme="minorHAnsi" w:cstheme="minorHAnsi"/>
          <w:color w:val="000000" w:themeColor="text1"/>
        </w:rPr>
        <w:t xml:space="preserve">, </w:t>
      </w:r>
      <w:ins w:id="68"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69" w:author="GLEIF" w:date="2022-05-12T12:43:00Z">
        <w:r w:rsidR="004A5512" w:rsidRPr="004A5512" w:rsidDel="00B66619">
          <w:rPr>
            <w:rFonts w:asciiTheme="minorHAnsi" w:hAnsiTheme="minorHAnsi" w:cstheme="minorHAnsi"/>
            <w:color w:val="000000" w:themeColor="text1"/>
          </w:rPr>
          <w:delText>v0.9 Draft</w:delText>
        </w:r>
      </w:del>
    </w:p>
    <w:p w14:paraId="6D9916E6" w14:textId="38CEB1E5" w:rsidR="00995662" w:rsidRPr="002C61D2" w:rsidRDefault="00331A65" w:rsidP="00585769">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A spreadsheet that assesses certain risk categories regarding the operation of the vLEI Ecosystem and Infrastructure.  </w:t>
      </w:r>
    </w:p>
    <w:p w14:paraId="2E86F8EA" w14:textId="77777777" w:rsidR="00AE7B24" w:rsidRPr="002C61D2" w:rsidRDefault="00AE7B24" w:rsidP="00007E10">
      <w:pPr>
        <w:ind w:left="720"/>
        <w:rPr>
          <w:rFonts w:asciiTheme="minorHAnsi" w:hAnsiTheme="minorHAnsi" w:cstheme="minorHAnsi"/>
          <w:color w:val="000000" w:themeColor="text1"/>
        </w:rPr>
      </w:pPr>
    </w:p>
    <w:p w14:paraId="4A9650B5" w14:textId="083275FB" w:rsidR="00AE7B24" w:rsidRPr="002C61D2" w:rsidRDefault="00AE7B24" w:rsidP="00AE7B24">
      <w:pPr>
        <w:rPr>
          <w:rFonts w:ascii="Calibri" w:hAnsi="Calibri" w:cstheme="majorHAnsi"/>
          <w:b/>
          <w:bCs/>
          <w:color w:val="000000" w:themeColor="text1"/>
          <w:sz w:val="26"/>
          <w:szCs w:val="26"/>
        </w:rPr>
      </w:pPr>
      <w:r w:rsidRPr="002C61D2">
        <w:rPr>
          <w:rFonts w:ascii="Calibri" w:hAnsi="Calibri" w:cstheme="majorHAnsi"/>
          <w:b/>
          <w:bCs/>
          <w:color w:val="000000" w:themeColor="text1"/>
          <w:sz w:val="26"/>
          <w:szCs w:val="26"/>
          <w:u w:val="single"/>
        </w:rPr>
        <w:t>Trust Assurance and Certification</w:t>
      </w:r>
    </w:p>
    <w:p w14:paraId="1F2FCF5A" w14:textId="77777777" w:rsidR="00AE7B24" w:rsidRPr="002C61D2" w:rsidRDefault="00AE7B24" w:rsidP="00007E10">
      <w:pPr>
        <w:ind w:left="720"/>
        <w:rPr>
          <w:rFonts w:asciiTheme="minorHAnsi" w:hAnsiTheme="minorHAnsi" w:cstheme="minorHAnsi"/>
          <w:color w:val="000000" w:themeColor="text1"/>
          <w:sz w:val="12"/>
          <w:szCs w:val="12"/>
        </w:rPr>
      </w:pPr>
    </w:p>
    <w:p w14:paraId="59618221" w14:textId="33234942" w:rsidR="006F7282" w:rsidDel="00B66619" w:rsidRDefault="0000259A" w:rsidP="00585769">
      <w:pPr>
        <w:rPr>
          <w:del w:id="70" w:author="GLEIF" w:date="2022-05-12T12:43:00Z"/>
          <w:rFonts w:asciiTheme="minorHAnsi" w:hAnsiTheme="minorHAnsi" w:cstheme="minorHAnsi"/>
          <w:color w:val="000000" w:themeColor="text1"/>
        </w:rPr>
      </w:pPr>
      <w:r w:rsidRPr="002C61D2">
        <w:rPr>
          <w:rFonts w:asciiTheme="minorHAnsi" w:hAnsiTheme="minorHAnsi" w:cstheme="minorHAnsi"/>
          <w:color w:val="000000" w:themeColor="text1"/>
        </w:rPr>
        <w:t xml:space="preserve">verifiable LEI (vLEI) Ecosystem Governance Framework </w:t>
      </w:r>
      <w:r w:rsidR="006F7282" w:rsidRPr="002C61D2">
        <w:rPr>
          <w:rFonts w:asciiTheme="minorHAnsi" w:hAnsiTheme="minorHAnsi" w:cstheme="minorHAnsi"/>
          <w:color w:val="000000" w:themeColor="text1"/>
        </w:rPr>
        <w:t xml:space="preserve">Trust Assurance </w:t>
      </w:r>
      <w:proofErr w:type="gramStart"/>
      <w:r w:rsidR="00CD154D" w:rsidRPr="002C61D2">
        <w:rPr>
          <w:rFonts w:asciiTheme="minorHAnsi" w:hAnsiTheme="minorHAnsi" w:cstheme="minorHAnsi"/>
          <w:color w:val="000000" w:themeColor="text1"/>
        </w:rPr>
        <w:t>Framework</w:t>
      </w:r>
      <w:ins w:id="71" w:author="GLEIF" w:date="2022-05-12T12:43:00Z">
        <w:r w:rsidR="00B66619">
          <w:rPr>
            <w:rFonts w:asciiTheme="minorHAnsi" w:hAnsiTheme="minorHAnsi" w:cstheme="minorHAnsi"/>
            <w:color w:val="000000" w:themeColor="text1"/>
          </w:rPr>
          <w:t>[</w:t>
        </w:r>
        <w:proofErr w:type="gramEnd"/>
        <w:r w:rsidR="00B66619">
          <w:rPr>
            <w:rFonts w:asciiTheme="minorHAnsi" w:hAnsiTheme="minorHAnsi" w:cstheme="minorHAnsi"/>
            <w:color w:val="000000" w:themeColor="text1"/>
          </w:rPr>
          <w:t xml:space="preserve">     ]</w:t>
        </w:r>
      </w:ins>
      <w:del w:id="72" w:author="GLEIF" w:date="2022-05-12T12:43:00Z">
        <w:r w:rsidRPr="002C61D2" w:rsidDel="00B66619">
          <w:rPr>
            <w:rFonts w:asciiTheme="minorHAnsi" w:hAnsiTheme="minorHAnsi" w:cstheme="minorHAnsi"/>
            <w:color w:val="000000" w:themeColor="text1"/>
          </w:rPr>
          <w:delText xml:space="preserve">, </w:delText>
        </w:r>
        <w:r w:rsidR="004A5512" w:rsidRPr="004A5512" w:rsidDel="00B66619">
          <w:rPr>
            <w:rFonts w:asciiTheme="minorHAnsi" w:hAnsiTheme="minorHAnsi" w:cstheme="minorHAnsi"/>
            <w:color w:val="000000" w:themeColor="text1"/>
          </w:rPr>
          <w:delText>v0.9 Draft</w:delText>
        </w:r>
      </w:del>
    </w:p>
    <w:p w14:paraId="6BBE4177" w14:textId="77777777" w:rsidR="00B66619" w:rsidRPr="002C61D2" w:rsidRDefault="00B66619" w:rsidP="00585769">
      <w:pPr>
        <w:rPr>
          <w:ins w:id="73" w:author="GLEIF" w:date="2022-05-12T12:43:00Z"/>
          <w:rFonts w:asciiTheme="minorHAnsi" w:hAnsiTheme="minorHAnsi" w:cstheme="minorHAnsi"/>
          <w:color w:val="000000" w:themeColor="text1"/>
        </w:rPr>
      </w:pPr>
    </w:p>
    <w:p w14:paraId="3CD5AD1F" w14:textId="6AB008FC" w:rsidR="006F7282" w:rsidRPr="002C61D2" w:rsidRDefault="00331A65" w:rsidP="00585769">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This spreadsheet focuses on the ‘MUST’ statements within the other vLEI EGF documents and specifies the services/processes that will be used to evaluate compliance with these statements.  </w:t>
      </w:r>
    </w:p>
    <w:p w14:paraId="29B8D832" w14:textId="7BE2B330" w:rsidR="00DE5C48" w:rsidRPr="002C61D2" w:rsidRDefault="00DE5C48" w:rsidP="00DE5C48">
      <w:pPr>
        <w:rPr>
          <w:rFonts w:asciiTheme="minorHAnsi" w:hAnsiTheme="minorHAnsi" w:cstheme="minorHAnsi"/>
          <w:color w:val="000000" w:themeColor="text1"/>
        </w:rPr>
      </w:pPr>
    </w:p>
    <w:p w14:paraId="0D8E6D97" w14:textId="77777777" w:rsidR="002A525D" w:rsidRDefault="002A525D" w:rsidP="005D32E0">
      <w:pPr>
        <w:rPr>
          <w:rFonts w:ascii="Calibri" w:hAnsi="Calibri" w:cstheme="majorHAnsi"/>
          <w:b/>
          <w:bCs/>
          <w:color w:val="000000" w:themeColor="text1"/>
          <w:sz w:val="26"/>
          <w:szCs w:val="26"/>
          <w:u w:val="single"/>
        </w:rPr>
      </w:pPr>
    </w:p>
    <w:p w14:paraId="520A3AB1" w14:textId="77777777" w:rsidR="002A525D" w:rsidRDefault="002A525D" w:rsidP="005D32E0">
      <w:pPr>
        <w:rPr>
          <w:rFonts w:ascii="Calibri" w:hAnsi="Calibri" w:cstheme="majorHAnsi"/>
          <w:b/>
          <w:bCs/>
          <w:color w:val="000000" w:themeColor="text1"/>
          <w:sz w:val="26"/>
          <w:szCs w:val="26"/>
          <w:u w:val="single"/>
        </w:rPr>
      </w:pPr>
    </w:p>
    <w:p w14:paraId="0CD2E841" w14:textId="77777777" w:rsidR="002A525D" w:rsidRDefault="002A525D" w:rsidP="005D32E0">
      <w:pPr>
        <w:rPr>
          <w:rFonts w:ascii="Calibri" w:hAnsi="Calibri" w:cstheme="majorHAnsi"/>
          <w:b/>
          <w:bCs/>
          <w:color w:val="000000" w:themeColor="text1"/>
          <w:sz w:val="26"/>
          <w:szCs w:val="26"/>
          <w:u w:val="single"/>
        </w:rPr>
      </w:pPr>
    </w:p>
    <w:p w14:paraId="3C611B5D" w14:textId="6D7A6DCB" w:rsidR="00DE5C48" w:rsidRPr="002C61D2" w:rsidRDefault="00DE5C48" w:rsidP="005D32E0">
      <w:pPr>
        <w:rPr>
          <w:rFonts w:ascii="Calibri" w:hAnsi="Calibri" w:cstheme="majorHAnsi"/>
          <w:b/>
          <w:bCs/>
          <w:color w:val="000000" w:themeColor="text1"/>
          <w:sz w:val="26"/>
          <w:szCs w:val="26"/>
          <w:u w:val="single"/>
        </w:rPr>
      </w:pPr>
      <w:r w:rsidRPr="002C61D2">
        <w:rPr>
          <w:rFonts w:ascii="Calibri" w:hAnsi="Calibri" w:cstheme="majorHAnsi"/>
          <w:b/>
          <w:bCs/>
          <w:color w:val="000000" w:themeColor="text1"/>
          <w:sz w:val="26"/>
          <w:szCs w:val="26"/>
          <w:u w:val="single"/>
        </w:rPr>
        <w:t>Governance Requirements</w:t>
      </w:r>
    </w:p>
    <w:p w14:paraId="6335B16E" w14:textId="1224C17C" w:rsidR="005D32E0" w:rsidRDefault="005D32E0" w:rsidP="005D32E0">
      <w:pPr>
        <w:rPr>
          <w:rFonts w:ascii="Calibri" w:hAnsi="Calibri" w:cstheme="majorHAnsi"/>
          <w:b/>
          <w:bCs/>
          <w:color w:val="000000" w:themeColor="text1"/>
          <w:sz w:val="12"/>
          <w:szCs w:val="12"/>
          <w:u w:val="single"/>
        </w:rPr>
      </w:pPr>
    </w:p>
    <w:p w14:paraId="2CFB2172" w14:textId="77777777" w:rsidR="002A525D" w:rsidRPr="002A525D" w:rsidRDefault="002A525D" w:rsidP="002A525D">
      <w:pPr>
        <w:rPr>
          <w:ins w:id="74" w:author="GLEIF" w:date="2022-02-22T15:04:00Z"/>
          <w:rFonts w:ascii="Calibri" w:hAnsi="Calibri" w:cstheme="majorHAnsi"/>
          <w:color w:val="000000" w:themeColor="text1"/>
        </w:rPr>
      </w:pPr>
      <w:ins w:id="75" w:author="GLEIF" w:date="2022-02-22T15:04:00Z">
        <w:r w:rsidRPr="002A525D">
          <w:rPr>
            <w:rFonts w:ascii="Calibri" w:hAnsi="Calibri" w:cstheme="majorHAnsi"/>
            <w:color w:val="000000" w:themeColor="text1"/>
          </w:rPr>
          <w:t>GLEIF in its role in the Global LEI System is under the regulatory oversight of the Regulatory Oversight Committee according to the documents listed below.  Every LEI must be managed according to this governance which places GLEIF in the management role for the Global LEI System.</w:t>
        </w:r>
      </w:ins>
    </w:p>
    <w:p w14:paraId="271F6A8B" w14:textId="1BC32B94" w:rsidR="002A525D" w:rsidRPr="002A525D" w:rsidRDefault="002A525D" w:rsidP="005D32E0">
      <w:pPr>
        <w:rPr>
          <w:rFonts w:ascii="Calibri" w:hAnsi="Calibri" w:cstheme="majorHAnsi"/>
          <w:color w:val="000000" w:themeColor="text1"/>
        </w:rPr>
      </w:pPr>
      <w:ins w:id="76" w:author="GLEIF" w:date="2022-02-22T15:04:00Z">
        <w:r w:rsidRPr="002A525D">
          <w:rPr>
            <w:rFonts w:ascii="Calibri" w:hAnsi="Calibri" w:cstheme="majorHAnsi"/>
            <w:color w:val="000000" w:themeColor="text1"/>
          </w:rPr>
          <w:lastRenderedPageBreak/>
          <w:t xml:space="preserve">Given this strong governance, GLEIF thinks that this reinforces the role that GLEIF would take as the Root of Trust for the vLEI system, that the strong governance of the LEI would add strength to the inclusion of the LEI in </w:t>
        </w:r>
        <w:proofErr w:type="spellStart"/>
        <w:r w:rsidRPr="002A525D">
          <w:rPr>
            <w:rFonts w:ascii="Calibri" w:hAnsi="Calibri" w:cstheme="majorHAnsi"/>
            <w:color w:val="000000" w:themeColor="text1"/>
          </w:rPr>
          <w:t>vLEIs</w:t>
        </w:r>
        <w:proofErr w:type="spellEnd"/>
        <w:r w:rsidRPr="002A525D">
          <w:rPr>
            <w:rFonts w:ascii="Calibri" w:hAnsi="Calibri" w:cstheme="majorHAnsi"/>
            <w:color w:val="000000" w:themeColor="text1"/>
          </w:rPr>
          <w:t>.</w:t>
        </w:r>
      </w:ins>
    </w:p>
    <w:p w14:paraId="74D6E7C2" w14:textId="77777777" w:rsidR="002A525D" w:rsidRPr="002A525D" w:rsidRDefault="002A525D" w:rsidP="005D32E0">
      <w:pPr>
        <w:rPr>
          <w:rFonts w:ascii="Calibri" w:hAnsi="Calibri" w:cstheme="majorHAnsi"/>
          <w:b/>
          <w:bCs/>
          <w:color w:val="000000" w:themeColor="text1"/>
          <w:sz w:val="22"/>
          <w:szCs w:val="22"/>
          <w:u w:val="single"/>
        </w:rPr>
      </w:pPr>
    </w:p>
    <w:p w14:paraId="560654E5" w14:textId="77777777" w:rsidR="00DE5C48" w:rsidRPr="002C61D2" w:rsidRDefault="00DE5C48" w:rsidP="005D32E0">
      <w:pPr>
        <w:numPr>
          <w:ilvl w:val="0"/>
          <w:numId w:val="17"/>
        </w:numPr>
        <w:ind w:left="720"/>
        <w:rPr>
          <w:rFonts w:ascii="Calibri" w:hAnsi="Calibri" w:cstheme="minorHAnsi"/>
          <w:color w:val="000000" w:themeColor="text1"/>
        </w:rPr>
      </w:pPr>
      <w:r w:rsidRPr="002C61D2">
        <w:rPr>
          <w:rFonts w:ascii="Calibri" w:hAnsi="Calibri" w:cstheme="majorHAnsi"/>
          <w:color w:val="000000" w:themeColor="text1"/>
          <w:sz w:val="26"/>
          <w:szCs w:val="26"/>
        </w:rPr>
        <w:t>T</w:t>
      </w:r>
      <w:r w:rsidRPr="002C61D2">
        <w:rPr>
          <w:rFonts w:ascii="Calibri" w:hAnsi="Calibri" w:cstheme="minorHAnsi"/>
          <w:color w:val="000000" w:themeColor="text1"/>
        </w:rPr>
        <w:t xml:space="preserve">he governance of the Global Legal Entity Identifier Foundation (GLEIF) can be found at </w:t>
      </w:r>
      <w:hyperlink r:id="rId19" w:history="1">
        <w:r w:rsidRPr="002C61D2">
          <w:rPr>
            <w:rStyle w:val="Hyperlink"/>
            <w:rFonts w:ascii="Calibri" w:hAnsi="Calibri" w:cstheme="minorHAnsi"/>
            <w:color w:val="000000" w:themeColor="text1"/>
          </w:rPr>
          <w:t>https://www.gleif.org/en/about/governance#</w:t>
        </w:r>
      </w:hyperlink>
    </w:p>
    <w:p w14:paraId="4BF3B147" w14:textId="77777777" w:rsidR="00DE5C48" w:rsidRPr="002C61D2" w:rsidRDefault="00DE5C48" w:rsidP="005D32E0">
      <w:pPr>
        <w:ind w:left="654"/>
        <w:rPr>
          <w:rFonts w:ascii="Calibri" w:hAnsi="Calibri" w:cstheme="minorHAnsi"/>
          <w:color w:val="000000" w:themeColor="text1"/>
          <w:sz w:val="12"/>
          <w:szCs w:val="12"/>
        </w:rPr>
      </w:pPr>
    </w:p>
    <w:p w14:paraId="66808DC9" w14:textId="040F91F5" w:rsidR="00193A03" w:rsidRPr="00193A03" w:rsidRDefault="00DE5C48" w:rsidP="00193A03">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 xml:space="preserve">The Memorandum of Understanding between the GLEIF and the Regulatory Oversight Committee (ROC) can be found at </w:t>
      </w:r>
      <w:hyperlink r:id="rId20" w:history="1">
        <w:r w:rsidR="00193A03" w:rsidRPr="00193A03">
          <w:rPr>
            <w:rStyle w:val="Hyperlink"/>
            <w:rFonts w:ascii="Calibri" w:hAnsi="Calibri" w:cstheme="minorHAnsi"/>
            <w:color w:val="000000" w:themeColor="text1"/>
          </w:rPr>
          <w:t>https://www.gleif.org/en/about/governance/mou-between-gleif-and-lei-roc#</w:t>
        </w:r>
      </w:hyperlink>
    </w:p>
    <w:p w14:paraId="0B9A4AE1" w14:textId="77777777" w:rsidR="00DE5C48" w:rsidRPr="002C61D2" w:rsidRDefault="00DE5C48" w:rsidP="00DE5C48">
      <w:pPr>
        <w:ind w:left="720"/>
        <w:rPr>
          <w:rFonts w:ascii="Calibri" w:hAnsi="Calibri" w:cstheme="majorHAnsi"/>
          <w:color w:val="000000" w:themeColor="text1"/>
          <w:sz w:val="12"/>
          <w:szCs w:val="12"/>
        </w:rPr>
      </w:pPr>
    </w:p>
    <w:p w14:paraId="39374CD7" w14:textId="5431F3C8" w:rsidR="00DE5C48" w:rsidRPr="002C61D2" w:rsidRDefault="00DE5C48" w:rsidP="005D32E0">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 xml:space="preserve">The Charter of the Regulatory Oversight Committee (ROC) can be downloaded as a pdf, </w:t>
      </w:r>
      <w:hyperlink r:id="rId21" w:history="1">
        <w:r w:rsidRPr="002C61D2">
          <w:rPr>
            <w:rStyle w:val="Hyperlink"/>
            <w:rFonts w:ascii="Calibri" w:hAnsi="Calibri" w:cstheme="minorHAnsi"/>
            <w:color w:val="000000" w:themeColor="text1"/>
          </w:rPr>
          <w:t>LEI Regulatory Oversight Committee Charter</w:t>
        </w:r>
      </w:hyperlink>
    </w:p>
    <w:p w14:paraId="198BA94D" w14:textId="77777777" w:rsidR="00DE5C48" w:rsidRPr="002C61D2" w:rsidRDefault="00DE5C48" w:rsidP="005D32E0">
      <w:pPr>
        <w:ind w:left="654"/>
        <w:rPr>
          <w:rFonts w:ascii="Calibri" w:hAnsi="Calibri" w:cstheme="minorHAnsi"/>
          <w:color w:val="000000" w:themeColor="text1"/>
          <w:sz w:val="12"/>
          <w:szCs w:val="12"/>
        </w:rPr>
      </w:pPr>
    </w:p>
    <w:p w14:paraId="1DEAB69B" w14:textId="447C0305" w:rsidR="00DE5C48" w:rsidRPr="002C61D2" w:rsidRDefault="00DE5C48" w:rsidP="005D32E0">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 xml:space="preserve">The Statutes of GLEIF can be downloaded as a pdf, </w:t>
      </w:r>
      <w:hyperlink r:id="rId22" w:history="1">
        <w:r w:rsidRPr="002C61D2">
          <w:rPr>
            <w:rStyle w:val="Hyperlink"/>
            <w:rFonts w:ascii="Calibri" w:hAnsi="Calibri" w:cstheme="minorHAnsi"/>
            <w:color w:val="000000" w:themeColor="text1"/>
          </w:rPr>
          <w:t>GLEIF Statutes</w:t>
        </w:r>
      </w:hyperlink>
    </w:p>
    <w:p w14:paraId="506C24A9" w14:textId="77777777" w:rsidR="00DE5C48" w:rsidRPr="002C61D2" w:rsidRDefault="00DE5C48" w:rsidP="005D32E0">
      <w:pPr>
        <w:ind w:left="654"/>
        <w:rPr>
          <w:rFonts w:ascii="Calibri" w:hAnsi="Calibri" w:cstheme="minorHAnsi"/>
          <w:color w:val="000000" w:themeColor="text1"/>
          <w:sz w:val="12"/>
          <w:szCs w:val="12"/>
        </w:rPr>
      </w:pPr>
    </w:p>
    <w:p w14:paraId="5FC744C1" w14:textId="3C824C82" w:rsidR="00DE5C48" w:rsidRPr="002C61D2" w:rsidRDefault="00DE5C48" w:rsidP="005D32E0">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The By-laws of GLEIF can be downloaded as a pdf,  </w:t>
      </w:r>
      <w:hyperlink r:id="rId23" w:history="1">
        <w:r w:rsidRPr="002C61D2">
          <w:rPr>
            <w:rStyle w:val="Hyperlink"/>
            <w:rFonts w:ascii="Calibri" w:hAnsi="Calibri" w:cstheme="minorHAnsi"/>
            <w:color w:val="000000" w:themeColor="text1"/>
          </w:rPr>
          <w:t>GLEIF By-laws</w:t>
        </w:r>
      </w:hyperlink>
    </w:p>
    <w:p w14:paraId="7AA58663" w14:textId="77777777" w:rsidR="00DE5C48" w:rsidRPr="002C61D2" w:rsidRDefault="00DE5C48" w:rsidP="005D32E0">
      <w:pPr>
        <w:ind w:left="654"/>
        <w:rPr>
          <w:rFonts w:ascii="Calibri" w:hAnsi="Calibri" w:cstheme="minorHAnsi"/>
          <w:color w:val="000000" w:themeColor="text1"/>
          <w:sz w:val="12"/>
          <w:szCs w:val="12"/>
        </w:rPr>
      </w:pPr>
    </w:p>
    <w:p w14:paraId="3B2181D8" w14:textId="011DBC6D" w:rsidR="00DE5C48" w:rsidRDefault="00DE5C48" w:rsidP="005D32E0">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 xml:space="preserve">GLEIF has a Board of independent directors, </w:t>
      </w:r>
      <w:hyperlink r:id="rId24" w:history="1">
        <w:r w:rsidR="00193A03" w:rsidRPr="00193A03">
          <w:rPr>
            <w:rStyle w:val="Hyperlink"/>
            <w:rFonts w:ascii="Calibri" w:hAnsi="Calibri" w:cstheme="minorHAnsi"/>
            <w:color w:val="000000" w:themeColor="text1"/>
          </w:rPr>
          <w:t>https://www.gleif.org/en/about/governance/board-of-directors#</w:t>
        </w:r>
      </w:hyperlink>
    </w:p>
    <w:p w14:paraId="0F7F1B4E" w14:textId="77777777" w:rsidR="00DE5C48" w:rsidRPr="002C61D2" w:rsidRDefault="00DE5C48" w:rsidP="005D32E0">
      <w:pPr>
        <w:ind w:left="654"/>
        <w:rPr>
          <w:rFonts w:ascii="Calibri" w:hAnsi="Calibri" w:cstheme="minorHAnsi"/>
          <w:color w:val="000000" w:themeColor="text1"/>
          <w:sz w:val="12"/>
          <w:szCs w:val="12"/>
        </w:rPr>
      </w:pPr>
    </w:p>
    <w:p w14:paraId="1A473F07" w14:textId="77777777" w:rsidR="00DE5C48" w:rsidRPr="002C61D2" w:rsidRDefault="00DE5C48" w:rsidP="005D32E0">
      <w:pPr>
        <w:numPr>
          <w:ilvl w:val="0"/>
          <w:numId w:val="17"/>
        </w:numPr>
        <w:ind w:left="720"/>
        <w:rPr>
          <w:rFonts w:ascii="Calibri" w:hAnsi="Calibri" w:cstheme="minorHAnsi"/>
          <w:color w:val="000000" w:themeColor="text1"/>
        </w:rPr>
      </w:pPr>
      <w:r w:rsidRPr="002C61D2">
        <w:rPr>
          <w:rFonts w:ascii="Calibri" w:hAnsi="Calibri" w:cstheme="minorHAnsi"/>
          <w:color w:val="000000" w:themeColor="text1"/>
        </w:rPr>
        <w:t xml:space="preserve">The LEI standard, ISO 17442-1:2020 Financial services – Legal entity identifier (LEI) – Part 1: Assignment can be found here:  </w:t>
      </w:r>
      <w:hyperlink r:id="rId25" w:history="1">
        <w:r w:rsidRPr="002C61D2">
          <w:rPr>
            <w:rStyle w:val="Hyperlink"/>
            <w:rFonts w:ascii="Calibri" w:hAnsi="Calibri" w:cstheme="minorHAnsi"/>
            <w:color w:val="000000" w:themeColor="text1"/>
          </w:rPr>
          <w:t>https://www.iso.org/standard/78829.html</w:t>
        </w:r>
      </w:hyperlink>
    </w:p>
    <w:p w14:paraId="3A49B228" w14:textId="77777777" w:rsidR="00DE5C48" w:rsidRPr="002C61D2" w:rsidRDefault="00DE5C48" w:rsidP="005D32E0">
      <w:pPr>
        <w:ind w:left="654"/>
        <w:rPr>
          <w:rFonts w:ascii="Calibri" w:hAnsi="Calibri" w:cstheme="minorHAnsi"/>
          <w:color w:val="000000" w:themeColor="text1"/>
          <w:sz w:val="12"/>
          <w:szCs w:val="12"/>
        </w:rPr>
      </w:pPr>
    </w:p>
    <w:p w14:paraId="5BCBCEF0" w14:textId="780D0D3B" w:rsidR="00193A03" w:rsidRDefault="00DE5C48" w:rsidP="00AC0478">
      <w:pPr>
        <w:ind w:left="720"/>
        <w:rPr>
          <w:rFonts w:ascii="Calibri" w:hAnsi="Calibri" w:cstheme="minorHAnsi"/>
          <w:color w:val="000000" w:themeColor="text1"/>
        </w:rPr>
      </w:pPr>
      <w:r w:rsidRPr="002C61D2">
        <w:rPr>
          <w:rFonts w:ascii="Calibri" w:hAnsi="Calibri" w:cstheme="minorHAnsi"/>
          <w:color w:val="000000" w:themeColor="text1"/>
        </w:rPr>
        <w:t xml:space="preserve">The LEI standard, ISO 17442-2:2020 Financial services – Legal entity identifier (LEI) – Part 2: Application in digital certificates can be found here: </w:t>
      </w:r>
      <w:hyperlink r:id="rId26" w:history="1">
        <w:r w:rsidR="00193A03" w:rsidRPr="00193A03">
          <w:rPr>
            <w:rStyle w:val="Hyperlink"/>
            <w:rFonts w:ascii="Calibri" w:hAnsi="Calibri" w:cstheme="minorHAnsi"/>
            <w:color w:val="000000" w:themeColor="text1"/>
          </w:rPr>
          <w:t>https://www.iso.org/standard/79917.html</w:t>
        </w:r>
      </w:hyperlink>
      <w:bookmarkStart w:id="77" w:name="_Toc72853357"/>
    </w:p>
    <w:p w14:paraId="5E3FF060" w14:textId="77777777" w:rsidR="00A35D48" w:rsidRPr="002C61D2" w:rsidRDefault="00A35D48" w:rsidP="002A09F8">
      <w:pPr>
        <w:pStyle w:val="Heading2"/>
        <w:rPr>
          <w:color w:val="000000" w:themeColor="text1"/>
          <w:u w:val="single"/>
        </w:rPr>
      </w:pPr>
    </w:p>
    <w:p w14:paraId="16C965BB" w14:textId="1817A5CA" w:rsidR="005F3E97" w:rsidRPr="002C61D2" w:rsidRDefault="00FE0C84" w:rsidP="002A09F8">
      <w:pPr>
        <w:pStyle w:val="Heading2"/>
        <w:rPr>
          <w:rFonts w:ascii="Calibri" w:hAnsi="Calibri"/>
          <w:b/>
          <w:bCs/>
          <w:color w:val="000000" w:themeColor="text1"/>
          <w:u w:val="single"/>
        </w:rPr>
      </w:pPr>
      <w:r w:rsidRPr="002C61D2">
        <w:rPr>
          <w:rFonts w:ascii="Calibri" w:hAnsi="Calibri"/>
          <w:b/>
          <w:bCs/>
          <w:color w:val="000000" w:themeColor="text1"/>
          <w:u w:val="single"/>
        </w:rPr>
        <w:t xml:space="preserve">Technical </w:t>
      </w:r>
      <w:r w:rsidR="00DE5C48" w:rsidRPr="002C61D2">
        <w:rPr>
          <w:rFonts w:ascii="Calibri" w:hAnsi="Calibri"/>
          <w:b/>
          <w:bCs/>
          <w:color w:val="000000" w:themeColor="text1"/>
          <w:u w:val="single"/>
        </w:rPr>
        <w:t>Requirements</w:t>
      </w:r>
      <w:bookmarkEnd w:id="77"/>
    </w:p>
    <w:p w14:paraId="285BE94B" w14:textId="500AD662" w:rsidR="008536CE" w:rsidRPr="002C61D2" w:rsidRDefault="008536CE" w:rsidP="005D32E0">
      <w:pPr>
        <w:rPr>
          <w:rFonts w:ascii="Calibri" w:hAnsi="Calibri"/>
          <w:color w:val="000000" w:themeColor="text1"/>
          <w:sz w:val="12"/>
          <w:szCs w:val="12"/>
          <w:highlight w:val="yellow"/>
        </w:rPr>
      </w:pPr>
    </w:p>
    <w:p w14:paraId="28EBFA5D" w14:textId="77777777" w:rsidR="005D32E0" w:rsidRPr="002C61D2" w:rsidRDefault="00386545" w:rsidP="005D32E0">
      <w:pPr>
        <w:ind w:left="709" w:hanging="709"/>
        <w:rPr>
          <w:rFonts w:ascii="Calibri" w:hAnsi="Calibri" w:cstheme="minorHAnsi"/>
          <w:color w:val="000000" w:themeColor="text1"/>
          <w:lang w:val="en-GB"/>
        </w:rPr>
      </w:pPr>
      <w:r w:rsidRPr="002C61D2">
        <w:rPr>
          <w:rFonts w:ascii="Calibri" w:hAnsi="Calibri" w:cstheme="minorHAnsi"/>
          <w:color w:val="000000" w:themeColor="text1"/>
        </w:rPr>
        <w:t>ve</w:t>
      </w:r>
      <w:r w:rsidRPr="002C61D2">
        <w:rPr>
          <w:rFonts w:ascii="Calibri" w:hAnsi="Calibri" w:cstheme="minorHAnsi"/>
          <w:color w:val="000000" w:themeColor="text1"/>
          <w:lang w:val="en-GB"/>
        </w:rPr>
        <w:t>rifiable LEI (vLEI) Ecosystem Governance Framework Technical Requirements</w:t>
      </w:r>
      <w:r w:rsidR="0016410E" w:rsidRPr="002C61D2">
        <w:rPr>
          <w:rFonts w:ascii="Calibri" w:hAnsi="Calibri" w:cstheme="minorHAnsi"/>
          <w:color w:val="000000" w:themeColor="text1"/>
          <w:lang w:val="en-GB"/>
        </w:rPr>
        <w:t xml:space="preserve"> Part 1: KERI</w:t>
      </w:r>
    </w:p>
    <w:p w14:paraId="4ACF523B" w14:textId="43A4805F" w:rsidR="00386545" w:rsidRPr="002C61D2" w:rsidRDefault="0016410E" w:rsidP="005D32E0">
      <w:pPr>
        <w:ind w:left="709" w:hanging="709"/>
        <w:rPr>
          <w:rFonts w:ascii="Calibri" w:hAnsi="Calibri" w:cstheme="minorHAnsi"/>
          <w:color w:val="000000" w:themeColor="text1"/>
          <w:lang w:val="en-GB"/>
        </w:rPr>
      </w:pPr>
      <w:r w:rsidRPr="002C61D2">
        <w:rPr>
          <w:rFonts w:ascii="Calibri" w:hAnsi="Calibri" w:cstheme="minorHAnsi"/>
          <w:color w:val="000000" w:themeColor="text1"/>
          <w:lang w:val="en-GB"/>
        </w:rPr>
        <w:t>Infrastructure</w:t>
      </w:r>
      <w:r w:rsidR="00386545" w:rsidRPr="002C61D2">
        <w:rPr>
          <w:rFonts w:ascii="Calibri" w:hAnsi="Calibri" w:cstheme="minorHAnsi"/>
          <w:color w:val="000000" w:themeColor="text1"/>
          <w:lang w:val="en-GB"/>
        </w:rPr>
        <w:t xml:space="preserve">, </w:t>
      </w:r>
      <w:ins w:id="78"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79" w:author="GLEIF" w:date="2022-05-12T12:43:00Z">
        <w:r w:rsidR="004A5512" w:rsidRPr="004A5512" w:rsidDel="00B66619">
          <w:rPr>
            <w:rFonts w:asciiTheme="minorHAnsi" w:hAnsiTheme="minorHAnsi" w:cstheme="minorHAnsi"/>
            <w:color w:val="000000" w:themeColor="text1"/>
          </w:rPr>
          <w:delText>v0.9 Draft</w:delText>
        </w:r>
      </w:del>
    </w:p>
    <w:p w14:paraId="136B473D" w14:textId="77777777" w:rsidR="005D32E0" w:rsidRPr="002C61D2" w:rsidRDefault="005D32E0" w:rsidP="005D32E0">
      <w:pPr>
        <w:ind w:left="720"/>
        <w:rPr>
          <w:rFonts w:ascii="Calibri" w:hAnsi="Calibri" w:cstheme="minorHAnsi"/>
          <w:color w:val="000000" w:themeColor="text1"/>
          <w:sz w:val="12"/>
          <w:szCs w:val="12"/>
          <w:lang w:val="en-GB"/>
        </w:rPr>
      </w:pPr>
    </w:p>
    <w:p w14:paraId="59B0136E" w14:textId="08CF4182" w:rsidR="00386545" w:rsidRPr="002C61D2" w:rsidRDefault="00386545" w:rsidP="005D32E0">
      <w:pPr>
        <w:rPr>
          <w:rFonts w:ascii="Calibri" w:hAnsi="Calibri" w:cstheme="minorHAnsi"/>
          <w:color w:val="000000" w:themeColor="text1"/>
        </w:rPr>
      </w:pPr>
      <w:r w:rsidRPr="002C61D2">
        <w:rPr>
          <w:rFonts w:ascii="Calibri" w:hAnsi="Calibri" w:cstheme="minorHAnsi"/>
          <w:color w:val="000000" w:themeColor="text1"/>
          <w:lang w:val="en-GB"/>
        </w:rPr>
        <w:t>v</w:t>
      </w:r>
      <w:r w:rsidRPr="002C61D2">
        <w:rPr>
          <w:rFonts w:ascii="Calibri" w:hAnsi="Calibri" w:cstheme="minorHAnsi"/>
          <w:color w:val="000000" w:themeColor="text1"/>
        </w:rPr>
        <w:t>e</w:t>
      </w:r>
      <w:proofErr w:type="spellStart"/>
      <w:r w:rsidRPr="002C61D2">
        <w:rPr>
          <w:rFonts w:ascii="Calibri" w:hAnsi="Calibri" w:cstheme="minorHAnsi"/>
          <w:color w:val="000000" w:themeColor="text1"/>
          <w:lang w:val="en-GB"/>
        </w:rPr>
        <w:t>rifiable</w:t>
      </w:r>
      <w:proofErr w:type="spellEnd"/>
      <w:r w:rsidRPr="002C61D2">
        <w:rPr>
          <w:rFonts w:ascii="Calibri" w:hAnsi="Calibri" w:cstheme="minorHAnsi"/>
          <w:color w:val="000000" w:themeColor="text1"/>
          <w:lang w:val="en-GB"/>
        </w:rPr>
        <w:t xml:space="preserve"> LEI (vLEI) Ecosystem Governance Framework Technical </w:t>
      </w:r>
      <w:r w:rsidR="00833E1B" w:rsidRPr="002C61D2">
        <w:rPr>
          <w:rFonts w:ascii="Calibri" w:hAnsi="Calibri" w:cstheme="minorHAnsi"/>
          <w:color w:val="000000" w:themeColor="text1"/>
          <w:lang w:val="en-GB"/>
        </w:rPr>
        <w:t>Requirements</w:t>
      </w:r>
      <w:r w:rsidR="0016410E" w:rsidRPr="002C61D2">
        <w:rPr>
          <w:rFonts w:ascii="Calibri" w:hAnsi="Calibri" w:cstheme="minorHAnsi"/>
          <w:color w:val="000000" w:themeColor="text1"/>
          <w:lang w:val="en-GB"/>
        </w:rPr>
        <w:t xml:space="preserve"> Part 2: vLEI Credentials</w:t>
      </w:r>
      <w:r w:rsidRPr="002C61D2">
        <w:rPr>
          <w:rFonts w:ascii="Calibri" w:hAnsi="Calibri" w:cstheme="minorHAnsi"/>
          <w:color w:val="000000" w:themeColor="text1"/>
          <w:lang w:val="en-GB"/>
        </w:rPr>
        <w:t xml:space="preserve">, </w:t>
      </w:r>
      <w:ins w:id="80"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81" w:author="GLEIF" w:date="2022-05-12T12:43:00Z">
        <w:r w:rsidR="004A5512" w:rsidRPr="004A5512" w:rsidDel="00B66619">
          <w:rPr>
            <w:rFonts w:asciiTheme="minorHAnsi" w:hAnsiTheme="minorHAnsi" w:cstheme="minorHAnsi"/>
            <w:color w:val="000000" w:themeColor="text1"/>
          </w:rPr>
          <w:delText>v0.9 Draft</w:delText>
        </w:r>
      </w:del>
    </w:p>
    <w:p w14:paraId="69D55F91" w14:textId="77777777" w:rsidR="00263FFA" w:rsidRPr="002C61D2" w:rsidRDefault="00263FFA" w:rsidP="00263FFA">
      <w:pPr>
        <w:rPr>
          <w:color w:val="000000" w:themeColor="text1"/>
          <w:u w:val="single"/>
        </w:rPr>
      </w:pPr>
      <w:bookmarkStart w:id="82" w:name="_Toc72853358"/>
    </w:p>
    <w:p w14:paraId="44283247" w14:textId="77777777" w:rsidR="005D32E0" w:rsidRPr="002C61D2" w:rsidRDefault="00FE0C84" w:rsidP="005D32E0">
      <w:pPr>
        <w:pStyle w:val="Heading2"/>
        <w:rPr>
          <w:rFonts w:ascii="Calibri" w:hAnsi="Calibri"/>
          <w:b/>
          <w:bCs/>
          <w:color w:val="000000" w:themeColor="text1"/>
          <w:u w:val="single"/>
        </w:rPr>
      </w:pPr>
      <w:r w:rsidRPr="002C61D2">
        <w:rPr>
          <w:rFonts w:ascii="Calibri" w:hAnsi="Calibri"/>
          <w:b/>
          <w:bCs/>
          <w:color w:val="000000" w:themeColor="text1"/>
          <w:u w:val="single"/>
        </w:rPr>
        <w:t xml:space="preserve">Information Trust </w:t>
      </w:r>
      <w:r w:rsidR="00721627" w:rsidRPr="002C61D2">
        <w:rPr>
          <w:rFonts w:ascii="Calibri" w:hAnsi="Calibri"/>
          <w:b/>
          <w:bCs/>
          <w:color w:val="000000" w:themeColor="text1"/>
          <w:u w:val="single"/>
        </w:rPr>
        <w:t>Requirements</w:t>
      </w:r>
      <w:bookmarkEnd w:id="82"/>
    </w:p>
    <w:p w14:paraId="6F52B0E6" w14:textId="77777777" w:rsidR="005D32E0" w:rsidRPr="002C61D2" w:rsidRDefault="005D32E0" w:rsidP="005D32E0">
      <w:pPr>
        <w:pStyle w:val="Heading2"/>
        <w:rPr>
          <w:rFonts w:ascii="Calibri" w:hAnsi="Calibri"/>
          <w:b/>
          <w:bCs/>
          <w:color w:val="000000" w:themeColor="text1"/>
          <w:sz w:val="12"/>
          <w:szCs w:val="12"/>
          <w:u w:val="single"/>
        </w:rPr>
      </w:pPr>
    </w:p>
    <w:p w14:paraId="700145BD" w14:textId="0830D64F" w:rsidR="00FE0C84" w:rsidDel="00B66619" w:rsidRDefault="000540D5" w:rsidP="00B66619">
      <w:pPr>
        <w:pStyle w:val="Heading2"/>
        <w:rPr>
          <w:del w:id="83" w:author="GLEIF" w:date="2022-05-12T12:43:00Z"/>
          <w:rFonts w:asciiTheme="minorHAnsi" w:hAnsiTheme="minorHAnsi" w:cstheme="minorHAnsi"/>
          <w:color w:val="000000" w:themeColor="text1"/>
        </w:rPr>
      </w:pPr>
      <w:r w:rsidRPr="002C61D2">
        <w:rPr>
          <w:rFonts w:ascii="Calibri" w:hAnsi="Calibri" w:cstheme="minorHAnsi"/>
          <w:color w:val="000000" w:themeColor="text1"/>
          <w:sz w:val="24"/>
          <w:szCs w:val="24"/>
        </w:rPr>
        <w:t>verifiable LEI (</w:t>
      </w:r>
      <w:r w:rsidR="00FE0C84" w:rsidRPr="002C61D2">
        <w:rPr>
          <w:rFonts w:ascii="Calibri" w:hAnsi="Calibri" w:cstheme="minorHAnsi"/>
          <w:color w:val="000000" w:themeColor="text1"/>
          <w:sz w:val="24"/>
          <w:szCs w:val="24"/>
        </w:rPr>
        <w:t>vLEI</w:t>
      </w:r>
      <w:r w:rsidRPr="002C61D2">
        <w:rPr>
          <w:rFonts w:ascii="Calibri" w:hAnsi="Calibri" w:cstheme="minorHAnsi"/>
          <w:color w:val="000000" w:themeColor="text1"/>
          <w:sz w:val="24"/>
          <w:szCs w:val="24"/>
        </w:rPr>
        <w:t>)</w:t>
      </w:r>
      <w:r w:rsidR="00FE0C84" w:rsidRPr="002C61D2">
        <w:rPr>
          <w:rFonts w:ascii="Calibri" w:hAnsi="Calibri" w:cstheme="minorHAnsi"/>
          <w:color w:val="000000" w:themeColor="text1"/>
          <w:sz w:val="24"/>
          <w:szCs w:val="24"/>
        </w:rPr>
        <w:t xml:space="preserve"> Ecosystem</w:t>
      </w:r>
      <w:r w:rsidR="00AA1AF1" w:rsidRPr="002C61D2">
        <w:rPr>
          <w:rFonts w:ascii="Calibri" w:hAnsi="Calibri" w:cstheme="minorHAnsi"/>
          <w:color w:val="000000" w:themeColor="text1"/>
          <w:sz w:val="24"/>
          <w:szCs w:val="24"/>
        </w:rPr>
        <w:t xml:space="preserve"> Governance Framework</w:t>
      </w:r>
      <w:r w:rsidR="00FE0C84" w:rsidRPr="002C61D2">
        <w:rPr>
          <w:rFonts w:ascii="Calibri" w:hAnsi="Calibri" w:cstheme="minorHAnsi"/>
          <w:color w:val="000000" w:themeColor="text1"/>
          <w:sz w:val="24"/>
          <w:szCs w:val="24"/>
        </w:rPr>
        <w:t xml:space="preserve"> Information Trust Policies</w:t>
      </w:r>
      <w:r w:rsidR="00CB6D28" w:rsidRPr="002C61D2">
        <w:rPr>
          <w:rFonts w:ascii="Calibri" w:hAnsi="Calibri" w:cstheme="minorHAnsi"/>
          <w:color w:val="000000" w:themeColor="text1"/>
          <w:sz w:val="24"/>
          <w:szCs w:val="24"/>
        </w:rPr>
        <w:t xml:space="preserve">, </w:t>
      </w:r>
      <w:ins w:id="84"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85" w:author="GLEIF" w:date="2022-05-12T12:43:00Z">
        <w:r w:rsidR="004A5512" w:rsidRPr="004A5512" w:rsidDel="00B66619">
          <w:rPr>
            <w:rFonts w:asciiTheme="minorHAnsi" w:hAnsiTheme="minorHAnsi" w:cstheme="minorHAnsi"/>
            <w:color w:val="000000" w:themeColor="text1"/>
          </w:rPr>
          <w:delText>v0.9 Draft</w:delText>
        </w:r>
      </w:del>
    </w:p>
    <w:p w14:paraId="549A3C69" w14:textId="77777777" w:rsidR="00B66619" w:rsidRPr="00B66619" w:rsidRDefault="00B66619" w:rsidP="00B66619">
      <w:pPr>
        <w:rPr>
          <w:ins w:id="86" w:author="GLEIF" w:date="2022-05-12T12:43:00Z"/>
          <w:rPrChange w:id="87" w:author="GLEIF" w:date="2022-05-12T12:43:00Z">
            <w:rPr>
              <w:ins w:id="88" w:author="GLEIF" w:date="2022-05-12T12:43:00Z"/>
              <w:rFonts w:ascii="Calibri" w:hAnsi="Calibri"/>
              <w:color w:val="000000" w:themeColor="text1"/>
              <w:sz w:val="24"/>
              <w:szCs w:val="24"/>
              <w:u w:val="single"/>
            </w:rPr>
          </w:rPrChange>
        </w:rPr>
        <w:pPrChange w:id="89" w:author="GLEIF" w:date="2022-05-12T12:43:00Z">
          <w:pPr>
            <w:pStyle w:val="Heading2"/>
          </w:pPr>
        </w:pPrChange>
      </w:pPr>
    </w:p>
    <w:p w14:paraId="0420D2F2" w14:textId="25404475" w:rsidR="0009432E" w:rsidRPr="002C61D2" w:rsidRDefault="00FE0C84" w:rsidP="00B66619">
      <w:pPr>
        <w:pStyle w:val="Heading2"/>
        <w:rPr>
          <w:rFonts w:ascii="Calibri" w:hAnsi="Calibri" w:cstheme="minorHAnsi"/>
          <w:color w:val="000000" w:themeColor="text1"/>
        </w:rPr>
      </w:pPr>
      <w:r w:rsidRPr="002C61D2">
        <w:rPr>
          <w:rFonts w:ascii="Calibri" w:hAnsi="Calibri" w:cstheme="minorHAnsi"/>
          <w:color w:val="000000" w:themeColor="text1"/>
        </w:rPr>
        <w:t xml:space="preserve">A document that defines the information security, privacy, availability, </w:t>
      </w:r>
      <w:proofErr w:type="gramStart"/>
      <w:r w:rsidRPr="002C61D2">
        <w:rPr>
          <w:rFonts w:ascii="Calibri" w:hAnsi="Calibri" w:cstheme="minorHAnsi"/>
          <w:color w:val="000000" w:themeColor="text1"/>
        </w:rPr>
        <w:t>confidentiality</w:t>
      </w:r>
      <w:proofErr w:type="gramEnd"/>
      <w:r w:rsidRPr="002C61D2">
        <w:rPr>
          <w:rFonts w:ascii="Calibri" w:hAnsi="Calibri" w:cstheme="minorHAnsi"/>
          <w:color w:val="000000" w:themeColor="text1"/>
        </w:rPr>
        <w:t xml:space="preserve"> and processing integrity policies that apply to all vLEI Ecosystem Member</w:t>
      </w:r>
      <w:bookmarkStart w:id="90" w:name="_Toc72853359"/>
      <w:r w:rsidR="00CD154D" w:rsidRPr="002C61D2">
        <w:rPr>
          <w:rFonts w:ascii="Calibri" w:hAnsi="Calibri" w:cstheme="minorHAnsi"/>
          <w:color w:val="000000" w:themeColor="text1"/>
        </w:rPr>
        <w:t>s.</w:t>
      </w:r>
    </w:p>
    <w:p w14:paraId="634DD72D" w14:textId="77777777" w:rsidR="00CD154D" w:rsidRPr="002C61D2" w:rsidRDefault="00CD154D" w:rsidP="002A09F8">
      <w:pPr>
        <w:pStyle w:val="Heading2"/>
        <w:rPr>
          <w:rFonts w:ascii="Calibri" w:hAnsi="Calibri"/>
          <w:b/>
          <w:bCs/>
          <w:color w:val="000000" w:themeColor="text1"/>
          <w:u w:val="single"/>
        </w:rPr>
      </w:pPr>
    </w:p>
    <w:p w14:paraId="3F147197" w14:textId="2D8F08B5" w:rsidR="00544718" w:rsidRPr="002C61D2" w:rsidRDefault="00FE0C84" w:rsidP="002A09F8">
      <w:pPr>
        <w:pStyle w:val="Heading2"/>
        <w:rPr>
          <w:rFonts w:ascii="Calibri" w:hAnsi="Calibri"/>
          <w:b/>
          <w:bCs/>
          <w:color w:val="000000" w:themeColor="text1"/>
          <w:u w:val="single"/>
        </w:rPr>
      </w:pPr>
      <w:r w:rsidRPr="002C61D2">
        <w:rPr>
          <w:rFonts w:ascii="Calibri" w:hAnsi="Calibri"/>
          <w:b/>
          <w:bCs/>
          <w:color w:val="000000" w:themeColor="text1"/>
          <w:u w:val="single"/>
        </w:rPr>
        <w:t>Legal Agreements</w:t>
      </w:r>
      <w:bookmarkEnd w:id="90"/>
    </w:p>
    <w:p w14:paraId="22F49866" w14:textId="77777777" w:rsidR="001E4E86" w:rsidRPr="002C61D2" w:rsidRDefault="001E4E86" w:rsidP="001E4E86">
      <w:pPr>
        <w:pStyle w:val="ListParagraph"/>
        <w:rPr>
          <w:rFonts w:asciiTheme="minorHAnsi" w:hAnsiTheme="minorHAnsi" w:cstheme="minorHAnsi"/>
          <w:color w:val="000000" w:themeColor="text1"/>
          <w:sz w:val="12"/>
          <w:szCs w:val="12"/>
        </w:rPr>
      </w:pPr>
    </w:p>
    <w:p w14:paraId="6527F34C" w14:textId="292FCC64" w:rsidR="004A15BF" w:rsidRPr="002C61D2" w:rsidRDefault="004A15BF" w:rsidP="001E4E86">
      <w:pPr>
        <w:pStyle w:val="ListParagraph"/>
        <w:ind w:left="0"/>
        <w:rPr>
          <w:rFonts w:ascii="Calibri" w:hAnsi="Calibri" w:cstheme="minorHAnsi"/>
          <w:color w:val="000000" w:themeColor="text1"/>
        </w:rPr>
      </w:pPr>
      <w:r w:rsidRPr="002C61D2">
        <w:rPr>
          <w:rFonts w:ascii="Calibri" w:hAnsi="Calibri" w:cstheme="minorHAnsi"/>
          <w:color w:val="000000" w:themeColor="text1"/>
        </w:rPr>
        <w:t xml:space="preserve">vLEI Issuer </w:t>
      </w:r>
      <w:r w:rsidR="003F3947" w:rsidRPr="002C61D2">
        <w:rPr>
          <w:rFonts w:ascii="Calibri" w:hAnsi="Calibri" w:cstheme="minorHAnsi"/>
          <w:color w:val="000000" w:themeColor="text1"/>
        </w:rPr>
        <w:t>Qualification</w:t>
      </w:r>
      <w:r w:rsidRPr="002C61D2">
        <w:rPr>
          <w:rFonts w:ascii="Calibri" w:hAnsi="Calibri" w:cstheme="minorHAnsi"/>
          <w:color w:val="000000" w:themeColor="text1"/>
        </w:rPr>
        <w:t xml:space="preserve"> Agreement</w:t>
      </w:r>
      <w:r w:rsidR="00CB6D28" w:rsidRPr="002C61D2">
        <w:rPr>
          <w:rFonts w:ascii="Calibri" w:hAnsi="Calibri" w:cstheme="minorHAnsi"/>
          <w:color w:val="000000" w:themeColor="text1"/>
        </w:rPr>
        <w:t xml:space="preserve">, </w:t>
      </w:r>
      <w:ins w:id="91"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92" w:author="GLEIF" w:date="2022-05-12T12:43:00Z">
        <w:r w:rsidR="004A5512" w:rsidRPr="004A5512" w:rsidDel="00B66619">
          <w:rPr>
            <w:rFonts w:asciiTheme="minorHAnsi" w:hAnsiTheme="minorHAnsi" w:cstheme="minorHAnsi"/>
            <w:color w:val="000000" w:themeColor="text1"/>
          </w:rPr>
          <w:delText>v0.9 Draft</w:delText>
        </w:r>
      </w:del>
    </w:p>
    <w:p w14:paraId="45E9E92E" w14:textId="7A492FB4" w:rsidR="00F052C4" w:rsidRPr="002C61D2" w:rsidRDefault="00857955" w:rsidP="00D81DA4">
      <w:pPr>
        <w:rPr>
          <w:rFonts w:ascii="Calibri" w:hAnsi="Calibri" w:cstheme="minorHAnsi"/>
          <w:color w:val="000000" w:themeColor="text1"/>
          <w:lang w:val="en-GB"/>
        </w:rPr>
      </w:pPr>
      <w:r w:rsidRPr="002C61D2">
        <w:rPr>
          <w:rFonts w:ascii="Calibri" w:hAnsi="Calibri" w:cstheme="minorHAnsi"/>
          <w:color w:val="000000" w:themeColor="text1"/>
        </w:rPr>
        <w:t>An agreement between GLEIF and an organization that has been qualified by GLEIF to operate as a Qualified vLEI Issuer</w:t>
      </w:r>
      <w:r w:rsidR="00D81DA4" w:rsidRPr="002C61D2">
        <w:rPr>
          <w:rFonts w:ascii="Calibri" w:hAnsi="Calibri" w:cstheme="minorHAnsi"/>
          <w:color w:val="000000" w:themeColor="text1"/>
        </w:rPr>
        <w:t>.</w:t>
      </w:r>
      <w:r w:rsidR="00AD7507" w:rsidRPr="002C61D2">
        <w:rPr>
          <w:rFonts w:ascii="Calibri" w:hAnsi="Calibri" w:cstheme="minorHAnsi"/>
          <w:color w:val="000000" w:themeColor="text1"/>
        </w:rPr>
        <w:t xml:space="preserve">  </w:t>
      </w:r>
      <w:r w:rsidR="00AD7507" w:rsidRPr="002C61D2">
        <w:rPr>
          <w:rFonts w:ascii="Calibri" w:hAnsi="Calibri" w:cstheme="minorHAnsi"/>
          <w:color w:val="000000" w:themeColor="text1"/>
          <w:lang w:val="en-GB"/>
        </w:rPr>
        <w:t>The vLEI Issuer Qualification Agreement will be the same for all Qualified vLEI Issuers.</w:t>
      </w:r>
    </w:p>
    <w:p w14:paraId="4C292A27" w14:textId="77777777" w:rsidR="00F052C4" w:rsidRPr="002C61D2" w:rsidRDefault="00F052C4" w:rsidP="00D81DA4">
      <w:pPr>
        <w:rPr>
          <w:rFonts w:asciiTheme="minorHAnsi" w:hAnsiTheme="minorHAnsi" w:cstheme="minorHAnsi"/>
          <w:b/>
          <w:bCs/>
          <w:color w:val="000000" w:themeColor="text1"/>
          <w:sz w:val="26"/>
          <w:szCs w:val="26"/>
          <w:u w:val="single"/>
        </w:rPr>
      </w:pPr>
    </w:p>
    <w:p w14:paraId="197ED4B8" w14:textId="4F547FA4" w:rsidR="00D81DA4" w:rsidRPr="002C61D2" w:rsidRDefault="00E809FD" w:rsidP="00D81DA4">
      <w:pPr>
        <w:rPr>
          <w:rFonts w:asciiTheme="minorHAnsi" w:hAnsiTheme="minorHAnsi" w:cstheme="minorHAnsi"/>
          <w:b/>
          <w:bCs/>
          <w:color w:val="000000" w:themeColor="text1"/>
          <w:sz w:val="26"/>
          <w:szCs w:val="26"/>
          <w:u w:val="single"/>
        </w:rPr>
      </w:pPr>
      <w:r w:rsidRPr="002C61D2">
        <w:rPr>
          <w:rFonts w:asciiTheme="minorHAnsi" w:hAnsiTheme="minorHAnsi" w:cstheme="minorHAnsi"/>
          <w:b/>
          <w:bCs/>
          <w:color w:val="000000" w:themeColor="text1"/>
          <w:sz w:val="26"/>
          <w:szCs w:val="26"/>
          <w:u w:val="single"/>
        </w:rPr>
        <w:t>Appen</w:t>
      </w:r>
      <w:r w:rsidR="00CD154D" w:rsidRPr="002C61D2">
        <w:rPr>
          <w:rFonts w:asciiTheme="minorHAnsi" w:hAnsiTheme="minorHAnsi" w:cstheme="minorHAnsi"/>
          <w:b/>
          <w:bCs/>
          <w:color w:val="000000" w:themeColor="text1"/>
          <w:sz w:val="26"/>
          <w:szCs w:val="26"/>
          <w:u w:val="single"/>
        </w:rPr>
        <w:t>di</w:t>
      </w:r>
      <w:r w:rsidRPr="002C61D2">
        <w:rPr>
          <w:rFonts w:asciiTheme="minorHAnsi" w:hAnsiTheme="minorHAnsi" w:cstheme="minorHAnsi"/>
          <w:b/>
          <w:bCs/>
          <w:color w:val="000000" w:themeColor="text1"/>
          <w:sz w:val="26"/>
          <w:szCs w:val="26"/>
          <w:u w:val="single"/>
        </w:rPr>
        <w:t>ces to vLEI Issuer Qualification Agreement</w:t>
      </w:r>
    </w:p>
    <w:p w14:paraId="6262E5AD" w14:textId="0712158D" w:rsidR="00E809FD" w:rsidRPr="002C61D2" w:rsidRDefault="00E809FD" w:rsidP="00D81DA4">
      <w:pPr>
        <w:rPr>
          <w:rFonts w:asciiTheme="minorHAnsi" w:hAnsiTheme="minorHAnsi" w:cstheme="minorHAnsi"/>
          <w:b/>
          <w:bCs/>
          <w:color w:val="000000" w:themeColor="text1"/>
          <w:sz w:val="12"/>
          <w:szCs w:val="12"/>
          <w:u w:val="single"/>
        </w:rPr>
      </w:pPr>
    </w:p>
    <w:p w14:paraId="5BD16909" w14:textId="69A43277"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 xml:space="preserve">Appendix 1: Non-Disclosure Agreement (NDA), </w:t>
      </w:r>
      <w:ins w:id="93"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94" w:author="GLEIF" w:date="2022-05-12T12:43:00Z">
        <w:r w:rsidR="004A5512" w:rsidRPr="004A5512" w:rsidDel="00B66619">
          <w:rPr>
            <w:rFonts w:asciiTheme="minorHAnsi" w:hAnsiTheme="minorHAnsi" w:cstheme="minorHAnsi"/>
            <w:color w:val="000000" w:themeColor="text1"/>
          </w:rPr>
          <w:delText>v0.9 Draft</w:delText>
        </w:r>
      </w:del>
    </w:p>
    <w:p w14:paraId="30D3B568" w14:textId="68A8B7E4"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lastRenderedPageBreak/>
        <w:t>An agreement that outlines requirements for handling confidential information.</w:t>
      </w:r>
    </w:p>
    <w:p w14:paraId="2BA39DDD" w14:textId="3EEC00AD" w:rsidR="00E809FD" w:rsidRPr="002C61D2" w:rsidRDefault="00E809FD" w:rsidP="00D81DA4">
      <w:pPr>
        <w:rPr>
          <w:rFonts w:ascii="Calibri" w:hAnsi="Calibri" w:cstheme="minorHAnsi"/>
          <w:color w:val="000000" w:themeColor="text1"/>
        </w:rPr>
      </w:pPr>
    </w:p>
    <w:p w14:paraId="7EE2BB12" w14:textId="7DA80653"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 xml:space="preserve">Appendix 2: vLEI Issuer Qualification Program Manual, </w:t>
      </w:r>
      <w:ins w:id="95"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96" w:author="GLEIF" w:date="2022-05-12T12:43:00Z">
        <w:r w:rsidR="004A5512" w:rsidRPr="004A5512" w:rsidDel="00B66619">
          <w:rPr>
            <w:rFonts w:asciiTheme="minorHAnsi" w:hAnsiTheme="minorHAnsi" w:cstheme="minorHAnsi"/>
            <w:color w:val="000000" w:themeColor="text1"/>
          </w:rPr>
          <w:delText>v0.9 Draft</w:delText>
        </w:r>
      </w:del>
    </w:p>
    <w:p w14:paraId="5F4C9A8F" w14:textId="1FD01EB0"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The document that describes the Qualification program.</w:t>
      </w:r>
    </w:p>
    <w:p w14:paraId="0E3610B8" w14:textId="4B2C20F5" w:rsidR="00E809FD" w:rsidRPr="002C61D2" w:rsidRDefault="00E809FD" w:rsidP="00D81DA4">
      <w:pPr>
        <w:rPr>
          <w:rFonts w:ascii="Calibri" w:hAnsi="Calibri" w:cstheme="minorHAnsi"/>
          <w:color w:val="000000" w:themeColor="text1"/>
        </w:rPr>
      </w:pPr>
    </w:p>
    <w:p w14:paraId="76F94718" w14:textId="6B1346A1"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 xml:space="preserve">Appendix 3: vLEI Issuer Qualification Program Checklist, </w:t>
      </w:r>
      <w:ins w:id="97"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98" w:author="GLEIF" w:date="2022-05-12T12:43:00Z">
        <w:r w:rsidR="004A5512" w:rsidRPr="004A5512" w:rsidDel="00B66619">
          <w:rPr>
            <w:rFonts w:asciiTheme="minorHAnsi" w:hAnsiTheme="minorHAnsi" w:cstheme="minorHAnsi"/>
            <w:color w:val="000000" w:themeColor="text1"/>
          </w:rPr>
          <w:delText>v0.9 Draft</w:delText>
        </w:r>
      </w:del>
    </w:p>
    <w:p w14:paraId="46A6AAB7" w14:textId="14CDCB8F"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The document that details the control and process requirements for Qualification</w:t>
      </w:r>
      <w:r w:rsidR="0036787B" w:rsidRPr="002C61D2">
        <w:rPr>
          <w:rFonts w:ascii="Calibri" w:hAnsi="Calibri" w:cstheme="minorHAnsi"/>
          <w:color w:val="000000" w:themeColor="text1"/>
        </w:rPr>
        <w:t>.</w:t>
      </w:r>
    </w:p>
    <w:p w14:paraId="79F2A4E6" w14:textId="6CAD0636" w:rsidR="00E809FD" w:rsidRPr="002C61D2" w:rsidRDefault="00E809FD" w:rsidP="00D81DA4">
      <w:pPr>
        <w:rPr>
          <w:rFonts w:ascii="Calibri" w:hAnsi="Calibri" w:cstheme="minorHAnsi"/>
          <w:color w:val="000000" w:themeColor="text1"/>
        </w:rPr>
      </w:pPr>
    </w:p>
    <w:p w14:paraId="44D42CCB" w14:textId="7DD2B50C"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 xml:space="preserve">Appendix 4: vLEI Issuer Contact Details, </w:t>
      </w:r>
      <w:ins w:id="99" w:author="GLEIF" w:date="2022-05-12T12:43: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00" w:author="GLEIF" w:date="2022-05-12T12:43:00Z">
        <w:r w:rsidR="004A5512" w:rsidRPr="004A5512" w:rsidDel="00B66619">
          <w:rPr>
            <w:rFonts w:asciiTheme="minorHAnsi" w:hAnsiTheme="minorHAnsi" w:cstheme="minorHAnsi"/>
            <w:color w:val="000000" w:themeColor="text1"/>
          </w:rPr>
          <w:delText>v0.9 Draft</w:delText>
        </w:r>
      </w:del>
    </w:p>
    <w:p w14:paraId="3B23B288" w14:textId="43024728"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 xml:space="preserve">A list of contact details of GLEIF and the Candidate vLEI Issuer during </w:t>
      </w:r>
      <w:r w:rsidR="009F778E" w:rsidRPr="002C61D2">
        <w:rPr>
          <w:rFonts w:ascii="Calibri" w:hAnsi="Calibri" w:cstheme="minorHAnsi"/>
          <w:color w:val="000000" w:themeColor="text1"/>
        </w:rPr>
        <w:t>Qualification</w:t>
      </w:r>
      <w:r w:rsidRPr="002C61D2">
        <w:rPr>
          <w:rFonts w:ascii="Calibri" w:hAnsi="Calibri" w:cstheme="minorHAnsi"/>
          <w:color w:val="000000" w:themeColor="text1"/>
        </w:rPr>
        <w:t xml:space="preserve"> and of GLEIF and the Qualified vLEI Issuer during ongoing operations.</w:t>
      </w:r>
    </w:p>
    <w:p w14:paraId="1FCD45EA" w14:textId="20FFD749" w:rsidR="00E809FD" w:rsidRPr="002C61D2" w:rsidRDefault="00E809FD" w:rsidP="00D81DA4">
      <w:pPr>
        <w:rPr>
          <w:rFonts w:ascii="Calibri" w:hAnsi="Calibri" w:cstheme="minorHAnsi"/>
          <w:color w:val="000000" w:themeColor="text1"/>
        </w:rPr>
      </w:pPr>
    </w:p>
    <w:p w14:paraId="11F2C49E" w14:textId="0FFA4A45" w:rsidR="00E809FD" w:rsidDel="00B66619" w:rsidRDefault="00E809FD" w:rsidP="00D81DA4">
      <w:pPr>
        <w:rPr>
          <w:del w:id="101" w:author="GLEIF" w:date="2022-05-12T12:44:00Z"/>
          <w:rFonts w:asciiTheme="minorHAnsi" w:hAnsiTheme="minorHAnsi" w:cstheme="minorHAnsi"/>
          <w:color w:val="000000" w:themeColor="text1"/>
        </w:rPr>
      </w:pPr>
      <w:r w:rsidRPr="002C61D2">
        <w:rPr>
          <w:rFonts w:ascii="Calibri" w:hAnsi="Calibri" w:cstheme="minorHAnsi"/>
          <w:color w:val="000000" w:themeColor="text1"/>
        </w:rPr>
        <w:t>Appendix 5: Service Level Agreement (SLA)</w:t>
      </w:r>
      <w:r w:rsidR="00DC78E7">
        <w:rPr>
          <w:rFonts w:ascii="Calibri" w:hAnsi="Calibri" w:cstheme="minorHAnsi"/>
          <w:color w:val="000000" w:themeColor="text1"/>
        </w:rPr>
        <w:t xml:space="preserve"> (</w:t>
      </w:r>
      <w:ins w:id="102" w:author="GLEIF" w:date="2022-05-12T12:44: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03" w:author="GLEIF" w:date="2022-05-12T12:44:00Z">
        <w:r w:rsidR="00DC78E7" w:rsidDel="00B66619">
          <w:rPr>
            <w:rFonts w:ascii="Calibri" w:hAnsi="Calibri" w:cstheme="minorHAnsi"/>
            <w:color w:val="000000" w:themeColor="text1"/>
          </w:rPr>
          <w:delText>for versioning see below)</w:delText>
        </w:r>
      </w:del>
    </w:p>
    <w:p w14:paraId="0FFFF5D6" w14:textId="77777777" w:rsidR="00B66619" w:rsidRPr="002C61D2" w:rsidRDefault="00B66619" w:rsidP="00D81DA4">
      <w:pPr>
        <w:rPr>
          <w:ins w:id="104" w:author="GLEIF" w:date="2022-05-12T12:44:00Z"/>
          <w:rFonts w:ascii="Calibri" w:hAnsi="Calibri" w:cstheme="minorHAnsi"/>
          <w:color w:val="000000" w:themeColor="text1"/>
        </w:rPr>
      </w:pPr>
    </w:p>
    <w:p w14:paraId="2BB20EB5" w14:textId="7CAE4778" w:rsidR="00E809FD" w:rsidRPr="002C61D2" w:rsidRDefault="00E809FD" w:rsidP="00D81DA4">
      <w:pPr>
        <w:rPr>
          <w:rFonts w:ascii="Calibri" w:hAnsi="Calibri" w:cstheme="minorHAnsi"/>
          <w:color w:val="000000" w:themeColor="text1"/>
        </w:rPr>
      </w:pPr>
      <w:r w:rsidRPr="002C61D2">
        <w:rPr>
          <w:rFonts w:ascii="Calibri" w:hAnsi="Calibri" w:cstheme="minorHAnsi"/>
          <w:color w:val="000000" w:themeColor="text1"/>
        </w:rPr>
        <w:t>A document that details the services to be provided by GLEIF and the Qualified vLEI Issuer Qualification Program</w:t>
      </w:r>
      <w:r w:rsidR="0036787B" w:rsidRPr="002C61D2">
        <w:rPr>
          <w:rFonts w:ascii="Calibri" w:hAnsi="Calibri" w:cstheme="minorHAnsi"/>
          <w:color w:val="000000" w:themeColor="text1"/>
        </w:rPr>
        <w:t>.</w:t>
      </w:r>
    </w:p>
    <w:p w14:paraId="7F81C95C" w14:textId="3116D7FE" w:rsidR="00E809FD" w:rsidRPr="002C61D2" w:rsidDel="00B66619" w:rsidRDefault="00E809FD" w:rsidP="00D81DA4">
      <w:pPr>
        <w:rPr>
          <w:del w:id="105" w:author="GLEIF" w:date="2022-05-12T12:43:00Z"/>
          <w:rFonts w:ascii="Calibri" w:hAnsi="Calibri" w:cstheme="minorHAnsi"/>
          <w:color w:val="000000" w:themeColor="text1"/>
        </w:rPr>
      </w:pPr>
    </w:p>
    <w:p w14:paraId="70FEC2D0" w14:textId="6CBE5E1E" w:rsidR="00DC78E7" w:rsidRPr="00DC78E7" w:rsidDel="00B66619" w:rsidRDefault="00DC78E7" w:rsidP="00DC78E7">
      <w:pPr>
        <w:rPr>
          <w:del w:id="106" w:author="GLEIF" w:date="2022-05-12T12:43:00Z"/>
          <w:rFonts w:ascii="Calibri" w:hAnsi="Calibri" w:cstheme="minorHAnsi"/>
          <w:color w:val="000000" w:themeColor="text1"/>
        </w:rPr>
      </w:pPr>
      <w:del w:id="107" w:author="GLEIF" w:date="2022-05-12T12:43:00Z">
        <w:r w:rsidRPr="00DC78E7" w:rsidDel="00B66619">
          <w:rPr>
            <w:rFonts w:ascii="Calibri" w:hAnsi="Calibri" w:cstheme="minorHAnsi"/>
            <w:color w:val="000000" w:themeColor="text1"/>
          </w:rPr>
          <w:delText>The formal SLA will be prepared for a subsequent version of the Framework and prior to the implementation of the vLEI Issuer Qualification Program in 2022 as Appendix 5 to the vLEI Issuer Qualification Agreement.  In the meantime, a vLEI Services Catalog</w:delText>
        </w:r>
        <w:r w:rsidDel="00B66619">
          <w:rPr>
            <w:rFonts w:ascii="Calibri" w:hAnsi="Calibri" w:cstheme="minorHAnsi"/>
            <w:color w:val="000000" w:themeColor="text1"/>
          </w:rPr>
          <w:delText xml:space="preserve">, v0.9 Draft </w:delText>
        </w:r>
        <w:r w:rsidRPr="00DC78E7" w:rsidDel="00B66619">
          <w:rPr>
            <w:rFonts w:ascii="Calibri" w:hAnsi="Calibri" w:cstheme="minorHAnsi"/>
            <w:color w:val="000000" w:themeColor="text1"/>
          </w:rPr>
          <w:delText>has been prepared to provide background of the services that will be developed for GLEIF and for the network of Qualified vLEI Issuers.</w:delText>
        </w:r>
      </w:del>
    </w:p>
    <w:p w14:paraId="378EA4E8" w14:textId="76593B1C" w:rsidR="00ED1ADD" w:rsidRPr="002C61D2" w:rsidRDefault="00ED1ADD" w:rsidP="00D81DA4">
      <w:pPr>
        <w:rPr>
          <w:rFonts w:ascii="Calibri" w:hAnsi="Calibri" w:cstheme="minorHAnsi"/>
          <w:color w:val="000000" w:themeColor="text1"/>
        </w:rPr>
      </w:pPr>
    </w:p>
    <w:p w14:paraId="583D916A" w14:textId="74382F73" w:rsidR="00ED1ADD" w:rsidRPr="002C61D2" w:rsidRDefault="00ED1ADD" w:rsidP="00D81DA4">
      <w:pPr>
        <w:rPr>
          <w:rFonts w:ascii="Calibri" w:hAnsi="Calibri" w:cstheme="minorHAnsi"/>
          <w:color w:val="000000" w:themeColor="text1"/>
        </w:rPr>
      </w:pPr>
      <w:r w:rsidRPr="002C61D2">
        <w:rPr>
          <w:rFonts w:ascii="Calibri" w:hAnsi="Calibri" w:cstheme="minorHAnsi"/>
          <w:color w:val="000000" w:themeColor="text1"/>
        </w:rPr>
        <w:t xml:space="preserve">Appendix 6: Qualified vLEI Issuer TrustMark Terms of Use, </w:t>
      </w:r>
      <w:ins w:id="108" w:author="GLEIF" w:date="2022-05-12T12:44: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09" w:author="GLEIF" w:date="2022-05-12T12:44:00Z">
        <w:r w:rsidR="00513AA9" w:rsidRPr="004A5512" w:rsidDel="00B66619">
          <w:rPr>
            <w:rFonts w:asciiTheme="minorHAnsi" w:hAnsiTheme="minorHAnsi" w:cstheme="minorHAnsi"/>
            <w:color w:val="000000" w:themeColor="text1"/>
          </w:rPr>
          <w:delText>v0.9 Draft</w:delText>
        </w:r>
      </w:del>
    </w:p>
    <w:p w14:paraId="654F7EFA" w14:textId="106E3AD7" w:rsidR="00ED1ADD" w:rsidRPr="002C61D2" w:rsidRDefault="00ED1ADD" w:rsidP="00D81DA4">
      <w:pPr>
        <w:rPr>
          <w:rFonts w:ascii="Calibri" w:hAnsi="Calibri" w:cstheme="minorHAnsi"/>
          <w:color w:val="000000" w:themeColor="text1"/>
        </w:rPr>
      </w:pPr>
      <w:r w:rsidRPr="002C61D2">
        <w:rPr>
          <w:rFonts w:ascii="Calibri" w:hAnsi="Calibri" w:cstheme="minorHAnsi"/>
          <w:color w:val="000000" w:themeColor="text1"/>
        </w:rPr>
        <w:t>A document that details the terms of use of the TrustMark by the Qualified vLEI Issuer.</w:t>
      </w:r>
    </w:p>
    <w:p w14:paraId="6FD3F855" w14:textId="31EAD7DB" w:rsidR="00ED1ADD" w:rsidRPr="002C61D2" w:rsidRDefault="00ED1ADD" w:rsidP="00D81DA4">
      <w:pPr>
        <w:rPr>
          <w:rFonts w:ascii="Calibri" w:hAnsi="Calibri" w:cstheme="minorHAnsi"/>
          <w:color w:val="000000" w:themeColor="text1"/>
        </w:rPr>
      </w:pPr>
    </w:p>
    <w:p w14:paraId="1967B385" w14:textId="3D38AAEF" w:rsidR="00ED1ADD" w:rsidRPr="002C61D2" w:rsidRDefault="00ED1ADD" w:rsidP="00D81DA4">
      <w:pPr>
        <w:rPr>
          <w:rFonts w:ascii="Calibri" w:hAnsi="Calibri" w:cstheme="minorHAnsi"/>
          <w:color w:val="000000" w:themeColor="text1"/>
        </w:rPr>
      </w:pPr>
      <w:r w:rsidRPr="002C61D2">
        <w:rPr>
          <w:rFonts w:ascii="Calibri" w:hAnsi="Calibri" w:cstheme="minorHAnsi"/>
          <w:color w:val="000000" w:themeColor="text1"/>
        </w:rPr>
        <w:t xml:space="preserve">Appendix 7: Qualified vLEI Issuer-Legal Entity Required Contract Terms, </w:t>
      </w:r>
      <w:ins w:id="110" w:author="GLEIF" w:date="2022-05-12T12:44: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11" w:author="GLEIF" w:date="2022-05-12T12:44:00Z">
        <w:r w:rsidR="00513AA9" w:rsidRPr="004A5512" w:rsidDel="00B66619">
          <w:rPr>
            <w:rFonts w:asciiTheme="minorHAnsi" w:hAnsiTheme="minorHAnsi" w:cstheme="minorHAnsi"/>
            <w:color w:val="000000" w:themeColor="text1"/>
          </w:rPr>
          <w:delText>v0.9 Draft</w:delText>
        </w:r>
      </w:del>
    </w:p>
    <w:p w14:paraId="488BAA64" w14:textId="2E6C4C58" w:rsidR="00E809FD" w:rsidRPr="002C61D2" w:rsidRDefault="00ED1ADD" w:rsidP="00D81DA4">
      <w:pPr>
        <w:rPr>
          <w:rFonts w:ascii="Calibri" w:hAnsi="Calibri" w:cstheme="minorHAnsi"/>
          <w:color w:val="000000" w:themeColor="text1"/>
        </w:rPr>
      </w:pPr>
      <w:r w:rsidRPr="002C61D2">
        <w:rPr>
          <w:rFonts w:ascii="Calibri" w:hAnsi="Calibri" w:cstheme="minorHAnsi"/>
          <w:color w:val="000000" w:themeColor="text1"/>
        </w:rPr>
        <w:t>A document that specifies the contract terms that must be included in the agreement between a QVI and a Legal Entity for vLEI services.</w:t>
      </w:r>
    </w:p>
    <w:p w14:paraId="1CC424BB" w14:textId="77777777" w:rsidR="00F052C4" w:rsidRPr="002C61D2" w:rsidRDefault="00F052C4" w:rsidP="001A3896">
      <w:pPr>
        <w:ind w:left="720"/>
        <w:rPr>
          <w:color w:val="000000" w:themeColor="text1"/>
        </w:rPr>
      </w:pPr>
    </w:p>
    <w:p w14:paraId="73C3B5D1" w14:textId="77777777" w:rsidR="003C6C6F" w:rsidRPr="002C61D2" w:rsidRDefault="003C6C6F" w:rsidP="001A3896">
      <w:pPr>
        <w:ind w:left="720"/>
        <w:rPr>
          <w:color w:val="000000" w:themeColor="text1"/>
        </w:rPr>
      </w:pPr>
    </w:p>
    <w:p w14:paraId="0C0E2016" w14:textId="7AA4BA72" w:rsidR="002A09F8" w:rsidRPr="002C61D2" w:rsidRDefault="00474AFF" w:rsidP="002A09F8">
      <w:pPr>
        <w:pStyle w:val="Heading2"/>
        <w:rPr>
          <w:rFonts w:ascii="Calibri" w:hAnsi="Calibri"/>
          <w:b/>
          <w:bCs/>
          <w:color w:val="000000" w:themeColor="text1"/>
          <w:u w:val="single"/>
        </w:rPr>
      </w:pPr>
      <w:bookmarkStart w:id="112" w:name="_Toc72853360"/>
      <w:r w:rsidRPr="002C61D2">
        <w:rPr>
          <w:rFonts w:ascii="Calibri" w:hAnsi="Calibri"/>
          <w:b/>
          <w:bCs/>
          <w:color w:val="000000" w:themeColor="text1"/>
          <w:u w:val="single"/>
        </w:rPr>
        <w:t xml:space="preserve">Identifier and </w:t>
      </w:r>
      <w:r w:rsidR="002A09F8" w:rsidRPr="002C61D2">
        <w:rPr>
          <w:rFonts w:ascii="Calibri" w:hAnsi="Calibri"/>
          <w:b/>
          <w:bCs/>
          <w:color w:val="000000" w:themeColor="text1"/>
          <w:u w:val="single"/>
        </w:rPr>
        <w:t>Credential Governance Frameworks</w:t>
      </w:r>
      <w:bookmarkEnd w:id="112"/>
    </w:p>
    <w:p w14:paraId="6CC08A49" w14:textId="77777777" w:rsidR="00A35D48" w:rsidRPr="002C61D2" w:rsidRDefault="00A35D48" w:rsidP="00A35D48">
      <w:pPr>
        <w:rPr>
          <w:rFonts w:asciiTheme="minorHAnsi" w:hAnsiTheme="minorHAnsi" w:cstheme="minorHAnsi"/>
          <w:color w:val="000000" w:themeColor="text1"/>
          <w:sz w:val="12"/>
          <w:szCs w:val="12"/>
        </w:rPr>
      </w:pPr>
    </w:p>
    <w:p w14:paraId="3048E20A" w14:textId="724624F8" w:rsidR="00B35B9E" w:rsidRPr="002C61D2" w:rsidRDefault="001E4E86" w:rsidP="001E4E86">
      <w:pPr>
        <w:ind w:left="142" w:hanging="142"/>
        <w:rPr>
          <w:rFonts w:ascii="Calibri" w:hAnsi="Calibri" w:cstheme="minorHAnsi"/>
          <w:color w:val="000000" w:themeColor="text1"/>
        </w:rPr>
      </w:pPr>
      <w:r w:rsidRPr="002C61D2">
        <w:rPr>
          <w:rFonts w:ascii="Calibri" w:hAnsi="Calibri" w:cstheme="minorHAnsi"/>
          <w:color w:val="000000" w:themeColor="text1"/>
        </w:rPr>
        <w:t xml:space="preserve">GLEIF Identifier Governance Framework, </w:t>
      </w:r>
      <w:ins w:id="113" w:author="GLEIF" w:date="2022-05-12T12:44: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14" w:author="GLEIF" w:date="2022-05-12T12:44:00Z">
        <w:r w:rsidR="00513AA9" w:rsidRPr="004A5512" w:rsidDel="00B66619">
          <w:rPr>
            <w:rFonts w:asciiTheme="minorHAnsi" w:hAnsiTheme="minorHAnsi" w:cstheme="minorHAnsi"/>
            <w:color w:val="000000" w:themeColor="text1"/>
          </w:rPr>
          <w:delText>v0.9 Draft</w:delText>
        </w:r>
      </w:del>
    </w:p>
    <w:p w14:paraId="7B9127BC" w14:textId="0AEE3C38" w:rsidR="001E4E86" w:rsidRPr="002C61D2" w:rsidRDefault="001E4E86" w:rsidP="001E4E86">
      <w:pPr>
        <w:ind w:left="142" w:hanging="142"/>
        <w:rPr>
          <w:rFonts w:ascii="Calibri" w:hAnsi="Calibri" w:cstheme="minorHAnsi"/>
          <w:color w:val="000000" w:themeColor="text1"/>
        </w:rPr>
      </w:pPr>
      <w:r w:rsidRPr="002C61D2">
        <w:rPr>
          <w:rFonts w:ascii="Calibri" w:hAnsi="Calibri" w:cstheme="minorHAnsi"/>
          <w:color w:val="000000" w:themeColor="text1"/>
        </w:rPr>
        <w:t xml:space="preserve">A document that details the purpose, principles, policies, and specifications that apply to </w:t>
      </w:r>
    </w:p>
    <w:p w14:paraId="27290B9E" w14:textId="11D68CDC" w:rsidR="001E4E86" w:rsidRPr="002C61D2" w:rsidRDefault="001E4E86" w:rsidP="001E4E86">
      <w:pPr>
        <w:ind w:left="142" w:hanging="142"/>
        <w:rPr>
          <w:rFonts w:ascii="Calibri" w:hAnsi="Calibri" w:cstheme="minorHAnsi"/>
          <w:color w:val="000000" w:themeColor="text1"/>
        </w:rPr>
      </w:pPr>
      <w:r w:rsidRPr="002C61D2">
        <w:rPr>
          <w:rFonts w:ascii="Calibri" w:hAnsi="Calibri" w:cstheme="minorHAnsi"/>
          <w:color w:val="000000" w:themeColor="text1"/>
        </w:rPr>
        <w:t>the use</w:t>
      </w:r>
      <w:r w:rsidR="0036787B" w:rsidRPr="002C61D2">
        <w:rPr>
          <w:rFonts w:ascii="Calibri" w:hAnsi="Calibri" w:cstheme="minorHAnsi"/>
          <w:color w:val="000000" w:themeColor="text1"/>
        </w:rPr>
        <w:t xml:space="preserve"> </w:t>
      </w:r>
      <w:r w:rsidRPr="002C61D2">
        <w:rPr>
          <w:rFonts w:ascii="Calibri" w:hAnsi="Calibri" w:cstheme="minorHAnsi"/>
          <w:color w:val="000000" w:themeColor="text1"/>
        </w:rPr>
        <w:t>of the GLEIF Root Autonomic Identifier (AID) and its GLEIF Delegated AIDs in the vLEI</w:t>
      </w:r>
    </w:p>
    <w:p w14:paraId="7088F5CD" w14:textId="54AA5FC6" w:rsidR="001E4E86" w:rsidRPr="002C61D2" w:rsidRDefault="001E4E86" w:rsidP="001E4E86">
      <w:pPr>
        <w:ind w:left="142" w:hanging="142"/>
        <w:rPr>
          <w:rFonts w:ascii="Calibri" w:hAnsi="Calibri" w:cstheme="minorHAnsi"/>
          <w:color w:val="000000" w:themeColor="text1"/>
        </w:rPr>
      </w:pPr>
      <w:r w:rsidRPr="002C61D2">
        <w:rPr>
          <w:rFonts w:ascii="Calibri" w:hAnsi="Calibri" w:cstheme="minorHAnsi"/>
          <w:color w:val="000000" w:themeColor="text1"/>
        </w:rPr>
        <w:t>Ecosystem.</w:t>
      </w:r>
    </w:p>
    <w:p w14:paraId="3E51A9E1" w14:textId="77777777" w:rsidR="00B35B9E" w:rsidRPr="002C61D2" w:rsidRDefault="00B35B9E" w:rsidP="00A35D48">
      <w:pPr>
        <w:ind w:left="1440" w:hanging="720"/>
        <w:rPr>
          <w:rFonts w:ascii="Calibri" w:hAnsi="Calibri" w:cstheme="minorHAnsi"/>
          <w:color w:val="000000" w:themeColor="text1"/>
          <w:sz w:val="12"/>
          <w:szCs w:val="12"/>
        </w:rPr>
      </w:pPr>
    </w:p>
    <w:p w14:paraId="293F9980" w14:textId="77777777" w:rsidR="00B66619" w:rsidRPr="002C61D2" w:rsidRDefault="00B66619" w:rsidP="00B66619">
      <w:pPr>
        <w:rPr>
          <w:rFonts w:asciiTheme="minorHAnsi" w:hAnsiTheme="minorHAnsi" w:cstheme="minorHAnsi"/>
          <w:color w:val="000000" w:themeColor="text1"/>
        </w:rPr>
      </w:pPr>
      <w:r w:rsidRPr="002C61D2">
        <w:rPr>
          <w:rFonts w:asciiTheme="minorHAnsi" w:hAnsiTheme="minorHAnsi" w:cstheme="minorHAnsi"/>
          <w:color w:val="000000" w:themeColor="text1"/>
        </w:rPr>
        <w:t xml:space="preserve">Qualified vLEI Issuer </w:t>
      </w:r>
      <w:r>
        <w:rPr>
          <w:rFonts w:asciiTheme="minorHAnsi" w:hAnsiTheme="minorHAnsi" w:cstheme="minorHAnsi"/>
          <w:color w:val="000000" w:themeColor="text1"/>
        </w:rPr>
        <w:t xml:space="preserve">Identifier and </w:t>
      </w:r>
      <w:r w:rsidRPr="002C61D2">
        <w:rPr>
          <w:rFonts w:asciiTheme="minorHAnsi" w:hAnsiTheme="minorHAnsi" w:cstheme="minorHAnsi"/>
          <w:color w:val="000000" w:themeColor="text1"/>
        </w:rPr>
        <w:t xml:space="preserve">vLEI Credential Governance Framework, </w:t>
      </w:r>
      <w:r>
        <w:rPr>
          <w:rFonts w:asciiTheme="minorHAnsi" w:hAnsiTheme="minorHAnsi" w:cstheme="minorHAnsi"/>
          <w:color w:val="000000" w:themeColor="text1"/>
        </w:rPr>
        <w:t xml:space="preserve">[   </w:t>
      </w:r>
      <w:proofErr w:type="gramStart"/>
      <w:r>
        <w:rPr>
          <w:rFonts w:asciiTheme="minorHAnsi" w:hAnsiTheme="minorHAnsi" w:cstheme="minorHAnsi"/>
          <w:color w:val="000000" w:themeColor="text1"/>
        </w:rPr>
        <w:t xml:space="preserve">  ]</w:t>
      </w:r>
      <w:proofErr w:type="gramEnd"/>
    </w:p>
    <w:p w14:paraId="3185FF77" w14:textId="24D562E4" w:rsidR="00A35D48" w:rsidRPr="002C61D2" w:rsidDel="00B66619" w:rsidRDefault="00A35D48" w:rsidP="00C72EFA">
      <w:pPr>
        <w:ind w:left="730" w:hanging="720"/>
        <w:rPr>
          <w:del w:id="115" w:author="GLEIF" w:date="2022-05-12T12:44:00Z"/>
          <w:rFonts w:ascii="Calibri" w:hAnsi="Calibri" w:cstheme="minorHAnsi"/>
          <w:color w:val="000000" w:themeColor="text1"/>
        </w:rPr>
      </w:pPr>
      <w:del w:id="116" w:author="GLEIF" w:date="2022-05-12T12:44:00Z">
        <w:r w:rsidRPr="002C61D2" w:rsidDel="00B66619">
          <w:rPr>
            <w:rFonts w:ascii="Calibri" w:hAnsi="Calibri" w:cstheme="minorHAnsi"/>
            <w:color w:val="000000" w:themeColor="text1"/>
          </w:rPr>
          <w:delText xml:space="preserve">Qualified vLEI Issuer vLEI Credential Governance Framework, </w:delText>
        </w:r>
        <w:r w:rsidR="00513AA9" w:rsidRPr="004A5512" w:rsidDel="00B66619">
          <w:rPr>
            <w:rFonts w:asciiTheme="minorHAnsi" w:hAnsiTheme="minorHAnsi" w:cstheme="minorHAnsi"/>
            <w:color w:val="000000" w:themeColor="text1"/>
          </w:rPr>
          <w:delText>v0.9 Draft</w:delText>
        </w:r>
      </w:del>
    </w:p>
    <w:p w14:paraId="7CA65643" w14:textId="32472385" w:rsidR="00A35D48" w:rsidRPr="002C61D2" w:rsidRDefault="00A35D48" w:rsidP="00C72EFA">
      <w:pPr>
        <w:rPr>
          <w:rFonts w:ascii="Calibri" w:hAnsi="Calibri" w:cstheme="minorHAnsi"/>
          <w:color w:val="000000" w:themeColor="text1"/>
        </w:rPr>
      </w:pPr>
      <w:r w:rsidRPr="002C61D2">
        <w:rPr>
          <w:rFonts w:ascii="Calibri" w:hAnsi="Calibri" w:cstheme="minorHAnsi"/>
          <w:color w:val="000000" w:themeColor="text1"/>
        </w:rPr>
        <w:t xml:space="preserve">A document that details the requirements to enable </w:t>
      </w:r>
      <w:ins w:id="117" w:author="GLEIF" w:date="2022-05-12T12:44:00Z">
        <w:r w:rsidR="00B66619">
          <w:rPr>
            <w:rFonts w:ascii="Calibri" w:hAnsi="Calibri" w:cstheme="minorHAnsi"/>
            <w:color w:val="000000" w:themeColor="text1"/>
          </w:rPr>
          <w:t>the delegated AID</w:t>
        </w:r>
      </w:ins>
      <w:ins w:id="118" w:author="GLEIF" w:date="2022-05-12T12:45:00Z">
        <w:r w:rsidR="00B66619">
          <w:rPr>
            <w:rFonts w:ascii="Calibri" w:hAnsi="Calibri" w:cstheme="minorHAnsi"/>
            <w:color w:val="000000" w:themeColor="text1"/>
          </w:rPr>
          <w:t xml:space="preserve">s for QVIs and </w:t>
        </w:r>
      </w:ins>
      <w:r w:rsidRPr="002C61D2">
        <w:rPr>
          <w:rFonts w:ascii="Calibri" w:hAnsi="Calibri" w:cstheme="minorHAnsi"/>
          <w:color w:val="000000" w:themeColor="text1"/>
        </w:rPr>
        <w:t>th</w:t>
      </w:r>
      <w:ins w:id="119" w:author="GLEIF" w:date="2022-05-12T12:45:00Z">
        <w:r w:rsidR="00B66619">
          <w:rPr>
            <w:rFonts w:ascii="Calibri" w:hAnsi="Calibri" w:cstheme="minorHAnsi"/>
            <w:color w:val="000000" w:themeColor="text1"/>
          </w:rPr>
          <w:t>e</w:t>
        </w:r>
      </w:ins>
      <w:del w:id="120" w:author="GLEIF" w:date="2022-05-12T12:45:00Z">
        <w:r w:rsidRPr="002C61D2" w:rsidDel="00B66619">
          <w:rPr>
            <w:rFonts w:ascii="Calibri" w:hAnsi="Calibri" w:cstheme="minorHAnsi"/>
            <w:color w:val="000000" w:themeColor="text1"/>
          </w:rPr>
          <w:delText>is</w:delText>
        </w:r>
      </w:del>
      <w:r w:rsidRPr="002C61D2">
        <w:rPr>
          <w:rFonts w:ascii="Calibri" w:hAnsi="Calibri" w:cstheme="minorHAnsi"/>
          <w:color w:val="000000" w:themeColor="text1"/>
        </w:rPr>
        <w:t xml:space="preserve"> Credential to be issued by GLEIF to Qualified vLEI Issuers which allows the Qualified vLEI Issuers to issue, verify and revoke Legal Entity vLEI Credentials, Legal Entity Official Organizational Role vLEI Credentials and vLEI Credentials and Legal Entity Engagement Context Role vLEI Credentials.</w:t>
      </w:r>
    </w:p>
    <w:p w14:paraId="2170882B" w14:textId="7524920A" w:rsidR="00C72EFA" w:rsidRPr="002C61D2" w:rsidRDefault="00C72EFA" w:rsidP="00C72EFA">
      <w:pPr>
        <w:rPr>
          <w:rFonts w:ascii="Calibri" w:hAnsi="Calibri" w:cstheme="minorHAnsi"/>
          <w:color w:val="000000" w:themeColor="text1"/>
          <w:sz w:val="12"/>
          <w:szCs w:val="12"/>
        </w:rPr>
      </w:pPr>
    </w:p>
    <w:p w14:paraId="17038139" w14:textId="11F4C4FF" w:rsidR="00C72EFA" w:rsidRPr="00B66619" w:rsidRDefault="00C72EFA" w:rsidP="00C72EFA">
      <w:pPr>
        <w:rPr>
          <w:rFonts w:asciiTheme="minorHAnsi" w:hAnsiTheme="minorHAnsi" w:cstheme="minorHAnsi"/>
          <w:color w:val="000000" w:themeColor="text1"/>
          <w:rPrChange w:id="121" w:author="GLEIF" w:date="2022-05-12T12:45:00Z">
            <w:rPr>
              <w:rFonts w:ascii="Calibri" w:hAnsi="Calibri" w:cstheme="minorHAnsi"/>
              <w:color w:val="000000" w:themeColor="text1"/>
            </w:rPr>
          </w:rPrChange>
        </w:rPr>
      </w:pPr>
      <w:r w:rsidRPr="002C61D2">
        <w:rPr>
          <w:rFonts w:ascii="Calibri" w:hAnsi="Calibri" w:cstheme="minorHAnsi"/>
          <w:color w:val="000000" w:themeColor="text1"/>
        </w:rPr>
        <w:t xml:space="preserve">Legal Entity vLEI Credential Governance Framework, </w:t>
      </w:r>
      <w:ins w:id="122" w:author="GLEIF" w:date="2022-05-12T12:45: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23" w:author="GLEIF" w:date="2022-05-12T12:45:00Z">
        <w:r w:rsidR="00513AA9" w:rsidRPr="004A5512" w:rsidDel="00B66619">
          <w:rPr>
            <w:rFonts w:asciiTheme="minorHAnsi" w:hAnsiTheme="minorHAnsi" w:cstheme="minorHAnsi"/>
            <w:color w:val="000000" w:themeColor="text1"/>
          </w:rPr>
          <w:delText>v0.9 Draft</w:delText>
        </w:r>
      </w:del>
    </w:p>
    <w:p w14:paraId="64190F92" w14:textId="7FC97270" w:rsidR="00F052C4" w:rsidRPr="002C61D2" w:rsidRDefault="00C72EFA" w:rsidP="00C72EFA">
      <w:pPr>
        <w:rPr>
          <w:rFonts w:ascii="Calibri" w:hAnsi="Calibri" w:cstheme="minorHAnsi"/>
          <w:color w:val="000000" w:themeColor="text1"/>
        </w:rPr>
      </w:pPr>
      <w:r w:rsidRPr="002C61D2">
        <w:rPr>
          <w:rFonts w:ascii="Calibri" w:hAnsi="Calibri" w:cstheme="minorHAnsi"/>
          <w:color w:val="000000" w:themeColor="text1"/>
        </w:rPr>
        <w:t>A document that details the requirements for a vLEI Credential, the entity level credential issued by a Qualified vLEI Issuer to a Legal Entity.</w:t>
      </w:r>
    </w:p>
    <w:p w14:paraId="6E383609" w14:textId="77777777" w:rsidR="0009432E" w:rsidRPr="002C61D2" w:rsidRDefault="0009432E" w:rsidP="00C72EFA">
      <w:pPr>
        <w:rPr>
          <w:rFonts w:ascii="Calibri" w:hAnsi="Calibri" w:cstheme="minorHAnsi"/>
          <w:color w:val="000000" w:themeColor="text1"/>
        </w:rPr>
      </w:pPr>
    </w:p>
    <w:p w14:paraId="50922585" w14:textId="2D5C1FBB" w:rsidR="00C72EFA" w:rsidRPr="00B66619" w:rsidRDefault="00C72EFA" w:rsidP="00C72EFA">
      <w:pPr>
        <w:rPr>
          <w:rFonts w:asciiTheme="minorHAnsi" w:hAnsiTheme="minorHAnsi" w:cstheme="minorHAnsi"/>
          <w:color w:val="000000" w:themeColor="text1"/>
          <w:rPrChange w:id="124" w:author="GLEIF" w:date="2022-05-12T12:45:00Z">
            <w:rPr>
              <w:rFonts w:ascii="Calibri" w:hAnsi="Calibri" w:cstheme="minorHAnsi"/>
              <w:color w:val="000000" w:themeColor="text1"/>
            </w:rPr>
          </w:rPrChange>
        </w:rPr>
      </w:pPr>
      <w:r w:rsidRPr="002C61D2">
        <w:rPr>
          <w:rFonts w:ascii="Calibri" w:hAnsi="Calibri" w:cstheme="minorHAnsi"/>
          <w:color w:val="000000" w:themeColor="text1"/>
        </w:rPr>
        <w:t>Legal Entity Official Organizational</w:t>
      </w:r>
      <w:r w:rsidR="008206D6" w:rsidRPr="002C61D2">
        <w:rPr>
          <w:rFonts w:ascii="Calibri" w:hAnsi="Calibri" w:cstheme="minorHAnsi"/>
          <w:color w:val="000000" w:themeColor="text1"/>
        </w:rPr>
        <w:t xml:space="preserve"> Role vLEI Credential Governance Framework, </w:t>
      </w:r>
      <w:ins w:id="125" w:author="GLEIF" w:date="2022-05-12T12:45: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ins>
      <w:proofErr w:type="gramEnd"/>
      <w:del w:id="126" w:author="GLEIF" w:date="2022-05-12T12:45:00Z">
        <w:r w:rsidR="00513AA9" w:rsidRPr="004A5512" w:rsidDel="00B66619">
          <w:rPr>
            <w:rFonts w:asciiTheme="minorHAnsi" w:hAnsiTheme="minorHAnsi" w:cstheme="minorHAnsi"/>
            <w:color w:val="000000" w:themeColor="text1"/>
          </w:rPr>
          <w:delText>v0.9 Draft</w:delText>
        </w:r>
      </w:del>
    </w:p>
    <w:p w14:paraId="264617E2" w14:textId="7CC20700" w:rsidR="008206D6" w:rsidRPr="002C61D2" w:rsidRDefault="008206D6" w:rsidP="00C72EFA">
      <w:pPr>
        <w:rPr>
          <w:rFonts w:ascii="Calibri" w:hAnsi="Calibri" w:cstheme="minorHAnsi"/>
          <w:color w:val="000000" w:themeColor="text1"/>
        </w:rPr>
      </w:pPr>
      <w:r w:rsidRPr="002C61D2">
        <w:rPr>
          <w:rFonts w:ascii="Calibri" w:hAnsi="Calibri" w:cstheme="minorHAnsi"/>
          <w:color w:val="000000" w:themeColor="text1"/>
        </w:rPr>
        <w:t>A document that details the requirements for vLEI Role Credentials issued to by a Qualified vLEI I</w:t>
      </w:r>
      <w:r w:rsidR="0066742B">
        <w:rPr>
          <w:rFonts w:ascii="Calibri" w:hAnsi="Calibri" w:cstheme="minorHAnsi"/>
          <w:color w:val="000000" w:themeColor="text1"/>
        </w:rPr>
        <w:t>s</w:t>
      </w:r>
      <w:r w:rsidRPr="002C61D2">
        <w:rPr>
          <w:rFonts w:ascii="Calibri" w:hAnsi="Calibri" w:cstheme="minorHAnsi"/>
          <w:color w:val="000000" w:themeColor="text1"/>
        </w:rPr>
        <w:t>suer to official representatives of a Legal Entity.</w:t>
      </w:r>
    </w:p>
    <w:p w14:paraId="46D0A65C" w14:textId="4D8AFEAC" w:rsidR="008206D6" w:rsidRPr="002C61D2" w:rsidRDefault="008206D6" w:rsidP="00C72EFA">
      <w:pPr>
        <w:rPr>
          <w:rFonts w:ascii="Calibri" w:hAnsi="Calibri" w:cstheme="minorHAnsi"/>
          <w:color w:val="000000" w:themeColor="text1"/>
          <w:sz w:val="12"/>
          <w:szCs w:val="12"/>
        </w:rPr>
      </w:pPr>
    </w:p>
    <w:p w14:paraId="4B26D9AC" w14:textId="777AE670" w:rsidR="00B66619" w:rsidRPr="002C61D2" w:rsidRDefault="008206D6" w:rsidP="00B66619">
      <w:pPr>
        <w:rPr>
          <w:ins w:id="127" w:author="GLEIF" w:date="2022-05-12T12:45:00Z"/>
          <w:rFonts w:asciiTheme="minorHAnsi" w:hAnsiTheme="minorHAnsi" w:cstheme="minorHAnsi"/>
          <w:color w:val="000000" w:themeColor="text1"/>
        </w:rPr>
      </w:pPr>
      <w:r w:rsidRPr="002C61D2">
        <w:rPr>
          <w:rFonts w:ascii="Calibri" w:hAnsi="Calibri" w:cstheme="minorHAnsi"/>
          <w:color w:val="000000" w:themeColor="text1"/>
        </w:rPr>
        <w:t xml:space="preserve">Legal Entity Engagement Context Role vLEI Credential Governance Framework, </w:t>
      </w:r>
      <w:ins w:id="128" w:author="GLEIF" w:date="2022-05-12T12:45:00Z">
        <w:r w:rsidR="00B66619">
          <w:rPr>
            <w:rFonts w:asciiTheme="minorHAnsi" w:hAnsiTheme="minorHAnsi" w:cstheme="minorHAnsi"/>
            <w:color w:val="000000" w:themeColor="text1"/>
          </w:rPr>
          <w:t xml:space="preserve">[   </w:t>
        </w:r>
        <w:proofErr w:type="gramStart"/>
        <w:r w:rsidR="00B66619">
          <w:rPr>
            <w:rFonts w:asciiTheme="minorHAnsi" w:hAnsiTheme="minorHAnsi" w:cstheme="minorHAnsi"/>
            <w:color w:val="000000" w:themeColor="text1"/>
          </w:rPr>
          <w:t xml:space="preserve">  ]</w:t>
        </w:r>
        <w:proofErr w:type="gramEnd"/>
      </w:ins>
    </w:p>
    <w:p w14:paraId="6858F1DC" w14:textId="2C796A16" w:rsidR="008206D6" w:rsidRPr="002C61D2" w:rsidRDefault="00513AA9" w:rsidP="00C72EFA">
      <w:pPr>
        <w:rPr>
          <w:rFonts w:ascii="Calibri" w:hAnsi="Calibri" w:cstheme="minorHAnsi"/>
          <w:color w:val="000000" w:themeColor="text1"/>
        </w:rPr>
      </w:pPr>
      <w:del w:id="129" w:author="GLEIF" w:date="2022-05-12T12:45:00Z">
        <w:r w:rsidRPr="004A5512" w:rsidDel="00B66619">
          <w:rPr>
            <w:rFonts w:asciiTheme="minorHAnsi" w:hAnsiTheme="minorHAnsi" w:cstheme="minorHAnsi"/>
            <w:color w:val="000000" w:themeColor="text1"/>
          </w:rPr>
          <w:delText>v0.9 Draft</w:delText>
        </w:r>
      </w:del>
    </w:p>
    <w:p w14:paraId="396F7B27" w14:textId="236DE0B3" w:rsidR="008206D6" w:rsidRPr="002C61D2" w:rsidRDefault="008206D6" w:rsidP="00C72EFA">
      <w:pPr>
        <w:rPr>
          <w:rFonts w:ascii="Calibri" w:hAnsi="Calibri" w:cstheme="minorHAnsi"/>
          <w:color w:val="000000" w:themeColor="text1"/>
        </w:rPr>
      </w:pPr>
      <w:r w:rsidRPr="002C61D2">
        <w:rPr>
          <w:rFonts w:ascii="Calibri" w:hAnsi="Calibri" w:cstheme="minorHAnsi"/>
          <w:color w:val="000000" w:themeColor="text1"/>
        </w:rPr>
        <w:lastRenderedPageBreak/>
        <w:t>A document that details the requirements for vLEI Role Credentials issued to representatives of a Legal Entity in other than official roles but in functional or other context of engagement.</w:t>
      </w:r>
    </w:p>
    <w:p w14:paraId="312FAA5E" w14:textId="6BC1D5D7" w:rsidR="00C72EFA" w:rsidRDefault="00C72EFA" w:rsidP="00C72EFA">
      <w:pPr>
        <w:rPr>
          <w:rFonts w:asciiTheme="minorHAnsi" w:hAnsiTheme="minorHAnsi" w:cstheme="minorHAnsi"/>
          <w:color w:val="000000" w:themeColor="text1"/>
        </w:rPr>
      </w:pPr>
    </w:p>
    <w:p w14:paraId="4D02943E" w14:textId="76FDEB0F" w:rsidR="00C72EFA" w:rsidRDefault="00C72EFA" w:rsidP="00C72EFA">
      <w:pPr>
        <w:rPr>
          <w:rFonts w:asciiTheme="minorHAnsi" w:hAnsiTheme="minorHAnsi" w:cstheme="minorHAnsi"/>
          <w:color w:val="000000" w:themeColor="text1"/>
          <w:sz w:val="12"/>
          <w:szCs w:val="12"/>
        </w:rPr>
      </w:pPr>
    </w:p>
    <w:p w14:paraId="062F84CE" w14:textId="77777777" w:rsidR="00C72EFA" w:rsidRPr="00C72EFA" w:rsidRDefault="00C72EFA" w:rsidP="00C72EFA">
      <w:pPr>
        <w:rPr>
          <w:rFonts w:asciiTheme="minorHAnsi" w:hAnsiTheme="minorHAnsi" w:cstheme="minorHAnsi"/>
          <w:color w:val="000000" w:themeColor="text1"/>
          <w:sz w:val="12"/>
          <w:szCs w:val="12"/>
        </w:rPr>
      </w:pPr>
    </w:p>
    <w:p w14:paraId="452D1908" w14:textId="6E26123C" w:rsidR="002A09F8" w:rsidRDefault="002A09F8" w:rsidP="002A09F8">
      <w:pPr>
        <w:ind w:left="1440"/>
        <w:rPr>
          <w:color w:val="7030A0"/>
        </w:rPr>
      </w:pPr>
    </w:p>
    <w:p w14:paraId="459668D4" w14:textId="662A0C29" w:rsidR="002A09F8" w:rsidRPr="00994A9C" w:rsidRDefault="002A09F8" w:rsidP="00180D7F">
      <w:pPr>
        <w:pStyle w:val="Heading3"/>
      </w:pPr>
    </w:p>
    <w:p w14:paraId="4DAC440C" w14:textId="77777777" w:rsidR="002A09F8" w:rsidRPr="001A3896" w:rsidRDefault="002A09F8" w:rsidP="001A3896">
      <w:pPr>
        <w:ind w:left="720"/>
        <w:rPr>
          <w:color w:val="7030A0"/>
        </w:rPr>
      </w:pPr>
    </w:p>
    <w:p w14:paraId="7B0485ED" w14:textId="77777777" w:rsidR="004A15BF" w:rsidRPr="00007E10" w:rsidRDefault="004A15BF" w:rsidP="004A15BF">
      <w:pPr>
        <w:rPr>
          <w:color w:val="7030A0"/>
        </w:rPr>
      </w:pPr>
    </w:p>
    <w:sectPr w:rsidR="004A15BF" w:rsidRPr="00007E10" w:rsidSect="00255DBA">
      <w:footerReference w:type="default" r:id="rId27"/>
      <w:pgSz w:w="11900" w:h="16840"/>
      <w:pgMar w:top="1440" w:right="1440" w:bottom="1440" w:left="1440" w:header="706"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E37A9B" w14:textId="77777777" w:rsidR="00037F18" w:rsidRDefault="00037F18" w:rsidP="006F73B2">
      <w:r>
        <w:separator/>
      </w:r>
    </w:p>
  </w:endnote>
  <w:endnote w:type="continuationSeparator" w:id="0">
    <w:p w14:paraId="2C008F69" w14:textId="77777777" w:rsidR="00037F18" w:rsidRDefault="00037F18" w:rsidP="006F7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F8FAA" w14:textId="4269405C" w:rsidR="00CE11AC" w:rsidRPr="00A83520" w:rsidRDefault="00A83520" w:rsidP="006F73B2">
    <w:pPr>
      <w:pStyle w:val="Footer"/>
      <w:rPr>
        <w:rFonts w:ascii="Arial" w:hAnsi="Arial" w:cs="Arial"/>
        <w:sz w:val="22"/>
        <w:szCs w:val="22"/>
      </w:rPr>
    </w:pPr>
    <w:r w:rsidRPr="00A83520">
      <w:rPr>
        <w:rFonts w:ascii="Arial" w:hAnsi="Arial" w:cs="Arial"/>
        <w:sz w:val="22"/>
        <w:szCs w:val="22"/>
      </w:rPr>
      <w:t>verifiable LEI (vLEI)</w:t>
    </w:r>
    <w:r w:rsidRPr="00A83520">
      <w:rPr>
        <w:rFonts w:ascii="Arial" w:hAnsi="Arial" w:cs="Arial"/>
        <w:sz w:val="22"/>
        <w:szCs w:val="22"/>
      </w:rPr>
      <w:tab/>
      <w:t>Primary Document</w:t>
    </w:r>
    <w:r w:rsidRPr="00A83520">
      <w:rPr>
        <w:rFonts w:ascii="Arial" w:hAnsi="Arial" w:cs="Arial"/>
        <w:sz w:val="22"/>
        <w:szCs w:val="22"/>
      </w:rPr>
      <w:tab/>
    </w:r>
    <w:r w:rsidRPr="002C61D2">
      <w:rPr>
        <w:rFonts w:ascii="Arial" w:hAnsi="Arial" w:cs="Arial"/>
        <w:color w:val="000000" w:themeColor="text1"/>
        <w:sz w:val="22"/>
        <w:szCs w:val="22"/>
      </w:rPr>
      <w:t>202</w:t>
    </w:r>
    <w:r w:rsidR="006A2432">
      <w:rPr>
        <w:rFonts w:ascii="Arial" w:hAnsi="Arial" w:cs="Arial"/>
        <w:color w:val="000000" w:themeColor="text1"/>
        <w:sz w:val="22"/>
        <w:szCs w:val="22"/>
      </w:rPr>
      <w:t>2-0</w:t>
    </w:r>
    <w:ins w:id="130" w:author="GLEIF" w:date="2022-05-12T12:39:00Z">
      <w:r w:rsidR="00B66619">
        <w:rPr>
          <w:rFonts w:ascii="Arial" w:hAnsi="Arial" w:cs="Arial"/>
          <w:color w:val="000000" w:themeColor="text1"/>
          <w:sz w:val="22"/>
          <w:szCs w:val="22"/>
        </w:rPr>
        <w:t>5-12</w:t>
      </w:r>
    </w:ins>
    <w:del w:id="131" w:author="GLEIF" w:date="2022-05-12T12:39:00Z">
      <w:r w:rsidR="004A5512" w:rsidDel="00B66619">
        <w:rPr>
          <w:rFonts w:ascii="Arial" w:hAnsi="Arial" w:cs="Arial"/>
          <w:color w:val="000000" w:themeColor="text1"/>
          <w:sz w:val="22"/>
          <w:szCs w:val="22"/>
        </w:rPr>
        <w:delText>2-</w:delText>
      </w:r>
      <w:r w:rsidR="002A525D" w:rsidDel="00B66619">
        <w:rPr>
          <w:rFonts w:ascii="Arial" w:hAnsi="Arial" w:cs="Arial"/>
          <w:color w:val="000000" w:themeColor="text1"/>
          <w:sz w:val="22"/>
          <w:szCs w:val="22"/>
        </w:rPr>
        <w:delText>22</w:delText>
      </w:r>
    </w:del>
    <w:r w:rsidRPr="002C61D2">
      <w:rPr>
        <w:rFonts w:ascii="Arial" w:hAnsi="Arial" w:cs="Arial"/>
        <w:color w:val="000000" w:themeColor="text1"/>
        <w:sz w:val="22"/>
        <w:szCs w:val="22"/>
      </w:rPr>
      <w:t xml:space="preserve">, </w:t>
    </w:r>
    <w:r w:rsidR="006A2432">
      <w:rPr>
        <w:rFonts w:ascii="Arial" w:hAnsi="Arial" w:cs="Arial"/>
        <w:sz w:val="22"/>
        <w:szCs w:val="22"/>
      </w:rPr>
      <w:t>v</w:t>
    </w:r>
    <w:r w:rsidR="004A5512">
      <w:rPr>
        <w:rFonts w:ascii="Arial" w:hAnsi="Arial" w:cs="Arial"/>
        <w:sz w:val="22"/>
        <w:szCs w:val="22"/>
      </w:rPr>
      <w:t>0.</w:t>
    </w:r>
    <w:ins w:id="132" w:author="GLEIF" w:date="2022-05-12T12:39:00Z">
      <w:r w:rsidR="00B66619">
        <w:rPr>
          <w:rFonts w:ascii="Arial" w:hAnsi="Arial" w:cs="Arial"/>
          <w:sz w:val="22"/>
          <w:szCs w:val="22"/>
        </w:rPr>
        <w:t>2</w:t>
      </w:r>
    </w:ins>
    <w:del w:id="133" w:author="GLEIF" w:date="2022-05-12T12:39:00Z">
      <w:r w:rsidR="002A525D" w:rsidDel="00B66619">
        <w:rPr>
          <w:rFonts w:ascii="Arial" w:hAnsi="Arial" w:cs="Arial"/>
          <w:sz w:val="22"/>
          <w:szCs w:val="22"/>
        </w:rPr>
        <w:delText>1</w:delText>
      </w:r>
    </w:del>
    <w:r w:rsidR="006A2432">
      <w:rPr>
        <w:rFonts w:ascii="Arial" w:hAnsi="Arial" w:cs="Arial"/>
        <w:sz w:val="22"/>
        <w:szCs w:val="22"/>
      </w:rPr>
      <w:t xml:space="preserve"> </w:t>
    </w:r>
    <w:r w:rsidR="002A525D">
      <w:rPr>
        <w:rFonts w:ascii="Arial" w:hAnsi="Arial" w:cs="Arial"/>
        <w:sz w:val="22"/>
        <w:szCs w:val="22"/>
      </w:rPr>
      <w:t>work</w:t>
    </w:r>
  </w:p>
  <w:p w14:paraId="401FA6BB" w14:textId="2937DC42" w:rsidR="004B7643" w:rsidRDefault="00A83520" w:rsidP="006F73B2">
    <w:pPr>
      <w:pStyle w:val="Footer"/>
      <w:rPr>
        <w:rFonts w:ascii="Arial" w:hAnsi="Arial" w:cs="Arial"/>
        <w:sz w:val="22"/>
        <w:szCs w:val="22"/>
      </w:rPr>
    </w:pPr>
    <w:r w:rsidRPr="00A83520">
      <w:rPr>
        <w:rFonts w:ascii="Arial" w:hAnsi="Arial" w:cs="Arial"/>
        <w:sz w:val="22"/>
        <w:szCs w:val="22"/>
      </w:rPr>
      <w:t xml:space="preserve">Ecosystem Governance </w:t>
    </w:r>
    <w:r w:rsidR="009A235A">
      <w:rPr>
        <w:rFonts w:ascii="Arial" w:hAnsi="Arial" w:cs="Arial"/>
        <w:sz w:val="22"/>
        <w:szCs w:val="22"/>
      </w:rPr>
      <w:tab/>
    </w:r>
    <w:r w:rsidR="004A5512">
      <w:rPr>
        <w:rFonts w:ascii="Arial" w:hAnsi="Arial" w:cs="Arial"/>
        <w:sz w:val="22"/>
        <w:szCs w:val="22"/>
      </w:rPr>
      <w:t xml:space="preserve">                                                                    </w:t>
    </w:r>
    <w:r w:rsidR="002A525D">
      <w:rPr>
        <w:rFonts w:ascii="Arial" w:hAnsi="Arial" w:cs="Arial"/>
        <w:sz w:val="22"/>
        <w:szCs w:val="22"/>
      </w:rPr>
      <w:t xml:space="preserve">Post </w:t>
    </w:r>
    <w:r w:rsidR="004A5512">
      <w:rPr>
        <w:rFonts w:ascii="Arial" w:hAnsi="Arial" w:cs="Arial"/>
        <w:sz w:val="22"/>
        <w:szCs w:val="22"/>
      </w:rPr>
      <w:t>Publication</w:t>
    </w:r>
    <w:r w:rsidR="002A525D">
      <w:rPr>
        <w:rFonts w:ascii="Arial" w:hAnsi="Arial" w:cs="Arial"/>
        <w:sz w:val="22"/>
        <w:szCs w:val="22"/>
      </w:rPr>
      <w:t xml:space="preserve"> Updates</w:t>
    </w:r>
  </w:p>
  <w:p w14:paraId="359F376F" w14:textId="49C34255" w:rsidR="00A83520" w:rsidRPr="00A83520" w:rsidRDefault="00A83520" w:rsidP="006F73B2">
    <w:pPr>
      <w:pStyle w:val="Footer"/>
      <w:rPr>
        <w:rFonts w:ascii="Arial" w:hAnsi="Arial" w:cs="Arial"/>
        <w:sz w:val="22"/>
        <w:szCs w:val="22"/>
      </w:rPr>
    </w:pPr>
    <w:r w:rsidRPr="00A83520">
      <w:rPr>
        <w:rFonts w:ascii="Arial" w:hAnsi="Arial" w:cs="Arial"/>
        <w:sz w:val="22"/>
        <w:szCs w:val="22"/>
      </w:rPr>
      <w:t>Framework</w:t>
    </w:r>
    <w:r w:rsidR="00255DBA">
      <w:rPr>
        <w:rFonts w:ascii="Arial" w:hAnsi="Arial" w:cs="Arial"/>
        <w:sz w:val="22"/>
        <w:szCs w:val="22"/>
      </w:rPr>
      <w:tab/>
    </w:r>
    <w:r w:rsidR="00255DBA">
      <w:rPr>
        <w:rFonts w:ascii="Arial" w:hAnsi="Arial" w:cs="Arial"/>
        <w:sz w:val="22"/>
        <w:szCs w:val="22"/>
      </w:rPr>
      <w:tab/>
    </w:r>
    <w:r w:rsidR="00255DBA">
      <w:rPr>
        <w:rFonts w:ascii="Arial" w:hAnsi="Arial" w:cs="Arial"/>
        <w:sz w:val="22"/>
        <w:szCs w:val="22"/>
      </w:rPr>
      <w:tab/>
    </w:r>
    <w:r w:rsidR="00255DBA">
      <w:rPr>
        <w:rFonts w:ascii="Arial" w:hAnsi="Arial" w:cs="Arial"/>
        <w:sz w:val="22"/>
        <w:szCs w:val="22"/>
      </w:rPr>
      <w:fldChar w:fldCharType="begin"/>
    </w:r>
    <w:r w:rsidR="00255DBA">
      <w:rPr>
        <w:rFonts w:ascii="Arial" w:hAnsi="Arial" w:cs="Arial"/>
        <w:sz w:val="22"/>
        <w:szCs w:val="22"/>
      </w:rPr>
      <w:instrText xml:space="preserve"> PAGE 1 \* MERGEFORMAT </w:instrText>
    </w:r>
    <w:r w:rsidR="00255DBA">
      <w:rPr>
        <w:rFonts w:ascii="Arial" w:hAnsi="Arial" w:cs="Arial"/>
        <w:sz w:val="22"/>
        <w:szCs w:val="22"/>
      </w:rPr>
      <w:fldChar w:fldCharType="separate"/>
    </w:r>
    <w:r w:rsidR="00255DBA">
      <w:rPr>
        <w:rFonts w:ascii="Arial" w:hAnsi="Arial" w:cs="Arial"/>
        <w:noProof/>
        <w:sz w:val="22"/>
        <w:szCs w:val="22"/>
      </w:rPr>
      <w:t>1</w:t>
    </w:r>
    <w:r w:rsidR="00255DBA">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99CC8" w14:textId="77777777" w:rsidR="00037F18" w:rsidRDefault="00037F18" w:rsidP="006F73B2">
      <w:r>
        <w:separator/>
      </w:r>
    </w:p>
  </w:footnote>
  <w:footnote w:type="continuationSeparator" w:id="0">
    <w:p w14:paraId="19B43F5E" w14:textId="77777777" w:rsidR="00037F18" w:rsidRDefault="00037F18" w:rsidP="006F73B2">
      <w:r>
        <w:continuationSeparator/>
      </w:r>
    </w:p>
  </w:footnote>
  <w:footnote w:id="1">
    <w:p w14:paraId="1371D029" w14:textId="23FF575B" w:rsidR="00FC0C0B" w:rsidRDefault="00FC0C0B">
      <w:pPr>
        <w:pStyle w:val="FootnoteText"/>
      </w:pPr>
      <w:r>
        <w:rPr>
          <w:rStyle w:val="FootnoteReference"/>
        </w:rPr>
        <w:footnoteRef/>
      </w:r>
      <w:r>
        <w:t xml:space="preserve"> ISO 17442-1 Financial Services – Legal Entity Identifier (LEI) – Part 1: Assignment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D22"/>
    <w:multiLevelType w:val="multilevel"/>
    <w:tmpl w:val="89E23C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A35DB"/>
    <w:multiLevelType w:val="multilevel"/>
    <w:tmpl w:val="9EB6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C6F9A"/>
    <w:multiLevelType w:val="multilevel"/>
    <w:tmpl w:val="5C72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F661C"/>
    <w:multiLevelType w:val="multilevel"/>
    <w:tmpl w:val="2F44B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6305"/>
    <w:multiLevelType w:val="multilevel"/>
    <w:tmpl w:val="FC840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90347A"/>
    <w:multiLevelType w:val="multilevel"/>
    <w:tmpl w:val="F80C7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930F7"/>
    <w:multiLevelType w:val="multilevel"/>
    <w:tmpl w:val="7B0618C0"/>
    <w:lvl w:ilvl="0">
      <w:start w:val="1"/>
      <w:numFmt w:val="decimal"/>
      <w:lvlText w:val="%1)"/>
      <w:lvlJc w:val="left"/>
      <w:pPr>
        <w:ind w:left="360" w:hanging="360"/>
      </w:pPr>
      <w:rPr>
        <w:rFonts w:hint="default"/>
      </w:rPr>
    </w:lvl>
    <w:lvl w:ilvl="1">
      <w:start w:val="1"/>
      <w:numFmt w:val="lowerLetter"/>
      <w:lvlText w:val="%2)"/>
      <w:lvlJc w:val="left"/>
      <w:pPr>
        <w:ind w:left="786" w:hanging="360"/>
      </w:pPr>
      <w:rPr>
        <w:rFonts w:hint="default"/>
      </w:rPr>
    </w:lvl>
    <w:lvl w:ilvl="2">
      <w:start w:val="1"/>
      <w:numFmt w:val="decimal"/>
      <w:lvlText w:val="%3."/>
      <w:lvlJc w:val="left"/>
      <w:pPr>
        <w:ind w:left="1080" w:hanging="360"/>
      </w:pPr>
      <w:rPr>
        <w:rFonts w:hint="default"/>
      </w:rPr>
    </w:lvl>
    <w:lvl w:ilvl="3">
      <w:start w:val="1"/>
      <w:numFmt w:val="none"/>
      <w:lvlText w:val="2.1"/>
      <w:lvlJc w:val="left"/>
      <w:pPr>
        <w:ind w:left="1440" w:hanging="360"/>
      </w:pPr>
      <w:rPr>
        <w:rFonts w:hint="default"/>
      </w:rPr>
    </w:lvl>
    <w:lvl w:ilvl="4">
      <w:start w:val="1"/>
      <w:numFmt w:val="none"/>
      <w:lvlText w:val="2.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F94A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1212CAB"/>
    <w:multiLevelType w:val="hybridMultilevel"/>
    <w:tmpl w:val="901AA29C"/>
    <w:lvl w:ilvl="0" w:tplc="0809000F">
      <w:start w:val="1"/>
      <w:numFmt w:val="decimal"/>
      <w:lvlText w:val="%1."/>
      <w:lvlJc w:val="left"/>
      <w:pPr>
        <w:ind w:left="786" w:hanging="360"/>
      </w:pPr>
      <w:rPr>
        <w:rFonts w:hint="default"/>
      </w:rPr>
    </w:lvl>
    <w:lvl w:ilvl="1" w:tplc="08090019">
      <w:start w:val="1"/>
      <w:numFmt w:val="lowerLetter"/>
      <w:lvlText w:val="%2."/>
      <w:lvlJc w:val="left"/>
      <w:pPr>
        <w:ind w:left="1495"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D65217"/>
    <w:multiLevelType w:val="hybridMultilevel"/>
    <w:tmpl w:val="DD3E4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CF2477"/>
    <w:multiLevelType w:val="hybridMultilevel"/>
    <w:tmpl w:val="901AA29C"/>
    <w:lvl w:ilvl="0" w:tplc="0809000F">
      <w:start w:val="1"/>
      <w:numFmt w:val="decimal"/>
      <w:lvlText w:val="%1."/>
      <w:lvlJc w:val="left"/>
      <w:pPr>
        <w:ind w:left="786" w:hanging="360"/>
      </w:pPr>
      <w:rPr>
        <w:rFonts w:hint="default"/>
      </w:rPr>
    </w:lvl>
    <w:lvl w:ilvl="1" w:tplc="08090019">
      <w:start w:val="1"/>
      <w:numFmt w:val="lowerLetter"/>
      <w:lvlText w:val="%2."/>
      <w:lvlJc w:val="left"/>
      <w:pPr>
        <w:ind w:left="1495"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9A0F74"/>
    <w:multiLevelType w:val="multilevel"/>
    <w:tmpl w:val="1910E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366582"/>
    <w:multiLevelType w:val="multilevel"/>
    <w:tmpl w:val="020A9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790677"/>
    <w:multiLevelType w:val="hybridMultilevel"/>
    <w:tmpl w:val="011286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995458"/>
    <w:multiLevelType w:val="multilevel"/>
    <w:tmpl w:val="EBAA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B54EA"/>
    <w:multiLevelType w:val="hybridMultilevel"/>
    <w:tmpl w:val="D838925E"/>
    <w:lvl w:ilvl="0" w:tplc="86E69AAC">
      <w:start w:val="1"/>
      <w:numFmt w:val="bullet"/>
      <w:lvlText w:val="—"/>
      <w:lvlJc w:val="left"/>
      <w:pPr>
        <w:tabs>
          <w:tab w:val="num" w:pos="720"/>
        </w:tabs>
        <w:ind w:left="720" w:hanging="360"/>
      </w:pPr>
      <w:rPr>
        <w:rFonts w:ascii="Calibri" w:hAnsi="Calibri" w:hint="default"/>
      </w:rPr>
    </w:lvl>
    <w:lvl w:ilvl="1" w:tplc="222C4A8A">
      <w:start w:val="1"/>
      <w:numFmt w:val="bullet"/>
      <w:lvlText w:val="—"/>
      <w:lvlJc w:val="left"/>
      <w:pPr>
        <w:tabs>
          <w:tab w:val="num" w:pos="1440"/>
        </w:tabs>
        <w:ind w:left="1440" w:hanging="360"/>
      </w:pPr>
      <w:rPr>
        <w:rFonts w:ascii="Calibri" w:hAnsi="Calibri" w:hint="default"/>
      </w:rPr>
    </w:lvl>
    <w:lvl w:ilvl="2" w:tplc="19E84654" w:tentative="1">
      <w:start w:val="1"/>
      <w:numFmt w:val="bullet"/>
      <w:lvlText w:val="—"/>
      <w:lvlJc w:val="left"/>
      <w:pPr>
        <w:tabs>
          <w:tab w:val="num" w:pos="2160"/>
        </w:tabs>
        <w:ind w:left="2160" w:hanging="360"/>
      </w:pPr>
      <w:rPr>
        <w:rFonts w:ascii="Calibri" w:hAnsi="Calibri" w:hint="default"/>
      </w:rPr>
    </w:lvl>
    <w:lvl w:ilvl="3" w:tplc="719E2FD4" w:tentative="1">
      <w:start w:val="1"/>
      <w:numFmt w:val="bullet"/>
      <w:lvlText w:val="—"/>
      <w:lvlJc w:val="left"/>
      <w:pPr>
        <w:tabs>
          <w:tab w:val="num" w:pos="2880"/>
        </w:tabs>
        <w:ind w:left="2880" w:hanging="360"/>
      </w:pPr>
      <w:rPr>
        <w:rFonts w:ascii="Calibri" w:hAnsi="Calibri" w:hint="default"/>
      </w:rPr>
    </w:lvl>
    <w:lvl w:ilvl="4" w:tplc="4260C464" w:tentative="1">
      <w:start w:val="1"/>
      <w:numFmt w:val="bullet"/>
      <w:lvlText w:val="—"/>
      <w:lvlJc w:val="left"/>
      <w:pPr>
        <w:tabs>
          <w:tab w:val="num" w:pos="3600"/>
        </w:tabs>
        <w:ind w:left="3600" w:hanging="360"/>
      </w:pPr>
      <w:rPr>
        <w:rFonts w:ascii="Calibri" w:hAnsi="Calibri" w:hint="default"/>
      </w:rPr>
    </w:lvl>
    <w:lvl w:ilvl="5" w:tplc="DEC0309A" w:tentative="1">
      <w:start w:val="1"/>
      <w:numFmt w:val="bullet"/>
      <w:lvlText w:val="—"/>
      <w:lvlJc w:val="left"/>
      <w:pPr>
        <w:tabs>
          <w:tab w:val="num" w:pos="4320"/>
        </w:tabs>
        <w:ind w:left="4320" w:hanging="360"/>
      </w:pPr>
      <w:rPr>
        <w:rFonts w:ascii="Calibri" w:hAnsi="Calibri" w:hint="default"/>
      </w:rPr>
    </w:lvl>
    <w:lvl w:ilvl="6" w:tplc="D4B82CFE" w:tentative="1">
      <w:start w:val="1"/>
      <w:numFmt w:val="bullet"/>
      <w:lvlText w:val="—"/>
      <w:lvlJc w:val="left"/>
      <w:pPr>
        <w:tabs>
          <w:tab w:val="num" w:pos="5040"/>
        </w:tabs>
        <w:ind w:left="5040" w:hanging="360"/>
      </w:pPr>
      <w:rPr>
        <w:rFonts w:ascii="Calibri" w:hAnsi="Calibri" w:hint="default"/>
      </w:rPr>
    </w:lvl>
    <w:lvl w:ilvl="7" w:tplc="616254DC" w:tentative="1">
      <w:start w:val="1"/>
      <w:numFmt w:val="bullet"/>
      <w:lvlText w:val="—"/>
      <w:lvlJc w:val="left"/>
      <w:pPr>
        <w:tabs>
          <w:tab w:val="num" w:pos="5760"/>
        </w:tabs>
        <w:ind w:left="5760" w:hanging="360"/>
      </w:pPr>
      <w:rPr>
        <w:rFonts w:ascii="Calibri" w:hAnsi="Calibri" w:hint="default"/>
      </w:rPr>
    </w:lvl>
    <w:lvl w:ilvl="8" w:tplc="129E8E1A" w:tentative="1">
      <w:start w:val="1"/>
      <w:numFmt w:val="bullet"/>
      <w:lvlText w:val="—"/>
      <w:lvlJc w:val="left"/>
      <w:pPr>
        <w:tabs>
          <w:tab w:val="num" w:pos="6480"/>
        </w:tabs>
        <w:ind w:left="6480" w:hanging="360"/>
      </w:pPr>
      <w:rPr>
        <w:rFonts w:ascii="Calibri" w:hAnsi="Calibri" w:hint="default"/>
      </w:rPr>
    </w:lvl>
  </w:abstractNum>
  <w:abstractNum w:abstractNumId="16" w15:restartNumberingAfterBreak="0">
    <w:nsid w:val="2F1C79A8"/>
    <w:multiLevelType w:val="multilevel"/>
    <w:tmpl w:val="0BA2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268B"/>
    <w:multiLevelType w:val="hybridMultilevel"/>
    <w:tmpl w:val="242E3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215C91"/>
    <w:multiLevelType w:val="hybridMultilevel"/>
    <w:tmpl w:val="94AE6DF2"/>
    <w:lvl w:ilvl="0" w:tplc="E6608C36">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9" w15:restartNumberingAfterBreak="0">
    <w:nsid w:val="3AB910D0"/>
    <w:multiLevelType w:val="multilevel"/>
    <w:tmpl w:val="5AC0F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919A6"/>
    <w:multiLevelType w:val="multilevel"/>
    <w:tmpl w:val="76425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67A67"/>
    <w:multiLevelType w:val="multilevel"/>
    <w:tmpl w:val="77D48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D603F2"/>
    <w:multiLevelType w:val="multilevel"/>
    <w:tmpl w:val="119CF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F7C3E"/>
    <w:multiLevelType w:val="multilevel"/>
    <w:tmpl w:val="500A0C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none"/>
      <w:lvlText w:val="2.1"/>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AA42764"/>
    <w:multiLevelType w:val="hybridMultilevel"/>
    <w:tmpl w:val="448039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5737E7"/>
    <w:multiLevelType w:val="multilevel"/>
    <w:tmpl w:val="BD82C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EB6567"/>
    <w:multiLevelType w:val="multilevel"/>
    <w:tmpl w:val="BF887A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C175E5"/>
    <w:multiLevelType w:val="multilevel"/>
    <w:tmpl w:val="61DEE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C11B0B"/>
    <w:multiLevelType w:val="multilevel"/>
    <w:tmpl w:val="70642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72186A"/>
    <w:multiLevelType w:val="multilevel"/>
    <w:tmpl w:val="13E810C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7B723E"/>
    <w:multiLevelType w:val="multilevel"/>
    <w:tmpl w:val="722802F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val="0"/>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2C2B7F"/>
    <w:multiLevelType w:val="multilevel"/>
    <w:tmpl w:val="CEE0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665A7E"/>
    <w:multiLevelType w:val="multilevel"/>
    <w:tmpl w:val="C5E2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AA725E"/>
    <w:multiLevelType w:val="hybridMultilevel"/>
    <w:tmpl w:val="B6F45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FEC7609"/>
    <w:multiLevelType w:val="multilevel"/>
    <w:tmpl w:val="FFC4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240207"/>
    <w:multiLevelType w:val="multilevel"/>
    <w:tmpl w:val="DA0C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D333C6"/>
    <w:multiLevelType w:val="multilevel"/>
    <w:tmpl w:val="D2A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2E3E10"/>
    <w:multiLevelType w:val="multilevel"/>
    <w:tmpl w:val="511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F30BDF"/>
    <w:multiLevelType w:val="hybridMultilevel"/>
    <w:tmpl w:val="3ACE52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D045A05"/>
    <w:multiLevelType w:val="multilevel"/>
    <w:tmpl w:val="F8289ADA"/>
    <w:lvl w:ilvl="0">
      <w:start w:val="1"/>
      <w:numFmt w:val="decimal"/>
      <w:pStyle w:val="NumAbs"/>
      <w:lvlText w:val="%1."/>
      <w:lvlJc w:val="left"/>
      <w:pPr>
        <w:tabs>
          <w:tab w:val="num" w:pos="709"/>
        </w:tabs>
        <w:ind w:left="709" w:hanging="709"/>
      </w:pPr>
      <w:rPr>
        <w:rFonts w:hint="default"/>
      </w:rPr>
    </w:lvl>
    <w:lvl w:ilvl="1">
      <w:start w:val="1"/>
      <w:numFmt w:val="none"/>
      <w:lvlRestart w:val="0"/>
      <w:suff w:val="nothing"/>
      <w:lvlText w:val=""/>
      <w:lvlJc w:val="left"/>
      <w:pPr>
        <w:ind w:left="709"/>
      </w:pPr>
      <w:rPr>
        <w:rFonts w:hint="default"/>
      </w:rPr>
    </w:lvl>
    <w:lvl w:ilvl="2">
      <w:start w:val="1"/>
      <w:numFmt w:val="decimal"/>
      <w:pStyle w:val="NumAbsSubNum"/>
      <w:lvlText w:val="%1.%3"/>
      <w:lvlJc w:val="left"/>
      <w:pPr>
        <w:tabs>
          <w:tab w:val="num" w:pos="1418"/>
        </w:tabs>
        <w:ind w:left="1418" w:hanging="709"/>
      </w:pPr>
      <w:rPr>
        <w:rFonts w:hint="default"/>
      </w:rPr>
    </w:lvl>
    <w:lvl w:ilvl="3">
      <w:start w:val="1"/>
      <w:numFmt w:val="none"/>
      <w:lvlRestart w:val="0"/>
      <w:suff w:val="nothing"/>
      <w:lvlText w:val=""/>
      <w:lvlJc w:val="left"/>
      <w:pPr>
        <w:ind w:left="1418"/>
      </w:pPr>
      <w:rPr>
        <w:rFonts w:hint="default"/>
      </w:rPr>
    </w:lvl>
    <w:lvl w:ilvl="4">
      <w:start w:val="1"/>
      <w:numFmt w:val="lowerRoman"/>
      <w:pStyle w:val="Aufzhlung1nachNumAbs"/>
      <w:lvlText w:val="(%5)"/>
      <w:lvlJc w:val="left"/>
      <w:pPr>
        <w:tabs>
          <w:tab w:val="num" w:pos="1418"/>
        </w:tabs>
        <w:ind w:left="1418" w:hanging="709"/>
      </w:pPr>
      <w:rPr>
        <w:rFonts w:hint="default"/>
      </w:rPr>
    </w:lvl>
    <w:lvl w:ilvl="5">
      <w:start w:val="1"/>
      <w:numFmt w:val="lowerRoman"/>
      <w:pStyle w:val="Aufzhlung2nachNumAbs"/>
      <w:lvlText w:val="(%6)"/>
      <w:lvlJc w:val="left"/>
      <w:pPr>
        <w:tabs>
          <w:tab w:val="num" w:pos="2126"/>
        </w:tabs>
        <w:ind w:left="2126" w:hanging="708"/>
      </w:pPr>
      <w:rPr>
        <w:rFonts w:hint="default"/>
      </w:rPr>
    </w:lvl>
    <w:lvl w:ilvl="6">
      <w:start w:val="1"/>
      <w:numFmt w:val="lowerLetter"/>
      <w:lvlRestart w:val="0"/>
      <w:pStyle w:val="AufzhlunganachNumAbs"/>
      <w:lvlText w:val="%7)"/>
      <w:lvlJc w:val="left"/>
      <w:pPr>
        <w:tabs>
          <w:tab w:val="num" w:pos="1418"/>
        </w:tabs>
        <w:ind w:left="1418" w:hanging="709"/>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DC24CF9"/>
    <w:multiLevelType w:val="multilevel"/>
    <w:tmpl w:val="427CE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33"/>
  </w:num>
  <w:num w:numId="3">
    <w:abstractNumId w:val="29"/>
  </w:num>
  <w:num w:numId="4">
    <w:abstractNumId w:val="32"/>
  </w:num>
  <w:num w:numId="5">
    <w:abstractNumId w:val="20"/>
  </w:num>
  <w:num w:numId="6">
    <w:abstractNumId w:val="2"/>
  </w:num>
  <w:num w:numId="7">
    <w:abstractNumId w:val="37"/>
  </w:num>
  <w:num w:numId="8">
    <w:abstractNumId w:val="34"/>
  </w:num>
  <w:num w:numId="9">
    <w:abstractNumId w:val="21"/>
  </w:num>
  <w:num w:numId="10">
    <w:abstractNumId w:val="26"/>
  </w:num>
  <w:num w:numId="11">
    <w:abstractNumId w:val="24"/>
  </w:num>
  <w:num w:numId="12">
    <w:abstractNumId w:val="10"/>
  </w:num>
  <w:num w:numId="13">
    <w:abstractNumId w:val="38"/>
  </w:num>
  <w:num w:numId="14">
    <w:abstractNumId w:val="13"/>
  </w:num>
  <w:num w:numId="15">
    <w:abstractNumId w:val="39"/>
  </w:num>
  <w:num w:numId="16">
    <w:abstractNumId w:val="4"/>
  </w:num>
  <w:num w:numId="17">
    <w:abstractNumId w:val="8"/>
  </w:num>
  <w:num w:numId="18">
    <w:abstractNumId w:val="18"/>
  </w:num>
  <w:num w:numId="19">
    <w:abstractNumId w:val="1"/>
  </w:num>
  <w:num w:numId="20">
    <w:abstractNumId w:val="16"/>
  </w:num>
  <w:num w:numId="21">
    <w:abstractNumId w:val="22"/>
  </w:num>
  <w:num w:numId="22">
    <w:abstractNumId w:val="12"/>
  </w:num>
  <w:num w:numId="23">
    <w:abstractNumId w:val="40"/>
  </w:num>
  <w:num w:numId="24">
    <w:abstractNumId w:val="14"/>
  </w:num>
  <w:num w:numId="25">
    <w:abstractNumId w:val="31"/>
  </w:num>
  <w:num w:numId="26">
    <w:abstractNumId w:val="5"/>
  </w:num>
  <w:num w:numId="27">
    <w:abstractNumId w:val="36"/>
  </w:num>
  <w:num w:numId="28">
    <w:abstractNumId w:val="28"/>
  </w:num>
  <w:num w:numId="29">
    <w:abstractNumId w:val="3"/>
  </w:num>
  <w:num w:numId="30">
    <w:abstractNumId w:val="11"/>
  </w:num>
  <w:num w:numId="31">
    <w:abstractNumId w:val="11"/>
  </w:num>
  <w:num w:numId="32">
    <w:abstractNumId w:val="25"/>
  </w:num>
  <w:num w:numId="33">
    <w:abstractNumId w:val="27"/>
  </w:num>
  <w:num w:numId="34">
    <w:abstractNumId w:val="0"/>
  </w:num>
  <w:num w:numId="35">
    <w:abstractNumId w:val="35"/>
  </w:num>
  <w:num w:numId="36">
    <w:abstractNumId w:val="19"/>
  </w:num>
  <w:num w:numId="37">
    <w:abstractNumId w:val="15"/>
  </w:num>
  <w:num w:numId="38">
    <w:abstractNumId w:val="6"/>
  </w:num>
  <w:num w:numId="39">
    <w:abstractNumId w:val="7"/>
  </w:num>
  <w:num w:numId="40">
    <w:abstractNumId w:val="23"/>
  </w:num>
  <w:num w:numId="41">
    <w:abstractNumId w:val="17"/>
  </w:num>
  <w:num w:numId="42">
    <w:abstractNumId w:val="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21"/>
    <w:rsid w:val="0000259A"/>
    <w:rsid w:val="00007162"/>
    <w:rsid w:val="00007E10"/>
    <w:rsid w:val="00032E5D"/>
    <w:rsid w:val="00037F18"/>
    <w:rsid w:val="0005141E"/>
    <w:rsid w:val="00051E86"/>
    <w:rsid w:val="000540D5"/>
    <w:rsid w:val="00055234"/>
    <w:rsid w:val="00063424"/>
    <w:rsid w:val="000644A6"/>
    <w:rsid w:val="00064A47"/>
    <w:rsid w:val="000656D4"/>
    <w:rsid w:val="00074F00"/>
    <w:rsid w:val="0007720F"/>
    <w:rsid w:val="0009248E"/>
    <w:rsid w:val="0009432E"/>
    <w:rsid w:val="00095279"/>
    <w:rsid w:val="00095F21"/>
    <w:rsid w:val="00097AB4"/>
    <w:rsid w:val="000A331C"/>
    <w:rsid w:val="000B10AC"/>
    <w:rsid w:val="000D4969"/>
    <w:rsid w:val="000D4B1E"/>
    <w:rsid w:val="000E39F1"/>
    <w:rsid w:val="000E7D00"/>
    <w:rsid w:val="000F3C84"/>
    <w:rsid w:val="000F3DFC"/>
    <w:rsid w:val="00101F2D"/>
    <w:rsid w:val="00101F4C"/>
    <w:rsid w:val="00106F48"/>
    <w:rsid w:val="0012114D"/>
    <w:rsid w:val="001231B0"/>
    <w:rsid w:val="00124198"/>
    <w:rsid w:val="001262D9"/>
    <w:rsid w:val="00132365"/>
    <w:rsid w:val="001418EF"/>
    <w:rsid w:val="00146368"/>
    <w:rsid w:val="0016410E"/>
    <w:rsid w:val="0017095E"/>
    <w:rsid w:val="001709E0"/>
    <w:rsid w:val="00180D7F"/>
    <w:rsid w:val="00180D85"/>
    <w:rsid w:val="001828BA"/>
    <w:rsid w:val="0018734B"/>
    <w:rsid w:val="00193A03"/>
    <w:rsid w:val="00195CFE"/>
    <w:rsid w:val="001A3896"/>
    <w:rsid w:val="001A594C"/>
    <w:rsid w:val="001A60B8"/>
    <w:rsid w:val="001B5314"/>
    <w:rsid w:val="001D1D99"/>
    <w:rsid w:val="001D2B34"/>
    <w:rsid w:val="001D327C"/>
    <w:rsid w:val="001E19F0"/>
    <w:rsid w:val="001E4E86"/>
    <w:rsid w:val="002104C4"/>
    <w:rsid w:val="00215559"/>
    <w:rsid w:val="0023233D"/>
    <w:rsid w:val="00233412"/>
    <w:rsid w:val="00255DBA"/>
    <w:rsid w:val="002621C8"/>
    <w:rsid w:val="00263FFA"/>
    <w:rsid w:val="002655C0"/>
    <w:rsid w:val="002708E5"/>
    <w:rsid w:val="0027173E"/>
    <w:rsid w:val="00280B14"/>
    <w:rsid w:val="002835FA"/>
    <w:rsid w:val="002934FE"/>
    <w:rsid w:val="00297F00"/>
    <w:rsid w:val="002A09F8"/>
    <w:rsid w:val="002A2806"/>
    <w:rsid w:val="002A2904"/>
    <w:rsid w:val="002A525D"/>
    <w:rsid w:val="002C5F16"/>
    <w:rsid w:val="002C61D2"/>
    <w:rsid w:val="002E0A64"/>
    <w:rsid w:val="002F5308"/>
    <w:rsid w:val="002F5F80"/>
    <w:rsid w:val="002F6E9A"/>
    <w:rsid w:val="00306C66"/>
    <w:rsid w:val="00317534"/>
    <w:rsid w:val="00331A65"/>
    <w:rsid w:val="0036787B"/>
    <w:rsid w:val="0038114E"/>
    <w:rsid w:val="00386545"/>
    <w:rsid w:val="00391861"/>
    <w:rsid w:val="003A199F"/>
    <w:rsid w:val="003C3B14"/>
    <w:rsid w:val="003C6C6F"/>
    <w:rsid w:val="003C6DCE"/>
    <w:rsid w:val="003C7095"/>
    <w:rsid w:val="003D0990"/>
    <w:rsid w:val="003D1081"/>
    <w:rsid w:val="003D3792"/>
    <w:rsid w:val="003D4579"/>
    <w:rsid w:val="003D7C7F"/>
    <w:rsid w:val="003E12EB"/>
    <w:rsid w:val="003F3947"/>
    <w:rsid w:val="00413496"/>
    <w:rsid w:val="004155C1"/>
    <w:rsid w:val="00425E6D"/>
    <w:rsid w:val="00434910"/>
    <w:rsid w:val="00462204"/>
    <w:rsid w:val="00474AFF"/>
    <w:rsid w:val="0048224F"/>
    <w:rsid w:val="00494DF4"/>
    <w:rsid w:val="004969F0"/>
    <w:rsid w:val="004A00AA"/>
    <w:rsid w:val="004A15BF"/>
    <w:rsid w:val="004A5512"/>
    <w:rsid w:val="004A7353"/>
    <w:rsid w:val="004B0136"/>
    <w:rsid w:val="004B7643"/>
    <w:rsid w:val="004C2B77"/>
    <w:rsid w:val="004F4737"/>
    <w:rsid w:val="0051341A"/>
    <w:rsid w:val="00513AA9"/>
    <w:rsid w:val="00514B10"/>
    <w:rsid w:val="00544718"/>
    <w:rsid w:val="005563F2"/>
    <w:rsid w:val="005569B6"/>
    <w:rsid w:val="00562192"/>
    <w:rsid w:val="00565DAF"/>
    <w:rsid w:val="00574A7D"/>
    <w:rsid w:val="00575A4E"/>
    <w:rsid w:val="0057611F"/>
    <w:rsid w:val="00585769"/>
    <w:rsid w:val="00592592"/>
    <w:rsid w:val="005972DD"/>
    <w:rsid w:val="005A4C53"/>
    <w:rsid w:val="005B7C33"/>
    <w:rsid w:val="005C0B37"/>
    <w:rsid w:val="005C2433"/>
    <w:rsid w:val="005C3E88"/>
    <w:rsid w:val="005D32E0"/>
    <w:rsid w:val="005E2737"/>
    <w:rsid w:val="005F0EED"/>
    <w:rsid w:val="005F11A2"/>
    <w:rsid w:val="005F3E97"/>
    <w:rsid w:val="005F7365"/>
    <w:rsid w:val="006048AD"/>
    <w:rsid w:val="00606973"/>
    <w:rsid w:val="00606C0B"/>
    <w:rsid w:val="006070FC"/>
    <w:rsid w:val="00621C1E"/>
    <w:rsid w:val="00636C08"/>
    <w:rsid w:val="00643033"/>
    <w:rsid w:val="00646102"/>
    <w:rsid w:val="006572F9"/>
    <w:rsid w:val="00666CFC"/>
    <w:rsid w:val="0066742B"/>
    <w:rsid w:val="006754F0"/>
    <w:rsid w:val="00676ABB"/>
    <w:rsid w:val="00677085"/>
    <w:rsid w:val="00683103"/>
    <w:rsid w:val="00683D7D"/>
    <w:rsid w:val="006850E8"/>
    <w:rsid w:val="00695A56"/>
    <w:rsid w:val="00697D5C"/>
    <w:rsid w:val="006A2432"/>
    <w:rsid w:val="006A76F0"/>
    <w:rsid w:val="006A7849"/>
    <w:rsid w:val="006B2504"/>
    <w:rsid w:val="006C70A5"/>
    <w:rsid w:val="006E56BE"/>
    <w:rsid w:val="006E75E3"/>
    <w:rsid w:val="006F0088"/>
    <w:rsid w:val="006F59D5"/>
    <w:rsid w:val="006F7282"/>
    <w:rsid w:val="006F73B2"/>
    <w:rsid w:val="00712119"/>
    <w:rsid w:val="007153B7"/>
    <w:rsid w:val="007212EE"/>
    <w:rsid w:val="00721627"/>
    <w:rsid w:val="00751511"/>
    <w:rsid w:val="00756356"/>
    <w:rsid w:val="007571E6"/>
    <w:rsid w:val="007628A5"/>
    <w:rsid w:val="0076619B"/>
    <w:rsid w:val="00770B32"/>
    <w:rsid w:val="00771CA3"/>
    <w:rsid w:val="00773C78"/>
    <w:rsid w:val="007919AF"/>
    <w:rsid w:val="007A2354"/>
    <w:rsid w:val="007A68CE"/>
    <w:rsid w:val="007D1727"/>
    <w:rsid w:val="007D4150"/>
    <w:rsid w:val="007E3B49"/>
    <w:rsid w:val="007E7F0D"/>
    <w:rsid w:val="007F4D6C"/>
    <w:rsid w:val="00810E55"/>
    <w:rsid w:val="00811B52"/>
    <w:rsid w:val="008206D6"/>
    <w:rsid w:val="008227BB"/>
    <w:rsid w:val="00831EA1"/>
    <w:rsid w:val="00833916"/>
    <w:rsid w:val="00833E1B"/>
    <w:rsid w:val="00833F8F"/>
    <w:rsid w:val="008535B2"/>
    <w:rsid w:val="008536CE"/>
    <w:rsid w:val="00857955"/>
    <w:rsid w:val="00861759"/>
    <w:rsid w:val="00864F2B"/>
    <w:rsid w:val="0086541D"/>
    <w:rsid w:val="00872B05"/>
    <w:rsid w:val="008742E1"/>
    <w:rsid w:val="00877AB4"/>
    <w:rsid w:val="00880EA9"/>
    <w:rsid w:val="00887AA9"/>
    <w:rsid w:val="008918CD"/>
    <w:rsid w:val="008A07F7"/>
    <w:rsid w:val="008B2D51"/>
    <w:rsid w:val="008C77D2"/>
    <w:rsid w:val="008D34ED"/>
    <w:rsid w:val="008E4B4A"/>
    <w:rsid w:val="008F14F8"/>
    <w:rsid w:val="008F5335"/>
    <w:rsid w:val="00901689"/>
    <w:rsid w:val="00907DD5"/>
    <w:rsid w:val="009117AE"/>
    <w:rsid w:val="009172E0"/>
    <w:rsid w:val="00917B08"/>
    <w:rsid w:val="00923C78"/>
    <w:rsid w:val="009304BE"/>
    <w:rsid w:val="0094603A"/>
    <w:rsid w:val="009467ED"/>
    <w:rsid w:val="00950D16"/>
    <w:rsid w:val="00952A32"/>
    <w:rsid w:val="00962B50"/>
    <w:rsid w:val="0097440A"/>
    <w:rsid w:val="00976B83"/>
    <w:rsid w:val="00980359"/>
    <w:rsid w:val="009824A3"/>
    <w:rsid w:val="009833CC"/>
    <w:rsid w:val="00983B06"/>
    <w:rsid w:val="009841DB"/>
    <w:rsid w:val="00991F4D"/>
    <w:rsid w:val="00994A9C"/>
    <w:rsid w:val="00995662"/>
    <w:rsid w:val="00995CA8"/>
    <w:rsid w:val="009A235A"/>
    <w:rsid w:val="009A3397"/>
    <w:rsid w:val="009B3F98"/>
    <w:rsid w:val="009E1F75"/>
    <w:rsid w:val="009E5930"/>
    <w:rsid w:val="009F778E"/>
    <w:rsid w:val="00A0253D"/>
    <w:rsid w:val="00A064AA"/>
    <w:rsid w:val="00A1541F"/>
    <w:rsid w:val="00A23C28"/>
    <w:rsid w:val="00A26496"/>
    <w:rsid w:val="00A35D48"/>
    <w:rsid w:val="00A413BE"/>
    <w:rsid w:val="00A424A1"/>
    <w:rsid w:val="00A63005"/>
    <w:rsid w:val="00A776CC"/>
    <w:rsid w:val="00A82658"/>
    <w:rsid w:val="00A83520"/>
    <w:rsid w:val="00A84C57"/>
    <w:rsid w:val="00A901AC"/>
    <w:rsid w:val="00A9109C"/>
    <w:rsid w:val="00AA0E96"/>
    <w:rsid w:val="00AA1A47"/>
    <w:rsid w:val="00AA1AF1"/>
    <w:rsid w:val="00AA687C"/>
    <w:rsid w:val="00AB547D"/>
    <w:rsid w:val="00AC0478"/>
    <w:rsid w:val="00AD7507"/>
    <w:rsid w:val="00AE3B03"/>
    <w:rsid w:val="00AE7B24"/>
    <w:rsid w:val="00B01DE4"/>
    <w:rsid w:val="00B35B9E"/>
    <w:rsid w:val="00B47156"/>
    <w:rsid w:val="00B50AC0"/>
    <w:rsid w:val="00B54739"/>
    <w:rsid w:val="00B64967"/>
    <w:rsid w:val="00B66619"/>
    <w:rsid w:val="00B761C3"/>
    <w:rsid w:val="00B93D86"/>
    <w:rsid w:val="00BA7898"/>
    <w:rsid w:val="00BB200C"/>
    <w:rsid w:val="00BC6FC9"/>
    <w:rsid w:val="00BC7054"/>
    <w:rsid w:val="00BC726B"/>
    <w:rsid w:val="00BD0747"/>
    <w:rsid w:val="00BD7B45"/>
    <w:rsid w:val="00BE0756"/>
    <w:rsid w:val="00BF2853"/>
    <w:rsid w:val="00C00699"/>
    <w:rsid w:val="00C00FE5"/>
    <w:rsid w:val="00C25C0F"/>
    <w:rsid w:val="00C37235"/>
    <w:rsid w:val="00C374B4"/>
    <w:rsid w:val="00C467E7"/>
    <w:rsid w:val="00C476A5"/>
    <w:rsid w:val="00C55AC3"/>
    <w:rsid w:val="00C612F5"/>
    <w:rsid w:val="00C71C42"/>
    <w:rsid w:val="00C72EFA"/>
    <w:rsid w:val="00C94CBD"/>
    <w:rsid w:val="00CA19A5"/>
    <w:rsid w:val="00CB0921"/>
    <w:rsid w:val="00CB3177"/>
    <w:rsid w:val="00CB6D28"/>
    <w:rsid w:val="00CC7038"/>
    <w:rsid w:val="00CD154D"/>
    <w:rsid w:val="00CE0CEF"/>
    <w:rsid w:val="00CE11AC"/>
    <w:rsid w:val="00CE340B"/>
    <w:rsid w:val="00CE3A14"/>
    <w:rsid w:val="00CE6036"/>
    <w:rsid w:val="00CF6FF3"/>
    <w:rsid w:val="00CF74D2"/>
    <w:rsid w:val="00D00322"/>
    <w:rsid w:val="00D00549"/>
    <w:rsid w:val="00D22FD2"/>
    <w:rsid w:val="00D24451"/>
    <w:rsid w:val="00D33511"/>
    <w:rsid w:val="00D429F2"/>
    <w:rsid w:val="00D61A8F"/>
    <w:rsid w:val="00D71015"/>
    <w:rsid w:val="00D718F2"/>
    <w:rsid w:val="00D81DA4"/>
    <w:rsid w:val="00DB767C"/>
    <w:rsid w:val="00DB7872"/>
    <w:rsid w:val="00DC3222"/>
    <w:rsid w:val="00DC4556"/>
    <w:rsid w:val="00DC78E7"/>
    <w:rsid w:val="00DD0E08"/>
    <w:rsid w:val="00DD32E9"/>
    <w:rsid w:val="00DD43CD"/>
    <w:rsid w:val="00DE5C48"/>
    <w:rsid w:val="00E07BCE"/>
    <w:rsid w:val="00E17242"/>
    <w:rsid w:val="00E2211D"/>
    <w:rsid w:val="00E23135"/>
    <w:rsid w:val="00E25A70"/>
    <w:rsid w:val="00E300A6"/>
    <w:rsid w:val="00E45FA6"/>
    <w:rsid w:val="00E66945"/>
    <w:rsid w:val="00E809FD"/>
    <w:rsid w:val="00E85D4F"/>
    <w:rsid w:val="00E96138"/>
    <w:rsid w:val="00EA256C"/>
    <w:rsid w:val="00EB0062"/>
    <w:rsid w:val="00ED1ADD"/>
    <w:rsid w:val="00EE45DA"/>
    <w:rsid w:val="00EF0B9C"/>
    <w:rsid w:val="00EF5274"/>
    <w:rsid w:val="00F052C4"/>
    <w:rsid w:val="00F07CE7"/>
    <w:rsid w:val="00F30540"/>
    <w:rsid w:val="00F344FA"/>
    <w:rsid w:val="00F37EEB"/>
    <w:rsid w:val="00F4054B"/>
    <w:rsid w:val="00F43E3D"/>
    <w:rsid w:val="00F651C1"/>
    <w:rsid w:val="00F713BF"/>
    <w:rsid w:val="00F7194E"/>
    <w:rsid w:val="00F724D7"/>
    <w:rsid w:val="00FA4148"/>
    <w:rsid w:val="00FB4492"/>
    <w:rsid w:val="00FC0C0B"/>
    <w:rsid w:val="00FC6126"/>
    <w:rsid w:val="00FD4B0C"/>
    <w:rsid w:val="00FE0C84"/>
    <w:rsid w:val="00FF2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F7E00"/>
  <w15:chartTrackingRefBased/>
  <w15:docId w15:val="{DEC9A333-0422-B045-A2EE-42905877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FA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F73B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11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11A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F21"/>
    <w:rPr>
      <w:color w:val="0563C1" w:themeColor="hyperlink"/>
      <w:u w:val="single"/>
    </w:rPr>
  </w:style>
  <w:style w:type="character" w:styleId="UnresolvedMention">
    <w:name w:val="Unresolved Mention"/>
    <w:basedOn w:val="DefaultParagraphFont"/>
    <w:uiPriority w:val="99"/>
    <w:semiHidden/>
    <w:unhideWhenUsed/>
    <w:rsid w:val="00095F21"/>
    <w:rPr>
      <w:color w:val="605E5C"/>
      <w:shd w:val="clear" w:color="auto" w:fill="E1DFDD"/>
    </w:rPr>
  </w:style>
  <w:style w:type="character" w:styleId="CommentReference">
    <w:name w:val="annotation reference"/>
    <w:basedOn w:val="DefaultParagraphFont"/>
    <w:uiPriority w:val="99"/>
    <w:semiHidden/>
    <w:unhideWhenUsed/>
    <w:rsid w:val="005C0B37"/>
    <w:rPr>
      <w:sz w:val="16"/>
      <w:szCs w:val="16"/>
    </w:rPr>
  </w:style>
  <w:style w:type="paragraph" w:styleId="CommentText">
    <w:name w:val="annotation text"/>
    <w:basedOn w:val="Normal"/>
    <w:link w:val="CommentTextChar"/>
    <w:uiPriority w:val="99"/>
    <w:semiHidden/>
    <w:unhideWhenUsed/>
    <w:rsid w:val="005C0B37"/>
    <w:rPr>
      <w:sz w:val="20"/>
      <w:szCs w:val="20"/>
    </w:rPr>
  </w:style>
  <w:style w:type="character" w:customStyle="1" w:styleId="CommentTextChar">
    <w:name w:val="Comment Text Char"/>
    <w:basedOn w:val="DefaultParagraphFont"/>
    <w:link w:val="CommentText"/>
    <w:uiPriority w:val="99"/>
    <w:semiHidden/>
    <w:rsid w:val="005C0B37"/>
    <w:rPr>
      <w:sz w:val="20"/>
      <w:szCs w:val="20"/>
    </w:rPr>
  </w:style>
  <w:style w:type="paragraph" w:styleId="CommentSubject">
    <w:name w:val="annotation subject"/>
    <w:basedOn w:val="CommentText"/>
    <w:next w:val="CommentText"/>
    <w:link w:val="CommentSubjectChar"/>
    <w:uiPriority w:val="99"/>
    <w:semiHidden/>
    <w:unhideWhenUsed/>
    <w:rsid w:val="005C0B37"/>
    <w:rPr>
      <w:b/>
      <w:bCs/>
    </w:rPr>
  </w:style>
  <w:style w:type="character" w:customStyle="1" w:styleId="CommentSubjectChar">
    <w:name w:val="Comment Subject Char"/>
    <w:basedOn w:val="CommentTextChar"/>
    <w:link w:val="CommentSubject"/>
    <w:uiPriority w:val="99"/>
    <w:semiHidden/>
    <w:rsid w:val="005C0B37"/>
    <w:rPr>
      <w:b/>
      <w:bCs/>
      <w:sz w:val="20"/>
      <w:szCs w:val="20"/>
    </w:rPr>
  </w:style>
  <w:style w:type="paragraph" w:styleId="BalloonText">
    <w:name w:val="Balloon Text"/>
    <w:basedOn w:val="Normal"/>
    <w:link w:val="BalloonTextChar"/>
    <w:uiPriority w:val="99"/>
    <w:semiHidden/>
    <w:unhideWhenUsed/>
    <w:rsid w:val="005C0B37"/>
    <w:rPr>
      <w:sz w:val="18"/>
      <w:szCs w:val="18"/>
    </w:rPr>
  </w:style>
  <w:style w:type="character" w:customStyle="1" w:styleId="BalloonTextChar">
    <w:name w:val="Balloon Text Char"/>
    <w:basedOn w:val="DefaultParagraphFont"/>
    <w:link w:val="BalloonText"/>
    <w:uiPriority w:val="99"/>
    <w:semiHidden/>
    <w:rsid w:val="005C0B37"/>
    <w:rPr>
      <w:rFonts w:ascii="Times New Roman" w:hAnsi="Times New Roman" w:cs="Times New Roman"/>
      <w:sz w:val="18"/>
      <w:szCs w:val="18"/>
    </w:rPr>
  </w:style>
  <w:style w:type="paragraph" w:customStyle="1" w:styleId="NumAbsSub">
    <w:name w:val="NumAbs Sub"/>
    <w:basedOn w:val="Normal"/>
    <w:rsid w:val="00857955"/>
    <w:pPr>
      <w:numPr>
        <w:ilvl w:val="1"/>
      </w:numPr>
      <w:spacing w:before="180" w:line="300" w:lineRule="atLeast"/>
    </w:pPr>
    <w:rPr>
      <w:lang w:val="en-GB" w:eastAsia="de-DE" w:bidi="de-DE"/>
    </w:rPr>
  </w:style>
  <w:style w:type="paragraph" w:styleId="ListParagraph">
    <w:name w:val="List Paragraph"/>
    <w:basedOn w:val="Normal"/>
    <w:uiPriority w:val="34"/>
    <w:qFormat/>
    <w:rsid w:val="00146368"/>
    <w:pPr>
      <w:ind w:left="720"/>
      <w:contextualSpacing/>
    </w:pPr>
  </w:style>
  <w:style w:type="character" w:customStyle="1" w:styleId="toc-item-body">
    <w:name w:val="toc-item-body"/>
    <w:basedOn w:val="DefaultParagraphFont"/>
    <w:rsid w:val="00544718"/>
  </w:style>
  <w:style w:type="character" w:customStyle="1" w:styleId="apple-converted-space">
    <w:name w:val="apple-converted-space"/>
    <w:basedOn w:val="DefaultParagraphFont"/>
    <w:rsid w:val="00A26496"/>
  </w:style>
  <w:style w:type="character" w:styleId="FollowedHyperlink">
    <w:name w:val="FollowedHyperlink"/>
    <w:basedOn w:val="DefaultParagraphFont"/>
    <w:uiPriority w:val="99"/>
    <w:semiHidden/>
    <w:unhideWhenUsed/>
    <w:rsid w:val="00A26496"/>
    <w:rPr>
      <w:color w:val="954F72" w:themeColor="followedHyperlink"/>
      <w:u w:val="single"/>
    </w:rPr>
  </w:style>
  <w:style w:type="paragraph" w:customStyle="1" w:styleId="NumAbs">
    <w:name w:val="NumAbs"/>
    <w:basedOn w:val="Normal"/>
    <w:rsid w:val="00A0253D"/>
    <w:pPr>
      <w:numPr>
        <w:numId w:val="15"/>
      </w:numPr>
      <w:tabs>
        <w:tab w:val="right" w:pos="8505"/>
      </w:tabs>
      <w:spacing w:before="180" w:line="300" w:lineRule="atLeast"/>
    </w:pPr>
    <w:rPr>
      <w:lang w:val="en-GB" w:eastAsia="de-DE" w:bidi="de-DE"/>
    </w:rPr>
  </w:style>
  <w:style w:type="paragraph" w:customStyle="1" w:styleId="Aufzhlung1nachNumAbs">
    <w:name w:val="Aufzählung1 nach NumAbs"/>
    <w:basedOn w:val="Normal"/>
    <w:rsid w:val="00A0253D"/>
    <w:pPr>
      <w:numPr>
        <w:ilvl w:val="4"/>
        <w:numId w:val="15"/>
      </w:numPr>
      <w:tabs>
        <w:tab w:val="right" w:pos="8505"/>
      </w:tabs>
      <w:spacing w:before="120" w:line="300" w:lineRule="atLeast"/>
    </w:pPr>
    <w:rPr>
      <w:lang w:val="en-GB" w:eastAsia="de-DE" w:bidi="de-DE"/>
    </w:rPr>
  </w:style>
  <w:style w:type="paragraph" w:customStyle="1" w:styleId="NumAbsSubNum">
    <w:name w:val="NumAbsSubNum"/>
    <w:basedOn w:val="NumAbs"/>
    <w:rsid w:val="00A0253D"/>
    <w:pPr>
      <w:numPr>
        <w:ilvl w:val="2"/>
      </w:numPr>
    </w:pPr>
  </w:style>
  <w:style w:type="paragraph" w:customStyle="1" w:styleId="AufzhlunganachNumAbs">
    <w:name w:val="Aufzählung a) nach NumAbs"/>
    <w:basedOn w:val="Normal"/>
    <w:rsid w:val="00A0253D"/>
    <w:pPr>
      <w:numPr>
        <w:ilvl w:val="6"/>
        <w:numId w:val="15"/>
      </w:numPr>
      <w:tabs>
        <w:tab w:val="right" w:pos="8505"/>
      </w:tabs>
      <w:spacing w:before="120" w:line="300" w:lineRule="atLeast"/>
    </w:pPr>
    <w:rPr>
      <w:lang w:val="en-GB" w:eastAsia="de-DE" w:bidi="de-DE"/>
    </w:rPr>
  </w:style>
  <w:style w:type="paragraph" w:customStyle="1" w:styleId="Aufzhlung2nachNumAbs">
    <w:name w:val="Aufzählung2 nach NumAbs"/>
    <w:basedOn w:val="Normal"/>
    <w:rsid w:val="00A0253D"/>
    <w:pPr>
      <w:numPr>
        <w:ilvl w:val="5"/>
        <w:numId w:val="15"/>
      </w:numPr>
      <w:tabs>
        <w:tab w:val="right" w:pos="8505"/>
      </w:tabs>
      <w:spacing w:before="120" w:line="300" w:lineRule="atLeast"/>
    </w:pPr>
    <w:rPr>
      <w:lang w:val="en-GB" w:eastAsia="de-DE" w:bidi="de-DE"/>
    </w:rPr>
  </w:style>
  <w:style w:type="paragraph" w:styleId="Header">
    <w:name w:val="header"/>
    <w:basedOn w:val="Normal"/>
    <w:link w:val="HeaderChar"/>
    <w:uiPriority w:val="99"/>
    <w:unhideWhenUsed/>
    <w:rsid w:val="006F73B2"/>
    <w:pPr>
      <w:tabs>
        <w:tab w:val="center" w:pos="4680"/>
        <w:tab w:val="right" w:pos="9360"/>
      </w:tabs>
    </w:pPr>
  </w:style>
  <w:style w:type="character" w:customStyle="1" w:styleId="HeaderChar">
    <w:name w:val="Header Char"/>
    <w:basedOn w:val="DefaultParagraphFont"/>
    <w:link w:val="Header"/>
    <w:uiPriority w:val="99"/>
    <w:rsid w:val="006F73B2"/>
  </w:style>
  <w:style w:type="paragraph" w:styleId="Footer">
    <w:name w:val="footer"/>
    <w:basedOn w:val="Normal"/>
    <w:link w:val="FooterChar"/>
    <w:uiPriority w:val="99"/>
    <w:unhideWhenUsed/>
    <w:rsid w:val="006F73B2"/>
    <w:pPr>
      <w:tabs>
        <w:tab w:val="center" w:pos="4680"/>
        <w:tab w:val="right" w:pos="9360"/>
      </w:tabs>
    </w:pPr>
  </w:style>
  <w:style w:type="character" w:customStyle="1" w:styleId="FooterChar">
    <w:name w:val="Footer Char"/>
    <w:basedOn w:val="DefaultParagraphFont"/>
    <w:link w:val="Footer"/>
    <w:uiPriority w:val="99"/>
    <w:rsid w:val="006F73B2"/>
  </w:style>
  <w:style w:type="paragraph" w:styleId="NoSpacing">
    <w:name w:val="No Spacing"/>
    <w:uiPriority w:val="1"/>
    <w:qFormat/>
    <w:rsid w:val="006F73B2"/>
    <w:rPr>
      <w:rFonts w:eastAsiaTheme="minorEastAsia"/>
      <w:sz w:val="22"/>
      <w:szCs w:val="22"/>
      <w:lang w:eastAsia="zh-CN"/>
    </w:rPr>
  </w:style>
  <w:style w:type="paragraph" w:styleId="Title">
    <w:name w:val="Title"/>
    <w:basedOn w:val="Normal"/>
    <w:next w:val="Normal"/>
    <w:link w:val="TitleChar"/>
    <w:uiPriority w:val="10"/>
    <w:qFormat/>
    <w:rsid w:val="006F73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3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3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F73B2"/>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6F73B2"/>
    <w:rPr>
      <w:i/>
      <w:iCs/>
      <w:color w:val="404040" w:themeColor="text1" w:themeTint="BF"/>
    </w:rPr>
  </w:style>
  <w:style w:type="character" w:customStyle="1" w:styleId="Heading1Char">
    <w:name w:val="Heading 1 Char"/>
    <w:basedOn w:val="DefaultParagraphFont"/>
    <w:link w:val="Heading1"/>
    <w:uiPriority w:val="9"/>
    <w:rsid w:val="006F73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F73B2"/>
    <w:pPr>
      <w:spacing w:before="480" w:line="276" w:lineRule="auto"/>
      <w:outlineLvl w:val="9"/>
    </w:pPr>
    <w:rPr>
      <w:b/>
      <w:bCs/>
      <w:sz w:val="28"/>
      <w:szCs w:val="28"/>
    </w:rPr>
  </w:style>
  <w:style w:type="paragraph" w:styleId="TOC1">
    <w:name w:val="toc 1"/>
    <w:basedOn w:val="Normal"/>
    <w:next w:val="Normal"/>
    <w:autoRedefine/>
    <w:uiPriority w:val="39"/>
    <w:unhideWhenUsed/>
    <w:rsid w:val="006F73B2"/>
    <w:pPr>
      <w:spacing w:before="120"/>
    </w:pPr>
    <w:rPr>
      <w:rFonts w:cstheme="minorHAnsi"/>
      <w:b/>
      <w:bCs/>
      <w:i/>
      <w:iCs/>
    </w:rPr>
  </w:style>
  <w:style w:type="paragraph" w:styleId="TOC2">
    <w:name w:val="toc 2"/>
    <w:basedOn w:val="Normal"/>
    <w:next w:val="Normal"/>
    <w:autoRedefine/>
    <w:uiPriority w:val="39"/>
    <w:unhideWhenUsed/>
    <w:rsid w:val="006F73B2"/>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F73B2"/>
    <w:pPr>
      <w:ind w:left="480"/>
    </w:pPr>
    <w:rPr>
      <w:rFonts w:cstheme="minorHAnsi"/>
      <w:sz w:val="20"/>
      <w:szCs w:val="20"/>
    </w:rPr>
  </w:style>
  <w:style w:type="paragraph" w:styleId="TOC4">
    <w:name w:val="toc 4"/>
    <w:basedOn w:val="Normal"/>
    <w:next w:val="Normal"/>
    <w:autoRedefine/>
    <w:uiPriority w:val="39"/>
    <w:semiHidden/>
    <w:unhideWhenUsed/>
    <w:rsid w:val="006F73B2"/>
    <w:pPr>
      <w:ind w:left="720"/>
    </w:pPr>
    <w:rPr>
      <w:rFonts w:cstheme="minorHAnsi"/>
      <w:sz w:val="20"/>
      <w:szCs w:val="20"/>
    </w:rPr>
  </w:style>
  <w:style w:type="paragraph" w:styleId="TOC5">
    <w:name w:val="toc 5"/>
    <w:basedOn w:val="Normal"/>
    <w:next w:val="Normal"/>
    <w:autoRedefine/>
    <w:uiPriority w:val="39"/>
    <w:semiHidden/>
    <w:unhideWhenUsed/>
    <w:rsid w:val="006F73B2"/>
    <w:pPr>
      <w:ind w:left="960"/>
    </w:pPr>
    <w:rPr>
      <w:rFonts w:cstheme="minorHAnsi"/>
      <w:sz w:val="20"/>
      <w:szCs w:val="20"/>
    </w:rPr>
  </w:style>
  <w:style w:type="paragraph" w:styleId="TOC6">
    <w:name w:val="toc 6"/>
    <w:basedOn w:val="Normal"/>
    <w:next w:val="Normal"/>
    <w:autoRedefine/>
    <w:uiPriority w:val="39"/>
    <w:semiHidden/>
    <w:unhideWhenUsed/>
    <w:rsid w:val="006F73B2"/>
    <w:pPr>
      <w:ind w:left="1200"/>
    </w:pPr>
    <w:rPr>
      <w:rFonts w:cstheme="minorHAnsi"/>
      <w:sz w:val="20"/>
      <w:szCs w:val="20"/>
    </w:rPr>
  </w:style>
  <w:style w:type="paragraph" w:styleId="TOC7">
    <w:name w:val="toc 7"/>
    <w:basedOn w:val="Normal"/>
    <w:next w:val="Normal"/>
    <w:autoRedefine/>
    <w:uiPriority w:val="39"/>
    <w:semiHidden/>
    <w:unhideWhenUsed/>
    <w:rsid w:val="006F73B2"/>
    <w:pPr>
      <w:ind w:left="1440"/>
    </w:pPr>
    <w:rPr>
      <w:rFonts w:cstheme="minorHAnsi"/>
      <w:sz w:val="20"/>
      <w:szCs w:val="20"/>
    </w:rPr>
  </w:style>
  <w:style w:type="paragraph" w:styleId="TOC8">
    <w:name w:val="toc 8"/>
    <w:basedOn w:val="Normal"/>
    <w:next w:val="Normal"/>
    <w:autoRedefine/>
    <w:uiPriority w:val="39"/>
    <w:semiHidden/>
    <w:unhideWhenUsed/>
    <w:rsid w:val="006F73B2"/>
    <w:pPr>
      <w:ind w:left="1680"/>
    </w:pPr>
    <w:rPr>
      <w:rFonts w:cstheme="minorHAnsi"/>
      <w:sz w:val="20"/>
      <w:szCs w:val="20"/>
    </w:rPr>
  </w:style>
  <w:style w:type="paragraph" w:styleId="TOC9">
    <w:name w:val="toc 9"/>
    <w:basedOn w:val="Normal"/>
    <w:next w:val="Normal"/>
    <w:autoRedefine/>
    <w:uiPriority w:val="39"/>
    <w:semiHidden/>
    <w:unhideWhenUsed/>
    <w:rsid w:val="006F73B2"/>
    <w:pPr>
      <w:ind w:left="1920"/>
    </w:pPr>
    <w:rPr>
      <w:rFonts w:cstheme="minorHAnsi"/>
      <w:sz w:val="20"/>
      <w:szCs w:val="20"/>
    </w:rPr>
  </w:style>
  <w:style w:type="character" w:customStyle="1" w:styleId="Heading2Char">
    <w:name w:val="Heading 2 Char"/>
    <w:basedOn w:val="DefaultParagraphFont"/>
    <w:link w:val="Heading2"/>
    <w:uiPriority w:val="9"/>
    <w:rsid w:val="00CE11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11AC"/>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semiHidden/>
    <w:unhideWhenUsed/>
    <w:rsid w:val="00887AA9"/>
    <w:rPr>
      <w:sz w:val="20"/>
      <w:szCs w:val="20"/>
    </w:rPr>
  </w:style>
  <w:style w:type="character" w:customStyle="1" w:styleId="FootnoteTextChar">
    <w:name w:val="Footnote Text Char"/>
    <w:basedOn w:val="DefaultParagraphFont"/>
    <w:link w:val="FootnoteText"/>
    <w:uiPriority w:val="99"/>
    <w:semiHidden/>
    <w:rsid w:val="00887AA9"/>
    <w:rPr>
      <w:sz w:val="20"/>
      <w:szCs w:val="20"/>
    </w:rPr>
  </w:style>
  <w:style w:type="character" w:styleId="FootnoteReference">
    <w:name w:val="footnote reference"/>
    <w:basedOn w:val="DefaultParagraphFont"/>
    <w:uiPriority w:val="99"/>
    <w:semiHidden/>
    <w:unhideWhenUsed/>
    <w:rsid w:val="00887AA9"/>
    <w:rPr>
      <w:vertAlign w:val="superscript"/>
    </w:rPr>
  </w:style>
  <w:style w:type="paragraph" w:styleId="EndnoteText">
    <w:name w:val="endnote text"/>
    <w:basedOn w:val="Normal"/>
    <w:link w:val="EndnoteTextChar"/>
    <w:uiPriority w:val="99"/>
    <w:semiHidden/>
    <w:unhideWhenUsed/>
    <w:rsid w:val="00FC0C0B"/>
    <w:rPr>
      <w:sz w:val="20"/>
      <w:szCs w:val="20"/>
    </w:rPr>
  </w:style>
  <w:style w:type="character" w:customStyle="1" w:styleId="EndnoteTextChar">
    <w:name w:val="Endnote Text Char"/>
    <w:basedOn w:val="DefaultParagraphFont"/>
    <w:link w:val="EndnoteText"/>
    <w:uiPriority w:val="99"/>
    <w:semiHidden/>
    <w:rsid w:val="00FC0C0B"/>
    <w:rPr>
      <w:sz w:val="20"/>
      <w:szCs w:val="20"/>
    </w:rPr>
  </w:style>
  <w:style w:type="character" w:styleId="EndnoteReference">
    <w:name w:val="endnote reference"/>
    <w:basedOn w:val="DefaultParagraphFont"/>
    <w:uiPriority w:val="99"/>
    <w:semiHidden/>
    <w:unhideWhenUsed/>
    <w:rsid w:val="00FC0C0B"/>
    <w:rPr>
      <w:vertAlign w:val="superscript"/>
    </w:rPr>
  </w:style>
  <w:style w:type="character" w:styleId="LineNumber">
    <w:name w:val="line number"/>
    <w:basedOn w:val="DefaultParagraphFont"/>
    <w:uiPriority w:val="99"/>
    <w:semiHidden/>
    <w:unhideWhenUsed/>
    <w:rsid w:val="00712119"/>
  </w:style>
  <w:style w:type="paragraph" w:styleId="Revision">
    <w:name w:val="Revision"/>
    <w:hidden/>
    <w:uiPriority w:val="99"/>
    <w:semiHidden/>
    <w:rsid w:val="002A525D"/>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93178">
      <w:bodyDiv w:val="1"/>
      <w:marLeft w:val="0"/>
      <w:marRight w:val="0"/>
      <w:marTop w:val="0"/>
      <w:marBottom w:val="0"/>
      <w:divBdr>
        <w:top w:val="none" w:sz="0" w:space="0" w:color="auto"/>
        <w:left w:val="none" w:sz="0" w:space="0" w:color="auto"/>
        <w:bottom w:val="none" w:sz="0" w:space="0" w:color="auto"/>
        <w:right w:val="none" w:sz="0" w:space="0" w:color="auto"/>
      </w:divBdr>
    </w:div>
    <w:div w:id="277569436">
      <w:bodyDiv w:val="1"/>
      <w:marLeft w:val="0"/>
      <w:marRight w:val="0"/>
      <w:marTop w:val="0"/>
      <w:marBottom w:val="0"/>
      <w:divBdr>
        <w:top w:val="none" w:sz="0" w:space="0" w:color="auto"/>
        <w:left w:val="none" w:sz="0" w:space="0" w:color="auto"/>
        <w:bottom w:val="none" w:sz="0" w:space="0" w:color="auto"/>
        <w:right w:val="none" w:sz="0" w:space="0" w:color="auto"/>
      </w:divBdr>
    </w:div>
    <w:div w:id="371268980">
      <w:bodyDiv w:val="1"/>
      <w:marLeft w:val="0"/>
      <w:marRight w:val="0"/>
      <w:marTop w:val="0"/>
      <w:marBottom w:val="0"/>
      <w:divBdr>
        <w:top w:val="none" w:sz="0" w:space="0" w:color="auto"/>
        <w:left w:val="none" w:sz="0" w:space="0" w:color="auto"/>
        <w:bottom w:val="none" w:sz="0" w:space="0" w:color="auto"/>
        <w:right w:val="none" w:sz="0" w:space="0" w:color="auto"/>
      </w:divBdr>
    </w:div>
    <w:div w:id="826820721">
      <w:bodyDiv w:val="1"/>
      <w:marLeft w:val="0"/>
      <w:marRight w:val="0"/>
      <w:marTop w:val="0"/>
      <w:marBottom w:val="0"/>
      <w:divBdr>
        <w:top w:val="none" w:sz="0" w:space="0" w:color="auto"/>
        <w:left w:val="none" w:sz="0" w:space="0" w:color="auto"/>
        <w:bottom w:val="none" w:sz="0" w:space="0" w:color="auto"/>
        <w:right w:val="none" w:sz="0" w:space="0" w:color="auto"/>
      </w:divBdr>
    </w:div>
    <w:div w:id="939294031">
      <w:bodyDiv w:val="1"/>
      <w:marLeft w:val="0"/>
      <w:marRight w:val="0"/>
      <w:marTop w:val="0"/>
      <w:marBottom w:val="0"/>
      <w:divBdr>
        <w:top w:val="none" w:sz="0" w:space="0" w:color="auto"/>
        <w:left w:val="none" w:sz="0" w:space="0" w:color="auto"/>
        <w:bottom w:val="none" w:sz="0" w:space="0" w:color="auto"/>
        <w:right w:val="none" w:sz="0" w:space="0" w:color="auto"/>
      </w:divBdr>
    </w:div>
    <w:div w:id="1115170825">
      <w:bodyDiv w:val="1"/>
      <w:marLeft w:val="0"/>
      <w:marRight w:val="0"/>
      <w:marTop w:val="0"/>
      <w:marBottom w:val="0"/>
      <w:divBdr>
        <w:top w:val="none" w:sz="0" w:space="0" w:color="auto"/>
        <w:left w:val="none" w:sz="0" w:space="0" w:color="auto"/>
        <w:bottom w:val="none" w:sz="0" w:space="0" w:color="auto"/>
        <w:right w:val="none" w:sz="0" w:space="0" w:color="auto"/>
      </w:divBdr>
    </w:div>
    <w:div w:id="1159930708">
      <w:bodyDiv w:val="1"/>
      <w:marLeft w:val="0"/>
      <w:marRight w:val="0"/>
      <w:marTop w:val="0"/>
      <w:marBottom w:val="0"/>
      <w:divBdr>
        <w:top w:val="none" w:sz="0" w:space="0" w:color="auto"/>
        <w:left w:val="none" w:sz="0" w:space="0" w:color="auto"/>
        <w:bottom w:val="none" w:sz="0" w:space="0" w:color="auto"/>
        <w:right w:val="none" w:sz="0" w:space="0" w:color="auto"/>
      </w:divBdr>
    </w:div>
    <w:div w:id="1216351405">
      <w:bodyDiv w:val="1"/>
      <w:marLeft w:val="0"/>
      <w:marRight w:val="0"/>
      <w:marTop w:val="0"/>
      <w:marBottom w:val="0"/>
      <w:divBdr>
        <w:top w:val="none" w:sz="0" w:space="0" w:color="auto"/>
        <w:left w:val="none" w:sz="0" w:space="0" w:color="auto"/>
        <w:bottom w:val="none" w:sz="0" w:space="0" w:color="auto"/>
        <w:right w:val="none" w:sz="0" w:space="0" w:color="auto"/>
      </w:divBdr>
    </w:div>
    <w:div w:id="1348482733">
      <w:bodyDiv w:val="1"/>
      <w:marLeft w:val="0"/>
      <w:marRight w:val="0"/>
      <w:marTop w:val="0"/>
      <w:marBottom w:val="0"/>
      <w:divBdr>
        <w:top w:val="none" w:sz="0" w:space="0" w:color="auto"/>
        <w:left w:val="none" w:sz="0" w:space="0" w:color="auto"/>
        <w:bottom w:val="none" w:sz="0" w:space="0" w:color="auto"/>
        <w:right w:val="none" w:sz="0" w:space="0" w:color="auto"/>
      </w:divBdr>
    </w:div>
    <w:div w:id="1405761988">
      <w:bodyDiv w:val="1"/>
      <w:marLeft w:val="0"/>
      <w:marRight w:val="0"/>
      <w:marTop w:val="0"/>
      <w:marBottom w:val="0"/>
      <w:divBdr>
        <w:top w:val="none" w:sz="0" w:space="0" w:color="auto"/>
        <w:left w:val="none" w:sz="0" w:space="0" w:color="auto"/>
        <w:bottom w:val="none" w:sz="0" w:space="0" w:color="auto"/>
        <w:right w:val="none" w:sz="0" w:space="0" w:color="auto"/>
      </w:divBdr>
      <w:divsChild>
        <w:div w:id="318383569">
          <w:marLeft w:val="0"/>
          <w:marRight w:val="0"/>
          <w:marTop w:val="0"/>
          <w:marBottom w:val="0"/>
          <w:divBdr>
            <w:top w:val="none" w:sz="0" w:space="0" w:color="auto"/>
            <w:left w:val="none" w:sz="0" w:space="0" w:color="auto"/>
            <w:bottom w:val="none" w:sz="0" w:space="0" w:color="auto"/>
            <w:right w:val="none" w:sz="0" w:space="0" w:color="auto"/>
          </w:divBdr>
        </w:div>
      </w:divsChild>
    </w:div>
    <w:div w:id="1493637107">
      <w:bodyDiv w:val="1"/>
      <w:marLeft w:val="0"/>
      <w:marRight w:val="0"/>
      <w:marTop w:val="0"/>
      <w:marBottom w:val="0"/>
      <w:divBdr>
        <w:top w:val="none" w:sz="0" w:space="0" w:color="auto"/>
        <w:left w:val="none" w:sz="0" w:space="0" w:color="auto"/>
        <w:bottom w:val="none" w:sz="0" w:space="0" w:color="auto"/>
        <w:right w:val="none" w:sz="0" w:space="0" w:color="auto"/>
      </w:divBdr>
    </w:div>
    <w:div w:id="1553078882">
      <w:bodyDiv w:val="1"/>
      <w:marLeft w:val="0"/>
      <w:marRight w:val="0"/>
      <w:marTop w:val="0"/>
      <w:marBottom w:val="0"/>
      <w:divBdr>
        <w:top w:val="none" w:sz="0" w:space="0" w:color="auto"/>
        <w:left w:val="none" w:sz="0" w:space="0" w:color="auto"/>
        <w:bottom w:val="none" w:sz="0" w:space="0" w:color="auto"/>
        <w:right w:val="none" w:sz="0" w:space="0" w:color="auto"/>
      </w:divBdr>
    </w:div>
    <w:div w:id="1570262179">
      <w:bodyDiv w:val="1"/>
      <w:marLeft w:val="0"/>
      <w:marRight w:val="0"/>
      <w:marTop w:val="0"/>
      <w:marBottom w:val="0"/>
      <w:divBdr>
        <w:top w:val="none" w:sz="0" w:space="0" w:color="auto"/>
        <w:left w:val="none" w:sz="0" w:space="0" w:color="auto"/>
        <w:bottom w:val="none" w:sz="0" w:space="0" w:color="auto"/>
        <w:right w:val="none" w:sz="0" w:space="0" w:color="auto"/>
      </w:divBdr>
    </w:div>
    <w:div w:id="1610236720">
      <w:bodyDiv w:val="1"/>
      <w:marLeft w:val="0"/>
      <w:marRight w:val="0"/>
      <w:marTop w:val="0"/>
      <w:marBottom w:val="0"/>
      <w:divBdr>
        <w:top w:val="none" w:sz="0" w:space="0" w:color="auto"/>
        <w:left w:val="none" w:sz="0" w:space="0" w:color="auto"/>
        <w:bottom w:val="none" w:sz="0" w:space="0" w:color="auto"/>
        <w:right w:val="none" w:sz="0" w:space="0" w:color="auto"/>
      </w:divBdr>
    </w:div>
    <w:div w:id="1763526789">
      <w:bodyDiv w:val="1"/>
      <w:marLeft w:val="0"/>
      <w:marRight w:val="0"/>
      <w:marTop w:val="0"/>
      <w:marBottom w:val="0"/>
      <w:divBdr>
        <w:top w:val="none" w:sz="0" w:space="0" w:color="auto"/>
        <w:left w:val="none" w:sz="0" w:space="0" w:color="auto"/>
        <w:bottom w:val="none" w:sz="0" w:space="0" w:color="auto"/>
        <w:right w:val="none" w:sz="0" w:space="0" w:color="auto"/>
      </w:divBdr>
    </w:div>
    <w:div w:id="1854689187">
      <w:bodyDiv w:val="1"/>
      <w:marLeft w:val="0"/>
      <w:marRight w:val="0"/>
      <w:marTop w:val="0"/>
      <w:marBottom w:val="0"/>
      <w:divBdr>
        <w:top w:val="none" w:sz="0" w:space="0" w:color="auto"/>
        <w:left w:val="none" w:sz="0" w:space="0" w:color="auto"/>
        <w:bottom w:val="none" w:sz="0" w:space="0" w:color="auto"/>
        <w:right w:val="none" w:sz="0" w:space="0" w:color="auto"/>
      </w:divBdr>
      <w:divsChild>
        <w:div w:id="1913850815">
          <w:marLeft w:val="0"/>
          <w:marRight w:val="0"/>
          <w:marTop w:val="0"/>
          <w:marBottom w:val="0"/>
          <w:divBdr>
            <w:top w:val="none" w:sz="0" w:space="0" w:color="auto"/>
            <w:left w:val="none" w:sz="0" w:space="0" w:color="auto"/>
            <w:bottom w:val="none" w:sz="0" w:space="0" w:color="auto"/>
            <w:right w:val="none" w:sz="0" w:space="0" w:color="auto"/>
          </w:divBdr>
        </w:div>
        <w:div w:id="919099554">
          <w:marLeft w:val="0"/>
          <w:marRight w:val="0"/>
          <w:marTop w:val="0"/>
          <w:marBottom w:val="0"/>
          <w:divBdr>
            <w:top w:val="none" w:sz="0" w:space="0" w:color="auto"/>
            <w:left w:val="none" w:sz="0" w:space="0" w:color="auto"/>
            <w:bottom w:val="none" w:sz="0" w:space="0" w:color="auto"/>
            <w:right w:val="none" w:sz="0" w:space="0" w:color="auto"/>
          </w:divBdr>
        </w:div>
      </w:divsChild>
    </w:div>
    <w:div w:id="1878855606">
      <w:bodyDiv w:val="1"/>
      <w:marLeft w:val="0"/>
      <w:marRight w:val="0"/>
      <w:marTop w:val="0"/>
      <w:marBottom w:val="0"/>
      <w:divBdr>
        <w:top w:val="none" w:sz="0" w:space="0" w:color="auto"/>
        <w:left w:val="none" w:sz="0" w:space="0" w:color="auto"/>
        <w:bottom w:val="none" w:sz="0" w:space="0" w:color="auto"/>
        <w:right w:val="none" w:sz="0" w:space="0" w:color="auto"/>
      </w:divBdr>
    </w:div>
    <w:div w:id="1899054970">
      <w:bodyDiv w:val="1"/>
      <w:marLeft w:val="0"/>
      <w:marRight w:val="0"/>
      <w:marTop w:val="0"/>
      <w:marBottom w:val="0"/>
      <w:divBdr>
        <w:top w:val="none" w:sz="0" w:space="0" w:color="auto"/>
        <w:left w:val="none" w:sz="0" w:space="0" w:color="auto"/>
        <w:bottom w:val="none" w:sz="0" w:space="0" w:color="auto"/>
        <w:right w:val="none" w:sz="0" w:space="0" w:color="auto"/>
      </w:divBdr>
    </w:div>
    <w:div w:id="1958102785">
      <w:bodyDiv w:val="1"/>
      <w:marLeft w:val="0"/>
      <w:marRight w:val="0"/>
      <w:marTop w:val="0"/>
      <w:marBottom w:val="0"/>
      <w:divBdr>
        <w:top w:val="none" w:sz="0" w:space="0" w:color="auto"/>
        <w:left w:val="none" w:sz="0" w:space="0" w:color="auto"/>
        <w:bottom w:val="none" w:sz="0" w:space="0" w:color="auto"/>
        <w:right w:val="none" w:sz="0" w:space="0" w:color="auto"/>
      </w:divBdr>
    </w:div>
    <w:div w:id="2009670653">
      <w:bodyDiv w:val="1"/>
      <w:marLeft w:val="0"/>
      <w:marRight w:val="0"/>
      <w:marTop w:val="0"/>
      <w:marBottom w:val="0"/>
      <w:divBdr>
        <w:top w:val="none" w:sz="0" w:space="0" w:color="auto"/>
        <w:left w:val="none" w:sz="0" w:space="0" w:color="auto"/>
        <w:bottom w:val="none" w:sz="0" w:space="0" w:color="auto"/>
        <w:right w:val="none" w:sz="0" w:space="0" w:color="auto"/>
      </w:divBdr>
    </w:div>
    <w:div w:id="2039037247">
      <w:bodyDiv w:val="1"/>
      <w:marLeft w:val="0"/>
      <w:marRight w:val="0"/>
      <w:marTop w:val="0"/>
      <w:marBottom w:val="0"/>
      <w:divBdr>
        <w:top w:val="none" w:sz="0" w:space="0" w:color="auto"/>
        <w:left w:val="none" w:sz="0" w:space="0" w:color="auto"/>
        <w:bottom w:val="none" w:sz="0" w:space="0" w:color="auto"/>
        <w:right w:val="none" w:sz="0" w:space="0" w:color="auto"/>
      </w:divBdr>
    </w:div>
    <w:div w:id="214369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eif.org/en/lei-solutions/gleifs-digital-strategy-for-the-lei/introducing-the-verifiable-lei-vlei" TargetMode="External"/><Relationship Id="rId18" Type="http://schemas.openxmlformats.org/officeDocument/2006/relationships/hyperlink" Target="https://www.gleif.org/en/lei-solutions/gleifs-digital-strategy-for-the-lei/introducing-the-verifiable-lei-vlei" TargetMode="External"/><Relationship Id="rId26" Type="http://schemas.openxmlformats.org/officeDocument/2006/relationships/hyperlink" Target="https://www.iso.org/standard/79917.html" TargetMode="External"/><Relationship Id="rId3" Type="http://schemas.openxmlformats.org/officeDocument/2006/relationships/numbering" Target="numbering.xml"/><Relationship Id="rId21" Type="http://schemas.openxmlformats.org/officeDocument/2006/relationships/hyperlink" Target="https://www.gleif.org/en/about/governance/regulatory-oversight-committee-roc"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www.gleif.org/en/about/governance" TargetMode="External"/><Relationship Id="rId25" Type="http://schemas.openxmlformats.org/officeDocument/2006/relationships/hyperlink" Target="https://www.iso.org/standard/78829.html" TargetMode="External"/><Relationship Id="rId2" Type="http://schemas.openxmlformats.org/officeDocument/2006/relationships/customXml" Target="../customXml/item2.xml"/><Relationship Id="rId16" Type="http://schemas.openxmlformats.org/officeDocument/2006/relationships/hyperlink" Target="mailto:Karla.McKenna@gleif.org" TargetMode="External"/><Relationship Id="rId20" Type="http://schemas.openxmlformats.org/officeDocument/2006/relationships/hyperlink" Target="https://www.gleif.org/en/about/governance/mou-between-gleif-and-lei-ro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gleif.org/en/about/governance/board-of-directors" TargetMode="External"/><Relationship Id="rId5" Type="http://schemas.openxmlformats.org/officeDocument/2006/relationships/settings" Target="settings.xml"/><Relationship Id="rId15" Type="http://schemas.openxmlformats.org/officeDocument/2006/relationships/hyperlink" Target="https://tools.ietf.org/html/rfc2119" TargetMode="External"/><Relationship Id="rId23" Type="http://schemas.openxmlformats.org/officeDocument/2006/relationships/hyperlink" Target="https://www.gleif.org/en/about/governance/by-laws" TargetMode="External"/><Relationship Id="rId28" Type="http://schemas.openxmlformats.org/officeDocument/2006/relationships/fontTable" Target="fontTable.xml"/><Relationship Id="rId10" Type="http://schemas.openxmlformats.org/officeDocument/2006/relationships/image" Target="media/image2.svg"/><Relationship Id="rId19" Type="http://schemas.openxmlformats.org/officeDocument/2006/relationships/hyperlink" Target="https://www.gleif.org/en/about/governanc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leif.org/en/" TargetMode="External"/><Relationship Id="rId22" Type="http://schemas.openxmlformats.org/officeDocument/2006/relationships/hyperlink" Target="https://www.gleif.org/en/about/governance/statut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926D2-8DF3-7A4A-B90C-2CB219F56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4284</Words>
  <Characters>23091</Characters>
  <Application>Microsoft Office Word</Application>
  <DocSecurity>0</DocSecurity>
  <Lines>679</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Verifiable LEI (</dc:creator>
  <cp:keywords/>
  <dc:description/>
  <cp:lastModifiedBy>GLEIF</cp:lastModifiedBy>
  <cp:revision>3</cp:revision>
  <dcterms:created xsi:type="dcterms:W3CDTF">2022-05-12T16:39:00Z</dcterms:created>
  <dcterms:modified xsi:type="dcterms:W3CDTF">2022-05-12T16:45:00Z</dcterms:modified>
</cp:coreProperties>
</file>
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FF5EC" w14:textId="2527544B" w:rsidR="004035E6" w:rsidRDefault="004035E6" w:rsidP="00A32E8C">
      <w:pPr>
        <w:jc w:val="center"/>
      </w:pPr>
      <w:r>
        <w:rPr>
          <w:noProof/>
        </w:rPr>
        <w:drawing>
          <wp:anchor distT="0" distB="0" distL="114300" distR="114300" simplePos="0" relativeHeight="251661312" behindDoc="0" locked="0" layoutInCell="1" allowOverlap="1" wp14:anchorId="355D5B6B" wp14:editId="535A3A8D">
            <wp:simplePos x="0" y="0"/>
            <wp:positionH relativeFrom="column">
              <wp:posOffset>5426710</wp:posOffset>
            </wp:positionH>
            <wp:positionV relativeFrom="paragraph">
              <wp:posOffset>-176336</wp:posOffset>
            </wp:positionV>
            <wp:extent cx="1645506" cy="558077"/>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645506" cy="558077"/>
                    </a:xfrm>
                    <a:prstGeom prst="rect">
                      <a:avLst/>
                    </a:prstGeom>
                  </pic:spPr>
                </pic:pic>
              </a:graphicData>
            </a:graphic>
            <wp14:sizeRelH relativeFrom="margin">
              <wp14:pctWidth>0</wp14:pctWidth>
            </wp14:sizeRelH>
            <wp14:sizeRelV relativeFrom="margin">
              <wp14:pctHeight>0</wp14:pctHeight>
            </wp14:sizeRelV>
          </wp:anchor>
        </w:drawing>
      </w:r>
    </w:p>
    <w:p w14:paraId="584AD446" w14:textId="6F405529" w:rsidR="004035E6" w:rsidRDefault="00927A7F">
      <w:pPr>
        <w:spacing w:after="0"/>
      </w:pPr>
      <w:r>
        <w:rPr>
          <w:rFonts w:ascii="Times New Roman"/>
          <w:noProof/>
          <w:sz w:val="20"/>
        </w:rPr>
        <w:drawing>
          <wp:anchor distT="0" distB="0" distL="114300" distR="114300" simplePos="0" relativeHeight="251665408" behindDoc="0" locked="0" layoutInCell="1" allowOverlap="1" wp14:anchorId="77B8A704" wp14:editId="45BF6E44">
            <wp:simplePos x="0" y="0"/>
            <wp:positionH relativeFrom="page">
              <wp:posOffset>13335</wp:posOffset>
            </wp:positionH>
            <wp:positionV relativeFrom="paragraph">
              <wp:posOffset>1553478</wp:posOffset>
            </wp:positionV>
            <wp:extent cx="7759065" cy="6839242"/>
            <wp:effectExtent l="0" t="0" r="635"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3774" b="1499"/>
                    <a:stretch/>
                  </pic:blipFill>
                  <pic:spPr bwMode="auto">
                    <a:xfrm>
                      <a:off x="0" y="0"/>
                      <a:ext cx="7759065" cy="683924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7630">
        <w:rPr>
          <w:noProof/>
        </w:rPr>
        <w:drawing>
          <wp:anchor distT="0" distB="0" distL="114300" distR="114300" simplePos="0" relativeHeight="251667456" behindDoc="0" locked="0" layoutInCell="1" allowOverlap="1" wp14:anchorId="63768681" wp14:editId="48DFC360">
            <wp:simplePos x="0" y="0"/>
            <wp:positionH relativeFrom="page">
              <wp:posOffset>944245</wp:posOffset>
            </wp:positionH>
            <wp:positionV relativeFrom="paragraph">
              <wp:posOffset>2273439</wp:posOffset>
            </wp:positionV>
            <wp:extent cx="5079533" cy="4014470"/>
            <wp:effectExtent l="0" t="0" r="0" b="0"/>
            <wp:wrapNone/>
            <wp:docPr id="8" name="Picture 8" descr="A satellite in sp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atellite in space&#10;&#10;Description automatically generated with low confidence"/>
                    <pic:cNvPicPr/>
                  </pic:nvPicPr>
                  <pic:blipFill rotWithShape="1">
                    <a:blip r:embed="rId13">
                      <a:extLst>
                        <a:ext uri="{28A0092B-C50C-407E-A947-70E740481C1C}">
                          <a14:useLocalDpi xmlns:a14="http://schemas.microsoft.com/office/drawing/2010/main" val="0"/>
                        </a:ext>
                      </a:extLst>
                    </a:blip>
                    <a:srcRect l="48905" t="28169"/>
                    <a:stretch/>
                  </pic:blipFill>
                  <pic:spPr bwMode="auto">
                    <a:xfrm>
                      <a:off x="0" y="0"/>
                      <a:ext cx="5079533" cy="4014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35E6">
        <w:rPr>
          <w:rFonts w:ascii="Times New Roman"/>
          <w:noProof/>
          <w:sz w:val="20"/>
        </w:rPr>
        <mc:AlternateContent>
          <mc:Choice Requires="wps">
            <w:drawing>
              <wp:anchor distT="0" distB="0" distL="114300" distR="114300" simplePos="0" relativeHeight="251663360" behindDoc="0" locked="1" layoutInCell="1" allowOverlap="1" wp14:anchorId="381AFF42" wp14:editId="503DFBAC">
                <wp:simplePos x="0" y="0"/>
                <wp:positionH relativeFrom="page">
                  <wp:posOffset>-224155</wp:posOffset>
                </wp:positionH>
                <wp:positionV relativeFrom="page">
                  <wp:posOffset>525780</wp:posOffset>
                </wp:positionV>
                <wp:extent cx="8550275" cy="1852295"/>
                <wp:effectExtent l="0" t="0" r="9525" b="1905"/>
                <wp:wrapNone/>
                <wp:docPr id="6"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550275" cy="185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603CA" w14:textId="77777777" w:rsidR="00E73541" w:rsidRDefault="00E73541" w:rsidP="00763D1C">
                            <w:pPr>
                              <w:spacing w:after="0" w:line="194" w:lineRule="auto"/>
                              <w:ind w:left="432" w:right="432"/>
                              <w:rPr>
                                <w:rFonts w:asciiTheme="majorHAnsi" w:hAnsiTheme="majorHAnsi" w:cstheme="majorHAnsi"/>
                                <w:color w:val="FFFFFF"/>
                                <w:w w:val="95"/>
                                <w:sz w:val="56"/>
                                <w:szCs w:val="56"/>
                              </w:rPr>
                            </w:pPr>
                          </w:p>
                          <w:p w14:paraId="3D70ABA3" w14:textId="77777777" w:rsidR="00E73541" w:rsidRDefault="00E73541" w:rsidP="00763D1C">
                            <w:pPr>
                              <w:spacing w:after="0" w:line="194" w:lineRule="auto"/>
                              <w:ind w:left="432" w:right="432"/>
                              <w:rPr>
                                <w:rFonts w:asciiTheme="majorHAnsi" w:hAnsiTheme="majorHAnsi" w:cstheme="majorHAnsi"/>
                                <w:color w:val="FFFFFF"/>
                                <w:w w:val="95"/>
                                <w:sz w:val="56"/>
                                <w:szCs w:val="56"/>
                              </w:rPr>
                            </w:pPr>
                          </w:p>
                          <w:p w14:paraId="6714A6CA" w14:textId="752C3EC3" w:rsidR="006A60FE" w:rsidRPr="005278D0" w:rsidRDefault="006A60FE" w:rsidP="00763D1C">
                            <w:pPr>
                              <w:spacing w:after="0" w:line="194" w:lineRule="auto"/>
                              <w:ind w:left="432" w:right="432"/>
                              <w:rPr>
                                <w:rFonts w:asciiTheme="majorHAnsi" w:hAnsiTheme="majorHAnsi" w:cstheme="majorHAnsi"/>
                                <w:color w:val="FFFFFF"/>
                                <w:w w:val="95"/>
                                <w:sz w:val="56"/>
                                <w:szCs w:val="56"/>
                              </w:rPr>
                            </w:pPr>
                            <w:r w:rsidRPr="005278D0">
                              <w:rPr>
                                <w:rFonts w:asciiTheme="majorHAnsi" w:hAnsiTheme="majorHAnsi" w:cstheme="majorHAnsi"/>
                                <w:color w:val="FFFFFF"/>
                                <w:w w:val="95"/>
                                <w:sz w:val="56"/>
                                <w:szCs w:val="56"/>
                              </w:rPr>
                              <w:t>verifiable LEI (vLEI)</w:t>
                            </w:r>
                            <w:r w:rsidR="00E73541">
                              <w:rPr>
                                <w:rFonts w:asciiTheme="majorHAnsi" w:hAnsiTheme="majorHAnsi" w:cstheme="majorHAnsi"/>
                                <w:color w:val="FFFFFF"/>
                                <w:w w:val="95"/>
                                <w:sz w:val="56"/>
                                <w:szCs w:val="56"/>
                              </w:rPr>
                              <w:t xml:space="preserve"> </w:t>
                            </w:r>
                            <w:r w:rsidRPr="005278D0">
                              <w:rPr>
                                <w:rFonts w:asciiTheme="majorHAnsi" w:hAnsiTheme="majorHAnsi" w:cstheme="majorHAnsi"/>
                                <w:color w:val="FFFFFF"/>
                                <w:w w:val="95"/>
                                <w:sz w:val="56"/>
                                <w:szCs w:val="56"/>
                              </w:rPr>
                              <w:t>Ecosystem Governanc</w:t>
                            </w:r>
                            <w:r w:rsidR="00763D1C">
                              <w:rPr>
                                <w:rFonts w:asciiTheme="majorHAnsi" w:hAnsiTheme="majorHAnsi" w:cstheme="majorHAnsi"/>
                                <w:color w:val="FFFFFF"/>
                                <w:w w:val="95"/>
                                <w:sz w:val="56"/>
                                <w:szCs w:val="56"/>
                              </w:rPr>
                              <w:t>e</w:t>
                            </w:r>
                            <w:r w:rsidR="00E73541">
                              <w:rPr>
                                <w:rFonts w:asciiTheme="majorHAnsi" w:hAnsiTheme="majorHAnsi" w:cstheme="majorHAnsi"/>
                                <w:color w:val="FFFFFF"/>
                                <w:w w:val="95"/>
                                <w:sz w:val="56"/>
                                <w:szCs w:val="56"/>
                              </w:rPr>
                              <w:t xml:space="preserve"> </w:t>
                            </w:r>
                            <w:r w:rsidRPr="005278D0">
                              <w:rPr>
                                <w:rFonts w:asciiTheme="majorHAnsi" w:hAnsiTheme="majorHAnsi" w:cstheme="majorHAnsi"/>
                                <w:color w:val="FFFFFF"/>
                                <w:w w:val="95"/>
                                <w:sz w:val="56"/>
                                <w:szCs w:val="56"/>
                              </w:rPr>
                              <w:t>Framework</w:t>
                            </w:r>
                            <w:r w:rsidR="00763D1C">
                              <w:rPr>
                                <w:rFonts w:asciiTheme="majorHAnsi" w:hAnsiTheme="majorHAnsi" w:cstheme="majorHAnsi"/>
                                <w:color w:val="FFFFFF"/>
                                <w:w w:val="95"/>
                                <w:sz w:val="56"/>
                                <w:szCs w:val="56"/>
                              </w:rPr>
                              <w:t>:</w:t>
                            </w:r>
                          </w:p>
                          <w:p w14:paraId="21A913F6" w14:textId="77777777" w:rsidR="00763D1C" w:rsidRDefault="004035E6" w:rsidP="00763D1C">
                            <w:pPr>
                              <w:spacing w:after="0" w:line="194" w:lineRule="auto"/>
                              <w:ind w:left="432" w:right="432"/>
                              <w:rPr>
                                <w:rFonts w:asciiTheme="majorHAnsi" w:hAnsiTheme="majorHAnsi" w:cstheme="majorHAnsi"/>
                                <w:color w:val="FFFFFF"/>
                                <w:w w:val="95"/>
                                <w:sz w:val="56"/>
                                <w:szCs w:val="56"/>
                              </w:rPr>
                            </w:pPr>
                            <w:r w:rsidRPr="005278D0">
                              <w:rPr>
                                <w:rFonts w:asciiTheme="majorHAnsi" w:hAnsiTheme="majorHAnsi" w:cstheme="majorHAnsi"/>
                                <w:color w:val="FFFFFF"/>
                                <w:w w:val="95"/>
                                <w:sz w:val="56"/>
                                <w:szCs w:val="56"/>
                              </w:rPr>
                              <w:t>Legal Entity Official Organizational</w:t>
                            </w:r>
                            <w:r w:rsidR="000378E6" w:rsidRPr="005278D0">
                              <w:rPr>
                                <w:rFonts w:asciiTheme="majorHAnsi" w:hAnsiTheme="majorHAnsi" w:cstheme="majorHAnsi"/>
                                <w:color w:val="FFFFFF"/>
                                <w:w w:val="95"/>
                                <w:sz w:val="56"/>
                                <w:szCs w:val="56"/>
                              </w:rPr>
                              <w:t xml:space="preserve"> Role</w:t>
                            </w:r>
                            <w:r w:rsidRPr="005278D0">
                              <w:rPr>
                                <w:rFonts w:asciiTheme="majorHAnsi" w:hAnsiTheme="majorHAnsi" w:cstheme="majorHAnsi"/>
                                <w:color w:val="FFFFFF"/>
                                <w:w w:val="95"/>
                                <w:sz w:val="56"/>
                                <w:szCs w:val="56"/>
                              </w:rPr>
                              <w:t xml:space="preserve"> vLEI </w:t>
                            </w:r>
                          </w:p>
                          <w:p w14:paraId="600695A6" w14:textId="544CCEDF" w:rsidR="004035E6" w:rsidRDefault="004035E6" w:rsidP="00763D1C">
                            <w:pPr>
                              <w:spacing w:after="0" w:line="194" w:lineRule="auto"/>
                              <w:ind w:left="432" w:right="432"/>
                              <w:rPr>
                                <w:rFonts w:asciiTheme="majorHAnsi" w:hAnsiTheme="majorHAnsi" w:cstheme="majorHAnsi"/>
                                <w:color w:val="FFFFFF"/>
                                <w:w w:val="95"/>
                                <w:sz w:val="56"/>
                                <w:szCs w:val="56"/>
                              </w:rPr>
                            </w:pPr>
                            <w:r w:rsidRPr="005278D0">
                              <w:rPr>
                                <w:rFonts w:asciiTheme="majorHAnsi" w:hAnsiTheme="majorHAnsi" w:cstheme="majorHAnsi"/>
                                <w:color w:val="FFFFFF"/>
                                <w:w w:val="95"/>
                                <w:sz w:val="56"/>
                                <w:szCs w:val="56"/>
                              </w:rPr>
                              <w:t>Credential</w:t>
                            </w:r>
                            <w:r w:rsidR="001B1F25" w:rsidRPr="005278D0">
                              <w:rPr>
                                <w:rFonts w:asciiTheme="majorHAnsi" w:hAnsiTheme="majorHAnsi" w:cstheme="majorHAnsi"/>
                                <w:color w:val="FFFFFF"/>
                                <w:w w:val="95"/>
                                <w:sz w:val="56"/>
                                <w:szCs w:val="56"/>
                              </w:rPr>
                              <w:t xml:space="preserve"> Governance Framework</w:t>
                            </w:r>
                          </w:p>
                          <w:p w14:paraId="5928A662" w14:textId="51B89FB1" w:rsidR="00435498" w:rsidRPr="005278D0" w:rsidRDefault="00435498" w:rsidP="00435498">
                            <w:pPr>
                              <w:spacing w:after="0" w:line="194" w:lineRule="auto"/>
                              <w:ind w:left="432" w:right="432"/>
                              <w:rPr>
                                <w:rFonts w:asciiTheme="majorHAnsi" w:hAnsiTheme="majorHAnsi" w:cstheme="majorHAnsi"/>
                                <w:sz w:val="56"/>
                                <w:szCs w:val="56"/>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81AFF42" id="_x0000_t202" coordsize="21600,21600" o:spt="202" path="m,l,21600r21600,l21600,xe">
                <v:stroke joinstyle="miter"/>
                <v:path gradientshapeok="t" o:connecttype="rect"/>
              </v:shapetype>
              <v:shape id="docshape4" o:spid="_x0000_s1026" type="#_x0000_t202" style="position:absolute;margin-left:-17.65pt;margin-top:41.4pt;width:673.25pt;height:145.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" filled="f" stroked="f">
                <v:path arrowok="t"/>
                <v:textbox inset="0,0,0,0">
                  <w:txbxContent>
                    <w:p w14:paraId="4AE603CA" w14:textId="77777777" w:rsidR="00E73541" w:rsidRDefault="00E73541" w:rsidP="00763D1C">
                      <w:pPr>
                        <w:spacing w:after="0" w:line="194" w:lineRule="auto"/>
                        <w:ind w:left="432" w:right="432"/>
                        <w:rPr>
                          <w:rFonts w:asciiTheme="majorHAnsi" w:hAnsiTheme="majorHAnsi" w:cstheme="majorHAnsi"/>
                          <w:color w:val="FFFFFF"/>
                          <w:w w:val="95"/>
                          <w:sz w:val="56"/>
                          <w:szCs w:val="56"/>
                        </w:rPr>
                      </w:pPr>
                    </w:p>
                    <w:p w14:paraId="3D70ABA3" w14:textId="77777777" w:rsidR="00E73541" w:rsidRDefault="00E73541" w:rsidP="00763D1C">
                      <w:pPr>
                        <w:spacing w:after="0" w:line="194" w:lineRule="auto"/>
                        <w:ind w:left="432" w:right="432"/>
                        <w:rPr>
                          <w:rFonts w:asciiTheme="majorHAnsi" w:hAnsiTheme="majorHAnsi" w:cstheme="majorHAnsi"/>
                          <w:color w:val="FFFFFF"/>
                          <w:w w:val="95"/>
                          <w:sz w:val="56"/>
                          <w:szCs w:val="56"/>
                        </w:rPr>
                      </w:pPr>
                    </w:p>
                    <w:p w14:paraId="6714A6CA" w14:textId="752C3EC3" w:rsidR="006A60FE" w:rsidRPr="005278D0" w:rsidRDefault="006A60FE" w:rsidP="00763D1C">
                      <w:pPr>
                        <w:spacing w:after="0" w:line="194" w:lineRule="auto"/>
                        <w:ind w:left="432" w:right="432"/>
                        <w:rPr>
                          <w:rFonts w:asciiTheme="majorHAnsi" w:hAnsiTheme="majorHAnsi" w:cstheme="majorHAnsi"/>
                          <w:color w:val="FFFFFF"/>
                          <w:w w:val="95"/>
                          <w:sz w:val="56"/>
                          <w:szCs w:val="56"/>
                        </w:rPr>
                      </w:pPr>
                      <w:r w:rsidRPr="005278D0">
                        <w:rPr>
                          <w:rFonts w:asciiTheme="majorHAnsi" w:hAnsiTheme="majorHAnsi" w:cstheme="majorHAnsi"/>
                          <w:color w:val="FFFFFF"/>
                          <w:w w:val="95"/>
                          <w:sz w:val="56"/>
                          <w:szCs w:val="56"/>
                        </w:rPr>
                        <w:t>verifiable LEI (</w:t>
                      </w:r>
                      <w:proofErr w:type="spellStart"/>
                      <w:r w:rsidRPr="005278D0">
                        <w:rPr>
                          <w:rFonts w:asciiTheme="majorHAnsi" w:hAnsiTheme="majorHAnsi" w:cstheme="majorHAnsi"/>
                          <w:color w:val="FFFFFF"/>
                          <w:w w:val="95"/>
                          <w:sz w:val="56"/>
                          <w:szCs w:val="56"/>
                        </w:rPr>
                        <w:t>vLEI</w:t>
                      </w:r>
                      <w:proofErr w:type="spellEnd"/>
                      <w:r w:rsidRPr="005278D0">
                        <w:rPr>
                          <w:rFonts w:asciiTheme="majorHAnsi" w:hAnsiTheme="majorHAnsi" w:cstheme="majorHAnsi"/>
                          <w:color w:val="FFFFFF"/>
                          <w:w w:val="95"/>
                          <w:sz w:val="56"/>
                          <w:szCs w:val="56"/>
                        </w:rPr>
                        <w:t>)</w:t>
                      </w:r>
                      <w:r w:rsidR="00E73541">
                        <w:rPr>
                          <w:rFonts w:asciiTheme="majorHAnsi" w:hAnsiTheme="majorHAnsi" w:cstheme="majorHAnsi"/>
                          <w:color w:val="FFFFFF"/>
                          <w:w w:val="95"/>
                          <w:sz w:val="56"/>
                          <w:szCs w:val="56"/>
                        </w:rPr>
                        <w:t xml:space="preserve"> </w:t>
                      </w:r>
                      <w:r w:rsidRPr="005278D0">
                        <w:rPr>
                          <w:rFonts w:asciiTheme="majorHAnsi" w:hAnsiTheme="majorHAnsi" w:cstheme="majorHAnsi"/>
                          <w:color w:val="FFFFFF"/>
                          <w:w w:val="95"/>
                          <w:sz w:val="56"/>
                          <w:szCs w:val="56"/>
                        </w:rPr>
                        <w:t>Ecosystem Governanc</w:t>
                      </w:r>
                      <w:r w:rsidR="00763D1C">
                        <w:rPr>
                          <w:rFonts w:asciiTheme="majorHAnsi" w:hAnsiTheme="majorHAnsi" w:cstheme="majorHAnsi"/>
                          <w:color w:val="FFFFFF"/>
                          <w:w w:val="95"/>
                          <w:sz w:val="56"/>
                          <w:szCs w:val="56"/>
                        </w:rPr>
                        <w:t>e</w:t>
                      </w:r>
                      <w:r w:rsidR="00E73541">
                        <w:rPr>
                          <w:rFonts w:asciiTheme="majorHAnsi" w:hAnsiTheme="majorHAnsi" w:cstheme="majorHAnsi"/>
                          <w:color w:val="FFFFFF"/>
                          <w:w w:val="95"/>
                          <w:sz w:val="56"/>
                          <w:szCs w:val="56"/>
                        </w:rPr>
                        <w:t xml:space="preserve"> </w:t>
                      </w:r>
                      <w:r w:rsidRPr="005278D0">
                        <w:rPr>
                          <w:rFonts w:asciiTheme="majorHAnsi" w:hAnsiTheme="majorHAnsi" w:cstheme="majorHAnsi"/>
                          <w:color w:val="FFFFFF"/>
                          <w:w w:val="95"/>
                          <w:sz w:val="56"/>
                          <w:szCs w:val="56"/>
                        </w:rPr>
                        <w:t>Framework</w:t>
                      </w:r>
                      <w:r w:rsidR="00763D1C">
                        <w:rPr>
                          <w:rFonts w:asciiTheme="majorHAnsi" w:hAnsiTheme="majorHAnsi" w:cstheme="majorHAnsi"/>
                          <w:color w:val="FFFFFF"/>
                          <w:w w:val="95"/>
                          <w:sz w:val="56"/>
                          <w:szCs w:val="56"/>
                        </w:rPr>
                        <w:t>:</w:t>
                      </w:r>
                    </w:p>
                    <w:p w14:paraId="21A913F6" w14:textId="77777777" w:rsidR="00763D1C" w:rsidRDefault="004035E6" w:rsidP="00763D1C">
                      <w:pPr>
                        <w:spacing w:after="0" w:line="194" w:lineRule="auto"/>
                        <w:ind w:left="432" w:right="432"/>
                        <w:rPr>
                          <w:rFonts w:asciiTheme="majorHAnsi" w:hAnsiTheme="majorHAnsi" w:cstheme="majorHAnsi"/>
                          <w:color w:val="FFFFFF"/>
                          <w:w w:val="95"/>
                          <w:sz w:val="56"/>
                          <w:szCs w:val="56"/>
                        </w:rPr>
                      </w:pPr>
                      <w:r w:rsidRPr="005278D0">
                        <w:rPr>
                          <w:rFonts w:asciiTheme="majorHAnsi" w:hAnsiTheme="majorHAnsi" w:cstheme="majorHAnsi"/>
                          <w:color w:val="FFFFFF"/>
                          <w:w w:val="95"/>
                          <w:sz w:val="56"/>
                          <w:szCs w:val="56"/>
                        </w:rPr>
                        <w:t>Legal Entity Official Organizational</w:t>
                      </w:r>
                      <w:r w:rsidR="000378E6" w:rsidRPr="005278D0">
                        <w:rPr>
                          <w:rFonts w:asciiTheme="majorHAnsi" w:hAnsiTheme="majorHAnsi" w:cstheme="majorHAnsi"/>
                          <w:color w:val="FFFFFF"/>
                          <w:w w:val="95"/>
                          <w:sz w:val="56"/>
                          <w:szCs w:val="56"/>
                        </w:rPr>
                        <w:t xml:space="preserve"> Role</w:t>
                      </w:r>
                      <w:r w:rsidRPr="005278D0">
                        <w:rPr>
                          <w:rFonts w:asciiTheme="majorHAnsi" w:hAnsiTheme="majorHAnsi" w:cstheme="majorHAnsi"/>
                          <w:color w:val="FFFFFF"/>
                          <w:w w:val="95"/>
                          <w:sz w:val="56"/>
                          <w:szCs w:val="56"/>
                        </w:rPr>
                        <w:t xml:space="preserve"> </w:t>
                      </w:r>
                      <w:proofErr w:type="spellStart"/>
                      <w:r w:rsidRPr="005278D0">
                        <w:rPr>
                          <w:rFonts w:asciiTheme="majorHAnsi" w:hAnsiTheme="majorHAnsi" w:cstheme="majorHAnsi"/>
                          <w:color w:val="FFFFFF"/>
                          <w:w w:val="95"/>
                          <w:sz w:val="56"/>
                          <w:szCs w:val="56"/>
                        </w:rPr>
                        <w:t>vLEI</w:t>
                      </w:r>
                      <w:proofErr w:type="spellEnd"/>
                      <w:r w:rsidRPr="005278D0">
                        <w:rPr>
                          <w:rFonts w:asciiTheme="majorHAnsi" w:hAnsiTheme="majorHAnsi" w:cstheme="majorHAnsi"/>
                          <w:color w:val="FFFFFF"/>
                          <w:w w:val="95"/>
                          <w:sz w:val="56"/>
                          <w:szCs w:val="56"/>
                        </w:rPr>
                        <w:t xml:space="preserve"> </w:t>
                      </w:r>
                    </w:p>
                    <w:p w14:paraId="600695A6" w14:textId="544CCEDF" w:rsidR="004035E6" w:rsidRDefault="004035E6" w:rsidP="00763D1C">
                      <w:pPr>
                        <w:spacing w:after="0" w:line="194" w:lineRule="auto"/>
                        <w:ind w:left="432" w:right="432"/>
                        <w:rPr>
                          <w:rFonts w:asciiTheme="majorHAnsi" w:hAnsiTheme="majorHAnsi" w:cstheme="majorHAnsi"/>
                          <w:color w:val="FFFFFF"/>
                          <w:w w:val="95"/>
                          <w:sz w:val="56"/>
                          <w:szCs w:val="56"/>
                        </w:rPr>
                      </w:pPr>
                      <w:r w:rsidRPr="005278D0">
                        <w:rPr>
                          <w:rFonts w:asciiTheme="majorHAnsi" w:hAnsiTheme="majorHAnsi" w:cstheme="majorHAnsi"/>
                          <w:color w:val="FFFFFF"/>
                          <w:w w:val="95"/>
                          <w:sz w:val="56"/>
                          <w:szCs w:val="56"/>
                        </w:rPr>
                        <w:t>Credential</w:t>
                      </w:r>
                      <w:r w:rsidR="001B1F25" w:rsidRPr="005278D0">
                        <w:rPr>
                          <w:rFonts w:asciiTheme="majorHAnsi" w:hAnsiTheme="majorHAnsi" w:cstheme="majorHAnsi"/>
                          <w:color w:val="FFFFFF"/>
                          <w:w w:val="95"/>
                          <w:sz w:val="56"/>
                          <w:szCs w:val="56"/>
                        </w:rPr>
                        <w:t xml:space="preserve"> Governance Framework</w:t>
                      </w:r>
                    </w:p>
                    <w:p w14:paraId="5928A662" w14:textId="51B89FB1" w:rsidR="00435498" w:rsidRPr="005278D0" w:rsidRDefault="00435498" w:rsidP="00435498">
                      <w:pPr>
                        <w:spacing w:after="0" w:line="194" w:lineRule="auto"/>
                        <w:ind w:left="432" w:right="432"/>
                        <w:rPr>
                          <w:rFonts w:asciiTheme="majorHAnsi" w:hAnsiTheme="majorHAnsi" w:cstheme="majorHAnsi"/>
                          <w:sz w:val="56"/>
                          <w:szCs w:val="56"/>
                        </w:rPr>
                      </w:pPr>
                    </w:p>
                  </w:txbxContent>
                </v:textbox>
                <w10:wrap anchorx="page" anchory="page"/>
                <w10:anchorlock/>
              </v:shape>
            </w:pict>
          </mc:Fallback>
        </mc:AlternateContent>
      </w:r>
      <w:r w:rsidR="004035E6">
        <w:br w:type="page"/>
      </w:r>
      <w:r w:rsidR="004035E6">
        <w:rPr>
          <w:rFonts w:ascii="Times New Roman"/>
          <w:noProof/>
          <w:sz w:val="20"/>
        </w:rPr>
        <mc:AlternateContent>
          <mc:Choice Requires="wps">
            <w:drawing>
              <wp:anchor distT="0" distB="0" distL="114300" distR="114300" simplePos="0" relativeHeight="251659264" behindDoc="0" locked="1" layoutInCell="1" allowOverlap="1" wp14:anchorId="08A82742" wp14:editId="660AEF4D">
                <wp:simplePos x="0" y="0"/>
                <wp:positionH relativeFrom="page">
                  <wp:posOffset>16510</wp:posOffset>
                </wp:positionH>
                <wp:positionV relativeFrom="page">
                  <wp:posOffset>4445</wp:posOffset>
                </wp:positionV>
                <wp:extent cx="7759700" cy="2362835"/>
                <wp:effectExtent l="0" t="0" r="0" b="0"/>
                <wp:wrapNone/>
                <wp:docPr id="4"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59700" cy="2362835"/>
                        </a:xfrm>
                        <a:prstGeom prst="rect">
                          <a:avLst/>
                        </a:prstGeom>
                        <a:solidFill>
                          <a:srgbClr val="9C9D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1C43F44" id="docshape2" o:spid="_x0000_s1026" style="position:absolute;margin-left:1.3pt;margin-top:.35pt;width:611pt;height:18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" fillcolor="#9c9d9d" stroked="f">
                <v:path arrowok="t"/>
                <w10:wrap anchorx="page" anchory="page"/>
                <w10:anchorlock/>
              </v:rect>
            </w:pict>
          </mc:Fallback>
        </mc:AlternateContent>
      </w:r>
    </w:p>
    <w:p w14:paraId="51B99914" w14:textId="77777777" w:rsidR="00A2227C" w:rsidRDefault="00A2227C" w:rsidP="00A32E8C">
      <w:pPr>
        <w:jc w:val="center"/>
        <w:sectPr w:rsidR="00A2227C" w:rsidSect="00A2227C">
          <w:footerReference w:type="default" r:id="rId14"/>
          <w:pgSz w:w="12240" w:h="15840"/>
          <w:pgMar w:top="720" w:right="720" w:bottom="720" w:left="720" w:header="720" w:footer="288" w:gutter="0"/>
          <w:lnNumType w:countBy="1" w:restart="newSection"/>
          <w:cols w:space="720"/>
          <w:docGrid w:linePitch="360"/>
        </w:sectPr>
      </w:pPr>
    </w:p>
    <w:p w14:paraId="5D5C96DB" w14:textId="3C242559" w:rsidR="009420DC" w:rsidRDefault="009420DC" w:rsidP="00A32E8C">
      <w:pPr>
        <w:jc w:val="center"/>
      </w:pPr>
    </w:p>
    <w:p w14:paraId="4F92F609" w14:textId="4D3E7C09" w:rsidR="004C4757" w:rsidRPr="004C4757" w:rsidRDefault="004C4757" w:rsidP="004C4757"/>
    <w:tbl>
      <w:tblPr>
        <w:tblStyle w:val="TableGrid"/>
        <w:tblW w:w="0" w:type="auto"/>
        <w:tblLook w:val="04A0" w:firstRow="1" w:lastRow="0" w:firstColumn="1" w:lastColumn="0" w:noHBand="0" w:noVBand="1"/>
      </w:tblPr>
      <w:tblGrid>
        <w:gridCol w:w="2875"/>
        <w:gridCol w:w="6475"/>
      </w:tblGrid>
      <w:tr w:rsidR="00423A56" w14:paraId="29D1BEA1" w14:textId="77777777" w:rsidTr="00D41F75">
        <w:tc>
          <w:tcPr>
            <w:tcW w:w="2875" w:type="dxa"/>
          </w:tcPr>
          <w:p w14:paraId="13B24644" w14:textId="637967B0" w:rsidR="00423A56" w:rsidRPr="0039188C" w:rsidRDefault="00B50C73" w:rsidP="00423A56">
            <w:pPr>
              <w:rPr>
                <w:rFonts w:ascii="Calibri" w:hAnsi="Calibri"/>
              </w:rPr>
            </w:pPr>
            <w:r w:rsidRPr="0039188C">
              <w:rPr>
                <w:rFonts w:ascii="Calibri" w:hAnsi="Calibri"/>
              </w:rPr>
              <w:t xml:space="preserve">Document </w:t>
            </w:r>
            <w:r w:rsidR="00D41F75" w:rsidRPr="0039188C">
              <w:rPr>
                <w:rFonts w:ascii="Calibri" w:hAnsi="Calibri"/>
              </w:rPr>
              <w:t>Name:</w:t>
            </w:r>
          </w:p>
        </w:tc>
        <w:tc>
          <w:tcPr>
            <w:tcW w:w="6475" w:type="dxa"/>
          </w:tcPr>
          <w:p w14:paraId="393E65BC" w14:textId="26981262" w:rsidR="00423A56" w:rsidRPr="0039188C" w:rsidRDefault="007D1256" w:rsidP="00423A56">
            <w:pPr>
              <w:rPr>
                <w:rFonts w:ascii="Calibri" w:hAnsi="Calibri"/>
              </w:rPr>
            </w:pPr>
            <w:r w:rsidRPr="0039188C">
              <w:rPr>
                <w:rFonts w:ascii="Calibri" w:hAnsi="Calibri"/>
              </w:rPr>
              <w:t xml:space="preserve">Legal Entity </w:t>
            </w:r>
            <w:r w:rsidR="006B6067" w:rsidRPr="0039188C">
              <w:rPr>
                <w:rFonts w:ascii="Calibri" w:hAnsi="Calibri"/>
              </w:rPr>
              <w:t xml:space="preserve">Official Organizational Role </w:t>
            </w:r>
            <w:proofErr w:type="spellStart"/>
            <w:r w:rsidR="004603C5" w:rsidRPr="0039188C">
              <w:rPr>
                <w:rFonts w:ascii="Calibri" w:hAnsi="Calibri"/>
              </w:rPr>
              <w:t>vLEI</w:t>
            </w:r>
            <w:proofErr w:type="spellEnd"/>
            <w:r w:rsidR="004603C5" w:rsidRPr="0039188C">
              <w:rPr>
                <w:rFonts w:ascii="Calibri" w:hAnsi="Calibri"/>
              </w:rPr>
              <w:t xml:space="preserve"> </w:t>
            </w:r>
            <w:r w:rsidR="00D603E3" w:rsidRPr="0039188C">
              <w:rPr>
                <w:rFonts w:ascii="Calibri" w:hAnsi="Calibri"/>
              </w:rPr>
              <w:t>Credential</w:t>
            </w:r>
            <w:r w:rsidR="00D41F75" w:rsidRPr="0039188C">
              <w:rPr>
                <w:rFonts w:ascii="Calibri" w:hAnsi="Calibri"/>
              </w:rPr>
              <w:t xml:space="preserve"> </w:t>
            </w:r>
            <w:r w:rsidR="00D603E3" w:rsidRPr="0039188C">
              <w:rPr>
                <w:rFonts w:ascii="Calibri" w:hAnsi="Calibri"/>
              </w:rPr>
              <w:t>Governance Framework</w:t>
            </w:r>
          </w:p>
        </w:tc>
      </w:tr>
      <w:tr w:rsidR="00403F6E" w14:paraId="5E017BA2" w14:textId="77777777" w:rsidTr="00D41F75">
        <w:tc>
          <w:tcPr>
            <w:tcW w:w="2875" w:type="dxa"/>
          </w:tcPr>
          <w:p w14:paraId="6E8AFE74" w14:textId="0BAFFBE1" w:rsidR="00403F6E" w:rsidRPr="0039188C" w:rsidRDefault="00403F6E" w:rsidP="00403F6E">
            <w:pPr>
              <w:rPr>
                <w:rFonts w:ascii="Calibri" w:hAnsi="Calibri"/>
              </w:rPr>
            </w:pPr>
            <w:r w:rsidRPr="0039188C">
              <w:rPr>
                <w:rFonts w:ascii="Calibri" w:hAnsi="Calibri"/>
              </w:rPr>
              <w:t>Document DID:</w:t>
            </w:r>
          </w:p>
        </w:tc>
        <w:tc>
          <w:tcPr>
            <w:tcW w:w="6475" w:type="dxa"/>
          </w:tcPr>
          <w:p w14:paraId="65508B6B" w14:textId="37D47512" w:rsidR="00403F6E" w:rsidRPr="0039188C" w:rsidRDefault="00403F6E" w:rsidP="00403F6E">
            <w:pPr>
              <w:rPr>
                <w:rFonts w:ascii="Calibri" w:hAnsi="Calibri"/>
              </w:rPr>
            </w:pPr>
            <w:r w:rsidRPr="00950D16">
              <w:rPr>
                <w:rFonts w:cstheme="minorHAnsi"/>
                <w:color w:val="000000" w:themeColor="text1"/>
              </w:rPr>
              <w:t>DID URL</w:t>
            </w:r>
            <w:r>
              <w:rPr>
                <w:rFonts w:cstheme="minorHAnsi"/>
                <w:color w:val="000000" w:themeColor="text1"/>
              </w:rPr>
              <w:t>s for all documents will be published with the v1.0 Draft of the Ecosystem Governance Framework.</w:t>
            </w:r>
          </w:p>
        </w:tc>
      </w:tr>
      <w:tr w:rsidR="00403F6E" w14:paraId="46B0BA63" w14:textId="77777777" w:rsidTr="00D41F75">
        <w:tc>
          <w:tcPr>
            <w:tcW w:w="2875" w:type="dxa"/>
          </w:tcPr>
          <w:p w14:paraId="79F0E80A" w14:textId="4C79A917" w:rsidR="00403F6E" w:rsidRPr="0039188C" w:rsidRDefault="00403F6E" w:rsidP="00403F6E">
            <w:pPr>
              <w:rPr>
                <w:rFonts w:ascii="Calibri" w:hAnsi="Calibri"/>
              </w:rPr>
            </w:pPr>
            <w:r w:rsidRPr="0039188C">
              <w:rPr>
                <w:rFonts w:ascii="Calibri" w:hAnsi="Calibri"/>
              </w:rPr>
              <w:t>Version Number:</w:t>
            </w:r>
          </w:p>
        </w:tc>
        <w:tc>
          <w:tcPr>
            <w:tcW w:w="6475" w:type="dxa"/>
          </w:tcPr>
          <w:p w14:paraId="2A02C0F2" w14:textId="6C7F9FF0" w:rsidR="00403F6E" w:rsidRPr="0039188C" w:rsidRDefault="00DA20EC" w:rsidP="00403F6E">
            <w:pPr>
              <w:rPr>
                <w:rFonts w:ascii="Calibri" w:hAnsi="Calibri"/>
              </w:rPr>
            </w:pPr>
            <w:r>
              <w:rPr>
                <w:rFonts w:ascii="Calibri" w:hAnsi="Calibri"/>
              </w:rPr>
              <w:t>v</w:t>
            </w:r>
            <w:r w:rsidR="00403F6E">
              <w:rPr>
                <w:rFonts w:ascii="Calibri" w:hAnsi="Calibri"/>
              </w:rPr>
              <w:t>0.</w:t>
            </w:r>
            <w:ins w:id="6" w:author="GLEIF" w:date="2022-05-10T15:48:00Z">
              <w:r w:rsidR="00DD378D">
                <w:rPr>
                  <w:rFonts w:ascii="Calibri" w:hAnsi="Calibri"/>
                </w:rPr>
                <w:t>3</w:t>
              </w:r>
            </w:ins>
            <w:del w:id="7" w:author="GLEIF" w:date="2022-02-22T15:17:00Z">
              <w:r w:rsidR="00403F6E" w:rsidDel="00C73EA2">
                <w:rPr>
                  <w:rFonts w:ascii="Calibri" w:hAnsi="Calibri"/>
                </w:rPr>
                <w:delText>9</w:delText>
              </w:r>
            </w:del>
            <w:r w:rsidR="00403F6E">
              <w:rPr>
                <w:rFonts w:ascii="Calibri" w:hAnsi="Calibri"/>
              </w:rPr>
              <w:t xml:space="preserve"> </w:t>
            </w:r>
            <w:del w:id="8" w:author="GLEIF" w:date="2022-02-22T15:17:00Z">
              <w:r w:rsidR="00403F6E" w:rsidDel="00C73EA2">
                <w:rPr>
                  <w:rFonts w:ascii="Calibri" w:hAnsi="Calibri"/>
                </w:rPr>
                <w:delText>Draft for</w:delText>
              </w:r>
            </w:del>
            <w:ins w:id="9" w:author="GLEIF" w:date="2022-02-25T16:48:00Z">
              <w:r w:rsidR="00D90F14">
                <w:rPr>
                  <w:rFonts w:ascii="Calibri" w:hAnsi="Calibri"/>
                </w:rPr>
                <w:t>w</w:t>
              </w:r>
            </w:ins>
            <w:ins w:id="10" w:author="GLEIF" w:date="2022-02-22T15:17:00Z">
              <w:r w:rsidR="00C73EA2">
                <w:rPr>
                  <w:rFonts w:ascii="Calibri" w:hAnsi="Calibri"/>
                </w:rPr>
                <w:t>ork Post</w:t>
              </w:r>
            </w:ins>
            <w:r w:rsidR="00403F6E">
              <w:rPr>
                <w:rFonts w:ascii="Calibri" w:hAnsi="Calibri"/>
              </w:rPr>
              <w:t xml:space="preserve"> </w:t>
            </w:r>
            <w:ins w:id="11" w:author="GLEIF" w:date="2022-05-12T12:14:00Z">
              <w:r w:rsidR="007B334C">
                <w:rPr>
                  <w:rFonts w:ascii="Calibri" w:hAnsi="Calibri"/>
                </w:rPr>
                <w:t xml:space="preserve">0.9 EGF </w:t>
              </w:r>
            </w:ins>
            <w:r w:rsidR="00403F6E">
              <w:rPr>
                <w:rFonts w:ascii="Calibri" w:hAnsi="Calibri"/>
              </w:rPr>
              <w:t>Publication</w:t>
            </w:r>
            <w:ins w:id="12" w:author="GLEIF" w:date="2022-02-22T15:17:00Z">
              <w:r w:rsidR="00C73EA2">
                <w:rPr>
                  <w:rFonts w:ascii="Calibri" w:hAnsi="Calibri"/>
                </w:rPr>
                <w:t xml:space="preserve"> Updates</w:t>
              </w:r>
            </w:ins>
          </w:p>
        </w:tc>
      </w:tr>
      <w:tr w:rsidR="00403F6E" w14:paraId="223F78AB" w14:textId="77777777" w:rsidTr="00D41F75">
        <w:tc>
          <w:tcPr>
            <w:tcW w:w="2875" w:type="dxa"/>
          </w:tcPr>
          <w:p w14:paraId="04EB43D5" w14:textId="46E78361" w:rsidR="00403F6E" w:rsidRPr="0039188C" w:rsidRDefault="00403F6E" w:rsidP="00403F6E">
            <w:pPr>
              <w:rPr>
                <w:rFonts w:ascii="Calibri" w:hAnsi="Calibri"/>
              </w:rPr>
            </w:pPr>
            <w:r w:rsidRPr="0039188C">
              <w:rPr>
                <w:rFonts w:ascii="Calibri" w:hAnsi="Calibri"/>
              </w:rPr>
              <w:t>Version Date:</w:t>
            </w:r>
          </w:p>
        </w:tc>
        <w:tc>
          <w:tcPr>
            <w:tcW w:w="6475" w:type="dxa"/>
          </w:tcPr>
          <w:p w14:paraId="5095EA04" w14:textId="32A81CA8" w:rsidR="00403F6E" w:rsidRPr="0039188C" w:rsidRDefault="00403F6E" w:rsidP="00403F6E">
            <w:pPr>
              <w:rPr>
                <w:rFonts w:ascii="Calibri" w:hAnsi="Calibri"/>
              </w:rPr>
            </w:pPr>
            <w:r>
              <w:rPr>
                <w:rFonts w:ascii="Calibri" w:hAnsi="Calibri"/>
              </w:rPr>
              <w:t>2022-0</w:t>
            </w:r>
            <w:ins w:id="13" w:author="GLEIF" w:date="2022-05-10T15:48:00Z">
              <w:r w:rsidR="00DD378D">
                <w:rPr>
                  <w:rFonts w:ascii="Calibri" w:hAnsi="Calibri"/>
                </w:rPr>
                <w:t>5</w:t>
              </w:r>
            </w:ins>
            <w:ins w:id="14" w:author="GLEIF" w:date="2022-03-10T18:26:00Z">
              <w:r w:rsidR="005059E7">
                <w:rPr>
                  <w:rFonts w:ascii="Calibri" w:hAnsi="Calibri"/>
                </w:rPr>
                <w:t>-10</w:t>
              </w:r>
            </w:ins>
            <w:del w:id="15" w:author="GLEIF" w:date="2022-03-10T18:26:00Z">
              <w:r w:rsidDel="005059E7">
                <w:rPr>
                  <w:rFonts w:ascii="Calibri" w:hAnsi="Calibri"/>
                </w:rPr>
                <w:delText>2-</w:delText>
              </w:r>
            </w:del>
            <w:del w:id="16" w:author="GLEIF" w:date="2022-02-22T15:17:00Z">
              <w:r w:rsidDel="00C73EA2">
                <w:rPr>
                  <w:rFonts w:ascii="Calibri" w:hAnsi="Calibri"/>
                </w:rPr>
                <w:delText>07</w:delText>
              </w:r>
            </w:del>
          </w:p>
        </w:tc>
      </w:tr>
      <w:tr w:rsidR="00403F6E" w14:paraId="5A483757" w14:textId="77777777" w:rsidTr="00D41F75">
        <w:tc>
          <w:tcPr>
            <w:tcW w:w="2875" w:type="dxa"/>
          </w:tcPr>
          <w:p w14:paraId="7804EA18" w14:textId="09DA7837" w:rsidR="00403F6E" w:rsidRPr="0039188C" w:rsidRDefault="00403F6E" w:rsidP="00403F6E">
            <w:pPr>
              <w:rPr>
                <w:rFonts w:ascii="Calibri" w:hAnsi="Calibri"/>
              </w:rPr>
            </w:pPr>
            <w:r w:rsidRPr="0039188C">
              <w:rPr>
                <w:rFonts w:ascii="Calibri" w:hAnsi="Calibri"/>
              </w:rPr>
              <w:t>Governance Authority:</w:t>
            </w:r>
          </w:p>
        </w:tc>
        <w:tc>
          <w:tcPr>
            <w:tcW w:w="6475" w:type="dxa"/>
          </w:tcPr>
          <w:p w14:paraId="6F95A0D6" w14:textId="18EAFF99" w:rsidR="00403F6E" w:rsidRPr="0039188C" w:rsidRDefault="00403F6E" w:rsidP="00403F6E">
            <w:pPr>
              <w:rPr>
                <w:rFonts w:ascii="Calibri" w:hAnsi="Calibri"/>
              </w:rPr>
            </w:pPr>
            <w:r w:rsidRPr="00A92133">
              <w:rPr>
                <w:rFonts w:ascii="Calibri" w:hAnsi="Calibri"/>
              </w:rPr>
              <w:t>Global Legal Entity Identifier Foundation (GLEIF)</w:t>
            </w:r>
          </w:p>
        </w:tc>
      </w:tr>
      <w:tr w:rsidR="00403F6E" w14:paraId="34D32A71" w14:textId="77777777" w:rsidTr="00D41F75">
        <w:tc>
          <w:tcPr>
            <w:tcW w:w="2875" w:type="dxa"/>
          </w:tcPr>
          <w:p w14:paraId="4B0D1174" w14:textId="240FFE74" w:rsidR="00403F6E" w:rsidRPr="0039188C" w:rsidRDefault="00403F6E" w:rsidP="00403F6E">
            <w:pPr>
              <w:rPr>
                <w:rFonts w:ascii="Calibri" w:hAnsi="Calibri"/>
              </w:rPr>
            </w:pPr>
            <w:r w:rsidRPr="0039188C">
              <w:rPr>
                <w:rFonts w:ascii="Calibri" w:hAnsi="Calibri"/>
              </w:rPr>
              <w:t>Governance Authority DID:</w:t>
            </w:r>
          </w:p>
        </w:tc>
        <w:tc>
          <w:tcPr>
            <w:tcW w:w="6475" w:type="dxa"/>
          </w:tcPr>
          <w:p w14:paraId="4F63702C" w14:textId="0A5C604F" w:rsidR="00403F6E" w:rsidRPr="0039188C" w:rsidRDefault="00403F6E" w:rsidP="00403F6E">
            <w:pPr>
              <w:rPr>
                <w:rFonts w:ascii="Calibri" w:hAnsi="Calibri"/>
              </w:rPr>
            </w:pPr>
            <w:r>
              <w:rPr>
                <w:rFonts w:ascii="Calibri" w:hAnsi="Calibri"/>
              </w:rPr>
              <w:t xml:space="preserve">The Governance Authority DID </w:t>
            </w:r>
            <w:r>
              <w:rPr>
                <w:rFonts w:cstheme="minorHAnsi"/>
                <w:color w:val="000000" w:themeColor="text1"/>
              </w:rPr>
              <w:t>will be published with the v1.0 Draft of the Ecosystem Governance Framework.</w:t>
            </w:r>
          </w:p>
        </w:tc>
      </w:tr>
      <w:tr w:rsidR="00403F6E" w14:paraId="5ECE3DD1" w14:textId="77777777" w:rsidTr="00D41F75">
        <w:tc>
          <w:tcPr>
            <w:tcW w:w="2875" w:type="dxa"/>
          </w:tcPr>
          <w:p w14:paraId="1F7FD95A" w14:textId="04936F69" w:rsidR="00403F6E" w:rsidRPr="0039188C" w:rsidRDefault="00403F6E" w:rsidP="00403F6E">
            <w:pPr>
              <w:rPr>
                <w:rFonts w:ascii="Calibri" w:hAnsi="Calibri"/>
              </w:rPr>
            </w:pPr>
            <w:r w:rsidRPr="0039188C">
              <w:rPr>
                <w:rFonts w:ascii="Calibri" w:hAnsi="Calibri"/>
              </w:rPr>
              <w:t>Copyright:</w:t>
            </w:r>
          </w:p>
        </w:tc>
        <w:tc>
          <w:tcPr>
            <w:tcW w:w="6475" w:type="dxa"/>
          </w:tcPr>
          <w:p w14:paraId="06C215E2" w14:textId="14E7745E" w:rsidR="00403F6E" w:rsidRPr="0039188C" w:rsidRDefault="00403F6E" w:rsidP="00403F6E">
            <w:pPr>
              <w:rPr>
                <w:rFonts w:ascii="Calibri" w:hAnsi="Calibri"/>
              </w:rPr>
            </w:pPr>
            <w:r>
              <w:rPr>
                <w:rFonts w:ascii="Calibri" w:hAnsi="Calibri"/>
              </w:rPr>
              <w:t>The verifiable LEI (</w:t>
            </w:r>
            <w:proofErr w:type="spellStart"/>
            <w:r w:rsidRPr="004555F7">
              <w:rPr>
                <w:rFonts w:ascii="Calibri" w:hAnsi="Calibri"/>
              </w:rPr>
              <w:t>vLEI</w:t>
            </w:r>
            <w:proofErr w:type="spellEnd"/>
            <w:r>
              <w:rPr>
                <w:rFonts w:ascii="Calibri" w:hAnsi="Calibri"/>
              </w:rPr>
              <w:t>)</w:t>
            </w:r>
            <w:r w:rsidRPr="004555F7">
              <w:rPr>
                <w:rFonts w:ascii="Calibri" w:hAnsi="Calibri"/>
              </w:rPr>
              <w:t xml:space="preserve"> Ecosystem Governance Framework </w:t>
            </w:r>
            <w:r>
              <w:rPr>
                <w:rFonts w:ascii="Calibri" w:hAnsi="Calibri"/>
              </w:rPr>
              <w:t xml:space="preserve">is published </w:t>
            </w:r>
            <w:r w:rsidRPr="004555F7">
              <w:rPr>
                <w:rFonts w:ascii="Calibri" w:hAnsi="Calibri"/>
              </w:rPr>
              <w:t>on the GLEIF website.  All documents published on the GLEIF website are published under the Creative Commons Attribution license.</w:t>
            </w:r>
          </w:p>
        </w:tc>
      </w:tr>
    </w:tbl>
    <w:p w14:paraId="56E00CF4" w14:textId="77777777" w:rsidR="00423A56" w:rsidRPr="00423A56" w:rsidRDefault="00423A56" w:rsidP="00423A56"/>
    <w:p w14:paraId="060A10E0" w14:textId="77777777" w:rsidR="006674A1" w:rsidRDefault="006674A1" w:rsidP="006674A1">
      <w:pPr>
        <w:pStyle w:val="Heading1"/>
        <w:numPr>
          <w:ilvl w:val="0"/>
          <w:numId w:val="0"/>
        </w:numPr>
        <w:ind w:left="432"/>
        <w:rPr>
          <w:rFonts w:ascii="Calibri" w:hAnsi="Calibri" w:cs="Calibri"/>
          <w:b/>
          <w:bCs/>
          <w:color w:val="000000" w:themeColor="text1"/>
          <w:sz w:val="32"/>
          <w:szCs w:val="28"/>
        </w:rPr>
        <w:sectPr w:rsidR="006674A1" w:rsidSect="0074268D">
          <w:pgSz w:w="12240" w:h="15840"/>
          <w:pgMar w:top="720" w:right="720" w:bottom="720" w:left="720" w:header="720" w:footer="288" w:gutter="0"/>
          <w:cols w:space="720"/>
          <w:docGrid w:linePitch="360"/>
        </w:sectPr>
      </w:pPr>
    </w:p>
    <w:p w14:paraId="7A666850" w14:textId="3E9F72F6" w:rsidR="0074268D" w:rsidRPr="006674A1" w:rsidRDefault="0074268D" w:rsidP="006674A1">
      <w:pPr>
        <w:pStyle w:val="Heading1"/>
        <w:numPr>
          <w:ilvl w:val="0"/>
          <w:numId w:val="0"/>
        </w:numPr>
        <w:ind w:left="432"/>
        <w:rPr>
          <w:rFonts w:ascii="Calibri" w:hAnsi="Calibri" w:cs="Calibri"/>
          <w:b/>
          <w:bCs/>
          <w:color w:val="000000" w:themeColor="text1"/>
          <w:sz w:val="32"/>
          <w:szCs w:val="28"/>
        </w:rPr>
        <w:sectPr w:rsidR="0074268D" w:rsidRPr="006674A1" w:rsidSect="006674A1">
          <w:type w:val="continuous"/>
          <w:pgSz w:w="12240" w:h="15840"/>
          <w:pgMar w:top="720" w:right="720" w:bottom="720" w:left="720" w:header="720" w:footer="288" w:gutter="0"/>
          <w:cols w:space="720"/>
          <w:docGrid w:linePitch="360"/>
        </w:sectPr>
      </w:pPr>
    </w:p>
    <w:p w14:paraId="4D0AA499" w14:textId="4D31ABA2" w:rsidR="009420DC" w:rsidRPr="0039188C" w:rsidRDefault="009420DC" w:rsidP="001E6AC6">
      <w:pPr>
        <w:pStyle w:val="Heading1"/>
        <w:rPr>
          <w:rFonts w:ascii="Calibri" w:hAnsi="Calibri" w:cs="Calibri"/>
          <w:b/>
          <w:bCs/>
          <w:color w:val="000000" w:themeColor="text1"/>
          <w:sz w:val="32"/>
          <w:szCs w:val="28"/>
        </w:rPr>
      </w:pPr>
      <w:r w:rsidRPr="0039188C">
        <w:rPr>
          <w:rFonts w:ascii="Calibri" w:hAnsi="Calibri" w:cs="Calibri"/>
          <w:b/>
          <w:bCs/>
          <w:color w:val="000000" w:themeColor="text1"/>
          <w:sz w:val="32"/>
          <w:szCs w:val="28"/>
        </w:rPr>
        <w:t>Introduction</w:t>
      </w:r>
    </w:p>
    <w:p w14:paraId="7AAE6B67" w14:textId="6EA0A838" w:rsidR="009420DC" w:rsidRPr="00874C94" w:rsidRDefault="00423A56" w:rsidP="009420DC">
      <w:pPr>
        <w:rPr>
          <w:rFonts w:ascii="Calibri" w:hAnsi="Calibri"/>
        </w:rPr>
      </w:pPr>
      <w:r w:rsidRPr="00874C94">
        <w:rPr>
          <w:rFonts w:ascii="Calibri" w:hAnsi="Calibri"/>
        </w:rPr>
        <w:t xml:space="preserve">This </w:t>
      </w:r>
      <w:r w:rsidR="00D603E3" w:rsidRPr="00874C94">
        <w:rPr>
          <w:rFonts w:ascii="Calibri" w:hAnsi="Calibri"/>
        </w:rPr>
        <w:t xml:space="preserve">is a </w:t>
      </w:r>
      <w:r w:rsidR="714ED26E" w:rsidRPr="00874C94">
        <w:rPr>
          <w:rFonts w:ascii="Calibri" w:hAnsi="Calibri"/>
        </w:rPr>
        <w:t xml:space="preserve">Controlled Document </w:t>
      </w:r>
      <w:r w:rsidR="00D603E3" w:rsidRPr="00874C94">
        <w:rPr>
          <w:rFonts w:ascii="Calibri" w:hAnsi="Calibri"/>
        </w:rPr>
        <w:t xml:space="preserve">of </w:t>
      </w:r>
      <w:r w:rsidRPr="00874C94">
        <w:rPr>
          <w:rFonts w:ascii="Calibri" w:hAnsi="Calibri"/>
        </w:rPr>
        <w:t xml:space="preserve">the </w:t>
      </w:r>
      <w:r w:rsidR="00BA0F47" w:rsidRPr="00874C94">
        <w:rPr>
          <w:rFonts w:ascii="Calibri" w:hAnsi="Calibri"/>
        </w:rPr>
        <w:t xml:space="preserve">GLEIF </w:t>
      </w:r>
      <w:r w:rsidR="00B6504F" w:rsidRPr="00874C94">
        <w:rPr>
          <w:rFonts w:ascii="Calibri" w:hAnsi="Calibri"/>
        </w:rPr>
        <w:t>Verifiable LEI (</w:t>
      </w:r>
      <w:proofErr w:type="spellStart"/>
      <w:r w:rsidR="00BA0F47" w:rsidRPr="00874C94">
        <w:rPr>
          <w:rFonts w:ascii="Calibri" w:hAnsi="Calibri"/>
        </w:rPr>
        <w:t>vLEI</w:t>
      </w:r>
      <w:proofErr w:type="spellEnd"/>
      <w:r w:rsidR="00B6504F" w:rsidRPr="00874C94">
        <w:rPr>
          <w:rFonts w:ascii="Calibri" w:hAnsi="Calibri"/>
        </w:rPr>
        <w:t>)</w:t>
      </w:r>
      <w:r w:rsidR="00BA0F47" w:rsidRPr="00874C94">
        <w:rPr>
          <w:rFonts w:ascii="Calibri" w:hAnsi="Calibri"/>
        </w:rPr>
        <w:t xml:space="preserve"> </w:t>
      </w:r>
      <w:r w:rsidR="008351E6" w:rsidRPr="00874C94">
        <w:rPr>
          <w:rFonts w:ascii="Calibri" w:hAnsi="Calibri"/>
        </w:rPr>
        <w:t xml:space="preserve">Ecosystem </w:t>
      </w:r>
      <w:r w:rsidR="00BA0F47" w:rsidRPr="00874C94">
        <w:rPr>
          <w:rFonts w:ascii="Calibri" w:hAnsi="Calibri"/>
        </w:rPr>
        <w:t>Governance Framework</w:t>
      </w:r>
      <w:r w:rsidR="005F6194" w:rsidRPr="00874C94">
        <w:rPr>
          <w:rFonts w:ascii="Calibri" w:hAnsi="Calibri"/>
        </w:rPr>
        <w:t xml:space="preserve"> (</w:t>
      </w:r>
      <w:proofErr w:type="spellStart"/>
      <w:r w:rsidR="005F6194" w:rsidRPr="00874C94">
        <w:rPr>
          <w:rFonts w:ascii="Calibri" w:hAnsi="Calibri"/>
        </w:rPr>
        <w:t>vLEI</w:t>
      </w:r>
      <w:proofErr w:type="spellEnd"/>
      <w:r w:rsidR="005F6194" w:rsidRPr="00874C94">
        <w:rPr>
          <w:rFonts w:ascii="Calibri" w:hAnsi="Calibri"/>
        </w:rPr>
        <w:t xml:space="preserve"> Ecosystem Governance Framework)</w:t>
      </w:r>
      <w:r w:rsidR="00B6504F" w:rsidRPr="00874C94">
        <w:rPr>
          <w:rFonts w:ascii="Calibri" w:hAnsi="Calibri"/>
        </w:rPr>
        <w:t xml:space="preserve">. </w:t>
      </w:r>
      <w:r w:rsidR="77B9D831" w:rsidRPr="00874C94">
        <w:rPr>
          <w:rFonts w:ascii="Calibri" w:hAnsi="Calibri"/>
        </w:rPr>
        <w:t>It is the</w:t>
      </w:r>
      <w:r w:rsidR="00D603E3" w:rsidRPr="00874C94">
        <w:rPr>
          <w:rFonts w:ascii="Calibri" w:hAnsi="Calibri"/>
        </w:rPr>
        <w:t xml:space="preserve"> </w:t>
      </w:r>
      <w:r w:rsidR="00B036EC" w:rsidRPr="00874C94">
        <w:rPr>
          <w:rFonts w:ascii="Calibri" w:hAnsi="Calibri"/>
        </w:rPr>
        <w:t xml:space="preserve">authoritative </w:t>
      </w:r>
      <w:r w:rsidR="00F30EF1" w:rsidRPr="00874C94">
        <w:rPr>
          <w:rFonts w:ascii="Calibri" w:hAnsi="Calibri"/>
        </w:rPr>
        <w:t>G</w:t>
      </w:r>
      <w:r w:rsidR="00D603E3" w:rsidRPr="00874C94">
        <w:rPr>
          <w:rFonts w:ascii="Calibri" w:hAnsi="Calibri"/>
        </w:rPr>
        <w:t xml:space="preserve">overnance </w:t>
      </w:r>
      <w:r w:rsidR="00F30EF1" w:rsidRPr="00874C94">
        <w:rPr>
          <w:rFonts w:ascii="Calibri" w:hAnsi="Calibri"/>
        </w:rPr>
        <w:t>F</w:t>
      </w:r>
      <w:r w:rsidR="00D603E3" w:rsidRPr="00874C94">
        <w:rPr>
          <w:rFonts w:ascii="Calibri" w:hAnsi="Calibri"/>
        </w:rPr>
        <w:t xml:space="preserve">ramework for the </w:t>
      </w:r>
      <w:r w:rsidR="007D1256" w:rsidRPr="00874C94">
        <w:rPr>
          <w:rFonts w:ascii="Calibri" w:hAnsi="Calibri"/>
        </w:rPr>
        <w:t xml:space="preserve">Legal Entity </w:t>
      </w:r>
      <w:r w:rsidR="006B6067" w:rsidRPr="00874C94">
        <w:rPr>
          <w:rFonts w:ascii="Calibri" w:hAnsi="Calibri"/>
        </w:rPr>
        <w:t xml:space="preserve">Official Organizational Role </w:t>
      </w:r>
      <w:proofErr w:type="spellStart"/>
      <w:r w:rsidR="00F221AB" w:rsidRPr="00874C94">
        <w:rPr>
          <w:rFonts w:ascii="Calibri" w:hAnsi="Calibri"/>
        </w:rPr>
        <w:t>vLEI</w:t>
      </w:r>
      <w:proofErr w:type="spellEnd"/>
      <w:r w:rsidR="00F221AB" w:rsidRPr="00874C94">
        <w:rPr>
          <w:rFonts w:ascii="Calibri" w:hAnsi="Calibri"/>
        </w:rPr>
        <w:t xml:space="preserve"> </w:t>
      </w:r>
      <w:r w:rsidR="00D603E3" w:rsidRPr="00874C94">
        <w:rPr>
          <w:rFonts w:ascii="Calibri" w:hAnsi="Calibri"/>
        </w:rPr>
        <w:t>Credential</w:t>
      </w:r>
      <w:r w:rsidR="00551DE2" w:rsidRPr="00874C94">
        <w:rPr>
          <w:rFonts w:ascii="Calibri" w:hAnsi="Calibri"/>
        </w:rPr>
        <w:t xml:space="preserve"> (OOR </w:t>
      </w:r>
      <w:proofErr w:type="spellStart"/>
      <w:r w:rsidR="00551DE2" w:rsidRPr="00874C94">
        <w:rPr>
          <w:rFonts w:ascii="Calibri" w:hAnsi="Calibri"/>
        </w:rPr>
        <w:t>vLEI</w:t>
      </w:r>
      <w:proofErr w:type="spellEnd"/>
      <w:r w:rsidR="00551DE2" w:rsidRPr="00874C94">
        <w:rPr>
          <w:rFonts w:ascii="Calibri" w:hAnsi="Calibri"/>
        </w:rPr>
        <w:t xml:space="preserve"> Credential)</w:t>
      </w:r>
      <w:r w:rsidR="64FDE520" w:rsidRPr="00874C94">
        <w:rPr>
          <w:rFonts w:ascii="Calibri" w:hAnsi="Calibri"/>
        </w:rPr>
        <w:t>. It</w:t>
      </w:r>
      <w:r w:rsidR="00455449" w:rsidRPr="00874C94">
        <w:rPr>
          <w:rFonts w:ascii="Calibri" w:hAnsi="Calibri"/>
        </w:rPr>
        <w:t xml:space="preserve"> specifies the purpose, principles, policies</w:t>
      </w:r>
      <w:r w:rsidR="00D603E3" w:rsidRPr="00874C94">
        <w:rPr>
          <w:rFonts w:ascii="Calibri" w:hAnsi="Calibri"/>
        </w:rPr>
        <w:t>, and specifications</w:t>
      </w:r>
      <w:r w:rsidR="00455449" w:rsidRPr="00874C94">
        <w:rPr>
          <w:rFonts w:ascii="Calibri" w:hAnsi="Calibri"/>
        </w:rPr>
        <w:t xml:space="preserve"> that apply </w:t>
      </w:r>
      <w:r w:rsidR="00F0657D" w:rsidRPr="00874C94">
        <w:rPr>
          <w:rFonts w:ascii="Calibri" w:hAnsi="Calibri"/>
        </w:rPr>
        <w:t>to</w:t>
      </w:r>
      <w:r w:rsidR="00455449" w:rsidRPr="00874C94">
        <w:rPr>
          <w:rFonts w:ascii="Calibri" w:hAnsi="Calibri"/>
        </w:rPr>
        <w:t xml:space="preserve"> </w:t>
      </w:r>
      <w:r w:rsidR="00D603E3" w:rsidRPr="00874C94">
        <w:rPr>
          <w:rFonts w:ascii="Calibri" w:hAnsi="Calibri"/>
        </w:rPr>
        <w:t xml:space="preserve">the use of this </w:t>
      </w:r>
      <w:r w:rsidR="00F30EF1" w:rsidRPr="00874C94">
        <w:rPr>
          <w:rFonts w:ascii="Calibri" w:hAnsi="Calibri"/>
        </w:rPr>
        <w:t>C</w:t>
      </w:r>
      <w:r w:rsidR="00D603E3" w:rsidRPr="00874C94">
        <w:rPr>
          <w:rFonts w:ascii="Calibri" w:hAnsi="Calibri"/>
        </w:rPr>
        <w:t xml:space="preserve">redential </w:t>
      </w:r>
      <w:r w:rsidR="00BA0F47" w:rsidRPr="00874C94">
        <w:rPr>
          <w:rFonts w:ascii="Calibri" w:hAnsi="Calibri"/>
        </w:rPr>
        <w:t xml:space="preserve">in the </w:t>
      </w:r>
      <w:proofErr w:type="spellStart"/>
      <w:r w:rsidR="00BA0F47" w:rsidRPr="00874C94">
        <w:rPr>
          <w:rFonts w:ascii="Calibri" w:hAnsi="Calibri"/>
        </w:rPr>
        <w:t>vLEI</w:t>
      </w:r>
      <w:proofErr w:type="spellEnd"/>
      <w:r w:rsidR="00BA0F47" w:rsidRPr="00874C94">
        <w:rPr>
          <w:rFonts w:ascii="Calibri" w:hAnsi="Calibri"/>
        </w:rPr>
        <w:t xml:space="preserve"> Ecosystem</w:t>
      </w:r>
      <w:r w:rsidR="00455449" w:rsidRPr="00874C94">
        <w:rPr>
          <w:rFonts w:ascii="Calibri" w:hAnsi="Calibri"/>
        </w:rPr>
        <w:t xml:space="preserve">. </w:t>
      </w:r>
    </w:p>
    <w:p w14:paraId="2BBF8583" w14:textId="276A69E4" w:rsidR="00F10E28" w:rsidRPr="0039188C" w:rsidRDefault="00F10E28" w:rsidP="009420DC">
      <w:pPr>
        <w:pStyle w:val="Heading1"/>
        <w:rPr>
          <w:rFonts w:ascii="Calibri" w:hAnsi="Calibri" w:cs="Calibri"/>
          <w:b/>
          <w:bCs/>
          <w:color w:val="000000" w:themeColor="text1"/>
          <w:sz w:val="32"/>
          <w:szCs w:val="28"/>
        </w:rPr>
      </w:pPr>
      <w:r w:rsidRPr="0039188C">
        <w:rPr>
          <w:rFonts w:ascii="Calibri" w:hAnsi="Calibri" w:cs="Calibri"/>
          <w:b/>
          <w:bCs/>
          <w:color w:val="000000" w:themeColor="text1"/>
          <w:sz w:val="32"/>
          <w:szCs w:val="28"/>
        </w:rPr>
        <w:t>Terminology</w:t>
      </w:r>
    </w:p>
    <w:p w14:paraId="386D16B6" w14:textId="1DB52D04" w:rsidR="00F10E28" w:rsidRPr="00874C94" w:rsidRDefault="00F10E28" w:rsidP="00AD735A">
      <w:pPr>
        <w:rPr>
          <w:rFonts w:ascii="Calibri" w:hAnsi="Calibri"/>
        </w:rPr>
      </w:pPr>
      <w:r w:rsidRPr="00874C94">
        <w:rPr>
          <w:rFonts w:ascii="Calibri" w:hAnsi="Calibri"/>
        </w:rPr>
        <w:t xml:space="preserve">All terms in First Letter Capitals are defined </w:t>
      </w:r>
      <w:r w:rsidR="4BCA8DCA" w:rsidRPr="00874C94">
        <w:rPr>
          <w:rFonts w:ascii="Calibri" w:hAnsi="Calibri"/>
        </w:rPr>
        <w:t xml:space="preserve">in the </w:t>
      </w:r>
      <w:proofErr w:type="spellStart"/>
      <w:r w:rsidR="00BA0F47" w:rsidRPr="00874C94">
        <w:rPr>
          <w:rFonts w:ascii="Calibri" w:hAnsi="Calibri"/>
        </w:rPr>
        <w:t>vLEI</w:t>
      </w:r>
      <w:proofErr w:type="spellEnd"/>
      <w:r w:rsidRPr="00874C94">
        <w:rPr>
          <w:rFonts w:ascii="Calibri" w:hAnsi="Calibri"/>
        </w:rPr>
        <w:t xml:space="preserve"> Glossary.</w:t>
      </w:r>
    </w:p>
    <w:p w14:paraId="0E3BA130" w14:textId="71E65108" w:rsidR="009420DC" w:rsidRPr="0039188C" w:rsidRDefault="009420DC" w:rsidP="009420DC">
      <w:pPr>
        <w:pStyle w:val="Heading1"/>
        <w:rPr>
          <w:rFonts w:ascii="Calibri" w:hAnsi="Calibri" w:cs="Calibri"/>
          <w:b/>
          <w:bCs/>
          <w:color w:val="000000" w:themeColor="text1"/>
          <w:sz w:val="32"/>
          <w:szCs w:val="28"/>
        </w:rPr>
      </w:pPr>
      <w:r w:rsidRPr="0039188C">
        <w:rPr>
          <w:rFonts w:ascii="Calibri" w:hAnsi="Calibri" w:cs="Calibri"/>
          <w:b/>
          <w:bCs/>
          <w:color w:val="000000" w:themeColor="text1"/>
          <w:sz w:val="32"/>
          <w:szCs w:val="28"/>
        </w:rPr>
        <w:t>Purpose</w:t>
      </w:r>
    </w:p>
    <w:p w14:paraId="64A50796" w14:textId="7D556F52" w:rsidR="00D41F75" w:rsidRPr="00AD735A" w:rsidRDefault="00D41F75" w:rsidP="001C0A7B">
      <w:r w:rsidRPr="00874C94">
        <w:rPr>
          <w:rFonts w:ascii="Calibri" w:hAnsi="Calibri"/>
        </w:rPr>
        <w:t xml:space="preserve">The purpose of the </w:t>
      </w:r>
      <w:r w:rsidR="00551DE2" w:rsidRPr="00874C94">
        <w:rPr>
          <w:rFonts w:ascii="Calibri" w:hAnsi="Calibri"/>
        </w:rPr>
        <w:t xml:space="preserve">OOR </w:t>
      </w:r>
      <w:proofErr w:type="spellStart"/>
      <w:r w:rsidR="00551DE2" w:rsidRPr="00874C94">
        <w:rPr>
          <w:rFonts w:ascii="Calibri" w:hAnsi="Calibri"/>
        </w:rPr>
        <w:t>vLEI</w:t>
      </w:r>
      <w:proofErr w:type="spellEnd"/>
      <w:r w:rsidR="00551DE2" w:rsidRPr="00874C94">
        <w:rPr>
          <w:rFonts w:ascii="Calibri" w:hAnsi="Calibri"/>
        </w:rPr>
        <w:t xml:space="preserve"> Credential</w:t>
      </w:r>
      <w:r w:rsidRPr="00874C94">
        <w:rPr>
          <w:rFonts w:ascii="Calibri" w:hAnsi="Calibri"/>
        </w:rPr>
        <w:t xml:space="preserve"> is to enable the </w:t>
      </w:r>
      <w:r w:rsidR="007919E8" w:rsidRPr="00874C94">
        <w:rPr>
          <w:rFonts w:ascii="Calibri" w:hAnsi="Calibri"/>
        </w:rPr>
        <w:t xml:space="preserve">simple, </w:t>
      </w:r>
      <w:r w:rsidRPr="00874C94">
        <w:rPr>
          <w:rFonts w:ascii="Calibri" w:hAnsi="Calibri"/>
        </w:rPr>
        <w:t>safe, secure</w:t>
      </w:r>
      <w:r w:rsidR="00BA0F47" w:rsidRPr="00874C94">
        <w:rPr>
          <w:rFonts w:ascii="Calibri" w:hAnsi="Calibri"/>
        </w:rPr>
        <w:t xml:space="preserve"> </w:t>
      </w:r>
      <w:r w:rsidR="0091373B" w:rsidRPr="00874C94">
        <w:rPr>
          <w:rFonts w:ascii="Calibri" w:hAnsi="Calibri"/>
        </w:rPr>
        <w:t>identification</w:t>
      </w:r>
      <w:r w:rsidR="005B1A85" w:rsidRPr="00874C94">
        <w:rPr>
          <w:rFonts w:ascii="Calibri" w:hAnsi="Calibri"/>
        </w:rPr>
        <w:t xml:space="preserve"> </w:t>
      </w:r>
      <w:r w:rsidR="0091373B" w:rsidRPr="00874C94">
        <w:rPr>
          <w:rFonts w:ascii="Calibri" w:hAnsi="Calibri"/>
        </w:rPr>
        <w:t>of a</w:t>
      </w:r>
      <w:r w:rsidR="0092239E" w:rsidRPr="00874C94">
        <w:rPr>
          <w:rFonts w:ascii="Calibri" w:hAnsi="Calibri"/>
        </w:rPr>
        <w:t>n</w:t>
      </w:r>
      <w:r w:rsidR="00F30EF1" w:rsidRPr="00874C94">
        <w:rPr>
          <w:rFonts w:ascii="Calibri" w:hAnsi="Calibri"/>
        </w:rPr>
        <w:t xml:space="preserve"> </w:t>
      </w:r>
      <w:r w:rsidR="00551DE2" w:rsidRPr="00874C94">
        <w:rPr>
          <w:rFonts w:ascii="Calibri" w:hAnsi="Calibri"/>
        </w:rPr>
        <w:t xml:space="preserve">OOR </w:t>
      </w:r>
      <w:proofErr w:type="spellStart"/>
      <w:r w:rsidR="00551DE2" w:rsidRPr="00874C94">
        <w:rPr>
          <w:rFonts w:ascii="Calibri" w:hAnsi="Calibri"/>
        </w:rPr>
        <w:t>vLEI</w:t>
      </w:r>
      <w:proofErr w:type="spellEnd"/>
      <w:r w:rsidR="00551DE2" w:rsidRPr="00874C94">
        <w:rPr>
          <w:rFonts w:ascii="Calibri" w:hAnsi="Calibri"/>
        </w:rPr>
        <w:t xml:space="preserve"> Credential</w:t>
      </w:r>
      <w:r w:rsidR="00BA0F47" w:rsidRPr="00874C94">
        <w:rPr>
          <w:rFonts w:ascii="Calibri" w:hAnsi="Calibri"/>
        </w:rPr>
        <w:t xml:space="preserve"> Holder</w:t>
      </w:r>
      <w:r w:rsidR="0091373B" w:rsidRPr="00874C94">
        <w:rPr>
          <w:rFonts w:ascii="Calibri" w:hAnsi="Calibri"/>
        </w:rPr>
        <w:t xml:space="preserve"> to any Verifier </w:t>
      </w:r>
      <w:r w:rsidR="00D06DC8" w:rsidRPr="00874C94">
        <w:rPr>
          <w:rFonts w:ascii="Calibri" w:hAnsi="Calibri"/>
        </w:rPr>
        <w:t>that</w:t>
      </w:r>
      <w:r w:rsidR="0091373B" w:rsidRPr="00874C94">
        <w:rPr>
          <w:rFonts w:ascii="Calibri" w:hAnsi="Calibri"/>
        </w:rPr>
        <w:t xml:space="preserve"> accepts a </w:t>
      </w:r>
      <w:r w:rsidR="00551DE2" w:rsidRPr="00874C94">
        <w:rPr>
          <w:rFonts w:ascii="Calibri" w:hAnsi="Calibri"/>
        </w:rPr>
        <w:t xml:space="preserve">OOR </w:t>
      </w:r>
      <w:proofErr w:type="spellStart"/>
      <w:r w:rsidR="00551DE2" w:rsidRPr="00874C94">
        <w:rPr>
          <w:rFonts w:ascii="Calibri" w:hAnsi="Calibri"/>
        </w:rPr>
        <w:t>vLEI</w:t>
      </w:r>
      <w:proofErr w:type="spellEnd"/>
      <w:r w:rsidR="00551DE2" w:rsidRPr="00874C94">
        <w:rPr>
          <w:rFonts w:ascii="Calibri" w:hAnsi="Calibri"/>
        </w:rPr>
        <w:t xml:space="preserve"> Credential</w:t>
      </w:r>
      <w:r w:rsidR="0091373B">
        <w:t>.</w:t>
      </w:r>
    </w:p>
    <w:p w14:paraId="35B48258" w14:textId="32D562A3" w:rsidR="003E1FEE" w:rsidRPr="0039188C" w:rsidRDefault="003E1FEE" w:rsidP="001E6AC6">
      <w:pPr>
        <w:pStyle w:val="Heading1"/>
        <w:rPr>
          <w:rFonts w:ascii="Calibri" w:hAnsi="Calibri" w:cs="Calibri"/>
          <w:b/>
          <w:bCs/>
          <w:color w:val="000000" w:themeColor="text1"/>
          <w:sz w:val="32"/>
          <w:szCs w:val="28"/>
        </w:rPr>
      </w:pPr>
      <w:r w:rsidRPr="0039188C">
        <w:rPr>
          <w:rFonts w:ascii="Calibri" w:hAnsi="Calibri" w:cs="Calibri"/>
          <w:b/>
          <w:bCs/>
          <w:color w:val="000000" w:themeColor="text1"/>
          <w:sz w:val="32"/>
          <w:szCs w:val="28"/>
        </w:rPr>
        <w:t>Scope</w:t>
      </w:r>
    </w:p>
    <w:p w14:paraId="3F35D285" w14:textId="7FF1F16F" w:rsidR="003E1FEE" w:rsidRPr="00874C94" w:rsidRDefault="003E1FEE" w:rsidP="003E1FEE">
      <w:pPr>
        <w:rPr>
          <w:rFonts w:ascii="Calibri" w:hAnsi="Calibri"/>
        </w:rPr>
      </w:pPr>
      <w:r w:rsidRPr="00874C94">
        <w:rPr>
          <w:rFonts w:ascii="Calibri" w:hAnsi="Calibri"/>
        </w:rPr>
        <w:t xml:space="preserve">The scope of this Credential Governance Framework is limited to Issuers, Holders, and Verifiers of </w:t>
      </w:r>
      <w:r w:rsidR="00551DE2" w:rsidRPr="00874C94">
        <w:rPr>
          <w:rFonts w:ascii="Calibri" w:hAnsi="Calibri"/>
        </w:rPr>
        <w:t xml:space="preserve">OOR </w:t>
      </w:r>
      <w:proofErr w:type="spellStart"/>
      <w:r w:rsidR="00551DE2" w:rsidRPr="00874C94">
        <w:rPr>
          <w:rFonts w:ascii="Calibri" w:hAnsi="Calibri"/>
        </w:rPr>
        <w:t>vLEI</w:t>
      </w:r>
      <w:proofErr w:type="spellEnd"/>
      <w:r w:rsidR="00551DE2" w:rsidRPr="00874C94">
        <w:rPr>
          <w:rFonts w:ascii="Calibri" w:hAnsi="Calibri"/>
        </w:rPr>
        <w:t xml:space="preserve"> Credential</w:t>
      </w:r>
      <w:r w:rsidR="00926602" w:rsidRPr="00874C94">
        <w:rPr>
          <w:rFonts w:ascii="Calibri" w:hAnsi="Calibri"/>
        </w:rPr>
        <w:t>s</w:t>
      </w:r>
      <w:r w:rsidRPr="00874C94">
        <w:rPr>
          <w:rFonts w:ascii="Calibri" w:hAnsi="Calibri"/>
        </w:rPr>
        <w:t>.</w:t>
      </w:r>
    </w:p>
    <w:p w14:paraId="7591C813" w14:textId="3EEA1856" w:rsidR="009420DC" w:rsidRPr="0039188C" w:rsidRDefault="001E6AC6" w:rsidP="001E6AC6">
      <w:pPr>
        <w:pStyle w:val="Heading1"/>
        <w:rPr>
          <w:rFonts w:ascii="Calibri" w:hAnsi="Calibri" w:cs="Calibri"/>
          <w:b/>
          <w:bCs/>
          <w:color w:val="000000" w:themeColor="text1"/>
          <w:sz w:val="32"/>
          <w:szCs w:val="28"/>
        </w:rPr>
      </w:pPr>
      <w:r w:rsidRPr="0039188C">
        <w:rPr>
          <w:rFonts w:ascii="Calibri" w:hAnsi="Calibri" w:cs="Calibri"/>
          <w:b/>
          <w:bCs/>
          <w:color w:val="000000" w:themeColor="text1"/>
          <w:sz w:val="32"/>
          <w:szCs w:val="28"/>
        </w:rPr>
        <w:t>Principles</w:t>
      </w:r>
    </w:p>
    <w:p w14:paraId="15FF652F" w14:textId="363BCB33" w:rsidR="006E3545" w:rsidRPr="00874C94" w:rsidRDefault="006E3545" w:rsidP="006E3545">
      <w:pPr>
        <w:rPr>
          <w:rFonts w:ascii="Calibri" w:hAnsi="Calibri"/>
        </w:rPr>
      </w:pPr>
      <w:r w:rsidRPr="00874C94">
        <w:rPr>
          <w:rFonts w:ascii="Calibri" w:hAnsi="Calibri"/>
        </w:rPr>
        <w:t xml:space="preserve">The following principles guide the development of policies </w:t>
      </w:r>
      <w:r w:rsidR="00D06DC8" w:rsidRPr="00874C94">
        <w:rPr>
          <w:rFonts w:ascii="Calibri" w:hAnsi="Calibri"/>
        </w:rPr>
        <w:t>in</w:t>
      </w:r>
      <w:r w:rsidRPr="00874C94">
        <w:rPr>
          <w:rFonts w:ascii="Calibri" w:hAnsi="Calibri"/>
        </w:rPr>
        <w:t xml:space="preserve"> </w:t>
      </w:r>
      <w:r w:rsidR="005B1A85" w:rsidRPr="00874C94">
        <w:rPr>
          <w:rFonts w:ascii="Calibri" w:hAnsi="Calibri"/>
        </w:rPr>
        <w:t xml:space="preserve">this </w:t>
      </w:r>
      <w:r w:rsidR="00D06DC8" w:rsidRPr="00874C94">
        <w:rPr>
          <w:rFonts w:ascii="Calibri" w:hAnsi="Calibri"/>
        </w:rPr>
        <w:t xml:space="preserve">Credential </w:t>
      </w:r>
      <w:r w:rsidR="005B1A85" w:rsidRPr="00874C94">
        <w:rPr>
          <w:rFonts w:ascii="Calibri" w:hAnsi="Calibri"/>
        </w:rPr>
        <w:t>Governance Framework</w:t>
      </w:r>
      <w:r w:rsidRPr="00874C94">
        <w:rPr>
          <w:rFonts w:ascii="Calibri" w:hAnsi="Calibri"/>
        </w:rPr>
        <w:t>.</w:t>
      </w:r>
      <w:r w:rsidR="005B1A85" w:rsidRPr="00874C94">
        <w:rPr>
          <w:rFonts w:ascii="Calibri" w:hAnsi="Calibri"/>
        </w:rPr>
        <w:t xml:space="preserve"> Note that they apply </w:t>
      </w:r>
      <w:r w:rsidR="005B1A85" w:rsidRPr="00874C94">
        <w:rPr>
          <w:rFonts w:ascii="Calibri" w:hAnsi="Calibri"/>
          <w:b/>
          <w:bCs/>
        </w:rPr>
        <w:t>in addition to</w:t>
      </w:r>
      <w:r w:rsidR="005B1A85" w:rsidRPr="00874C94">
        <w:rPr>
          <w:rFonts w:ascii="Calibri" w:hAnsi="Calibri"/>
        </w:rPr>
        <w:t xml:space="preserve"> the Core Policies defined in the </w:t>
      </w:r>
      <w:proofErr w:type="spellStart"/>
      <w:r w:rsidR="00B813F9" w:rsidRPr="00874C94">
        <w:rPr>
          <w:rFonts w:ascii="Calibri" w:hAnsi="Calibri"/>
        </w:rPr>
        <w:t>vLEI</w:t>
      </w:r>
      <w:proofErr w:type="spellEnd"/>
      <w:r w:rsidR="00B813F9" w:rsidRPr="00874C94">
        <w:rPr>
          <w:rFonts w:ascii="Calibri" w:hAnsi="Calibri"/>
        </w:rPr>
        <w:t xml:space="preserve"> Ecosystem Governance Framework</w:t>
      </w:r>
      <w:r w:rsidR="005B1A85" w:rsidRPr="00874C94">
        <w:rPr>
          <w:rFonts w:ascii="Calibri" w:hAnsi="Calibri"/>
        </w:rPr>
        <w:t>.</w:t>
      </w:r>
    </w:p>
    <w:p w14:paraId="2B317C48" w14:textId="3F3D3338" w:rsidR="00856233" w:rsidRPr="004F01B1" w:rsidRDefault="00A948A4" w:rsidP="00856233">
      <w:pPr>
        <w:pStyle w:val="Heading2"/>
        <w:rPr>
          <w:rFonts w:ascii="Calibri" w:hAnsi="Calibri" w:cs="Calibri"/>
          <w:b/>
          <w:bCs/>
          <w:color w:val="000000" w:themeColor="text1"/>
          <w:sz w:val="26"/>
        </w:rPr>
      </w:pPr>
      <w:r w:rsidRPr="004F01B1">
        <w:rPr>
          <w:rFonts w:ascii="Calibri" w:hAnsi="Calibri" w:cs="Calibri"/>
          <w:b/>
          <w:bCs/>
          <w:color w:val="000000" w:themeColor="text1"/>
          <w:sz w:val="26"/>
        </w:rPr>
        <w:lastRenderedPageBreak/>
        <w:t xml:space="preserve">Binding to </w:t>
      </w:r>
      <w:r w:rsidR="0091373B" w:rsidRPr="004F01B1">
        <w:rPr>
          <w:rFonts w:ascii="Calibri" w:hAnsi="Calibri" w:cs="Calibri"/>
          <w:b/>
          <w:bCs/>
          <w:color w:val="000000" w:themeColor="text1"/>
          <w:sz w:val="26"/>
        </w:rPr>
        <w:t>Holder</w:t>
      </w:r>
    </w:p>
    <w:p w14:paraId="49401762" w14:textId="20B57677" w:rsidR="00E467B2" w:rsidRPr="00927A7F" w:rsidRDefault="00A948A4" w:rsidP="00927A7F">
      <w:pPr>
        <w:ind w:left="576"/>
        <w:rPr>
          <w:rFonts w:ascii="Calibri" w:hAnsi="Calibri"/>
        </w:rPr>
      </w:pPr>
      <w:r w:rsidRPr="00874C94">
        <w:rPr>
          <w:rFonts w:ascii="Calibri" w:hAnsi="Calibri"/>
        </w:rPr>
        <w:t xml:space="preserve">The </w:t>
      </w:r>
      <w:r w:rsidR="00551DE2" w:rsidRPr="00874C94">
        <w:rPr>
          <w:rFonts w:ascii="Calibri" w:hAnsi="Calibri"/>
        </w:rPr>
        <w:t xml:space="preserve">OOR </w:t>
      </w:r>
      <w:proofErr w:type="spellStart"/>
      <w:r w:rsidR="00551DE2" w:rsidRPr="00874C94">
        <w:rPr>
          <w:rFonts w:ascii="Calibri" w:hAnsi="Calibri"/>
        </w:rPr>
        <w:t>vLEI</w:t>
      </w:r>
      <w:proofErr w:type="spellEnd"/>
      <w:r w:rsidR="00551DE2" w:rsidRPr="00874C94">
        <w:rPr>
          <w:rFonts w:ascii="Calibri" w:hAnsi="Calibri"/>
        </w:rPr>
        <w:t xml:space="preserve"> Credential</w:t>
      </w:r>
      <w:r w:rsidR="00926602" w:rsidRPr="00874C94">
        <w:rPr>
          <w:rFonts w:ascii="Calibri" w:hAnsi="Calibri"/>
        </w:rPr>
        <w:t xml:space="preserve"> </w:t>
      </w:r>
      <w:r w:rsidR="00BA231B">
        <w:rPr>
          <w:rFonts w:ascii="Calibri" w:hAnsi="Calibri"/>
        </w:rPr>
        <w:t xml:space="preserve">shall </w:t>
      </w:r>
      <w:r w:rsidRPr="00874C94">
        <w:rPr>
          <w:rFonts w:ascii="Calibri" w:hAnsi="Calibri"/>
        </w:rPr>
        <w:t>be designed</w:t>
      </w:r>
      <w:r w:rsidR="005B1A85" w:rsidRPr="00874C94">
        <w:rPr>
          <w:rFonts w:ascii="Calibri" w:hAnsi="Calibri"/>
        </w:rPr>
        <w:t xml:space="preserve"> </w:t>
      </w:r>
      <w:r w:rsidRPr="00874C94">
        <w:rPr>
          <w:rFonts w:ascii="Calibri" w:hAnsi="Calibri"/>
        </w:rPr>
        <w:t xml:space="preserve">to </w:t>
      </w:r>
      <w:r w:rsidR="0091373B" w:rsidRPr="00874C94">
        <w:rPr>
          <w:rFonts w:ascii="Calibri" w:hAnsi="Calibri"/>
        </w:rPr>
        <w:t xml:space="preserve">provide </w:t>
      </w:r>
      <w:r w:rsidR="00BA0F47" w:rsidRPr="00874C94">
        <w:rPr>
          <w:rFonts w:ascii="Calibri" w:hAnsi="Calibri"/>
        </w:rPr>
        <w:t xml:space="preserve">a strong binding to the </w:t>
      </w:r>
      <w:r w:rsidR="00551DE2" w:rsidRPr="00874C94">
        <w:rPr>
          <w:rFonts w:ascii="Calibri" w:hAnsi="Calibri"/>
        </w:rPr>
        <w:t xml:space="preserve">OOR </w:t>
      </w:r>
      <w:proofErr w:type="spellStart"/>
      <w:r w:rsidR="00551DE2" w:rsidRPr="00874C94">
        <w:rPr>
          <w:rFonts w:ascii="Calibri" w:hAnsi="Calibri"/>
        </w:rPr>
        <w:t>vLEI</w:t>
      </w:r>
      <w:proofErr w:type="spellEnd"/>
      <w:r w:rsidR="00551DE2" w:rsidRPr="00874C94">
        <w:rPr>
          <w:rFonts w:ascii="Calibri" w:hAnsi="Calibri"/>
        </w:rPr>
        <w:t xml:space="preserve"> Credential</w:t>
      </w:r>
      <w:r w:rsidR="00BA0F47" w:rsidRPr="00874C94">
        <w:rPr>
          <w:rFonts w:ascii="Calibri" w:hAnsi="Calibri"/>
        </w:rPr>
        <w:t xml:space="preserve"> Holder </w:t>
      </w:r>
      <w:r w:rsidR="0091373B" w:rsidRPr="00874C94">
        <w:rPr>
          <w:rFonts w:ascii="Calibri" w:hAnsi="Calibri"/>
        </w:rPr>
        <w:t xml:space="preserve">that a Proof Request for the </w:t>
      </w:r>
      <w:r w:rsidR="00551DE2" w:rsidRPr="00874C94">
        <w:rPr>
          <w:rFonts w:ascii="Calibri" w:hAnsi="Calibri"/>
        </w:rPr>
        <w:t xml:space="preserve">OOR </w:t>
      </w:r>
      <w:proofErr w:type="spellStart"/>
      <w:r w:rsidR="00551DE2" w:rsidRPr="00874C94">
        <w:rPr>
          <w:rFonts w:ascii="Calibri" w:hAnsi="Calibri"/>
        </w:rPr>
        <w:t>vLEI</w:t>
      </w:r>
      <w:proofErr w:type="spellEnd"/>
      <w:r w:rsidR="00551DE2" w:rsidRPr="00874C94">
        <w:rPr>
          <w:rFonts w:ascii="Calibri" w:hAnsi="Calibri"/>
        </w:rPr>
        <w:t xml:space="preserve"> Credential</w:t>
      </w:r>
      <w:r w:rsidR="0091373B" w:rsidRPr="00874C94">
        <w:rPr>
          <w:rFonts w:ascii="Calibri" w:hAnsi="Calibri"/>
        </w:rPr>
        <w:t xml:space="preserve"> can be satisfied by</w:t>
      </w:r>
      <w:r w:rsidR="00D06DC8" w:rsidRPr="00874C94">
        <w:rPr>
          <w:rFonts w:ascii="Calibri" w:hAnsi="Calibri"/>
        </w:rPr>
        <w:t xml:space="preserve"> the </w:t>
      </w:r>
      <w:r w:rsidR="008E73F0" w:rsidRPr="00874C94">
        <w:rPr>
          <w:rFonts w:ascii="Calibri" w:hAnsi="Calibri"/>
        </w:rPr>
        <w:t xml:space="preserve">Legal Entity, the </w:t>
      </w:r>
      <w:r w:rsidR="00551DE2" w:rsidRPr="00874C94">
        <w:rPr>
          <w:rFonts w:ascii="Calibri" w:hAnsi="Calibri"/>
        </w:rPr>
        <w:t xml:space="preserve">OOR </w:t>
      </w:r>
      <w:proofErr w:type="spellStart"/>
      <w:r w:rsidR="00551DE2" w:rsidRPr="00874C94">
        <w:rPr>
          <w:rFonts w:ascii="Calibri" w:hAnsi="Calibri"/>
        </w:rPr>
        <w:t>vLEI</w:t>
      </w:r>
      <w:proofErr w:type="spellEnd"/>
      <w:r w:rsidR="00551DE2" w:rsidRPr="00874C94">
        <w:rPr>
          <w:rFonts w:ascii="Calibri" w:hAnsi="Calibri"/>
        </w:rPr>
        <w:t xml:space="preserve"> Credential</w:t>
      </w:r>
      <w:r w:rsidR="00BA0F47" w:rsidRPr="00874C94">
        <w:rPr>
          <w:rFonts w:ascii="Calibri" w:hAnsi="Calibri"/>
        </w:rPr>
        <w:t xml:space="preserve"> Holder</w:t>
      </w:r>
      <w:r w:rsidR="008E73F0" w:rsidRPr="00874C94">
        <w:rPr>
          <w:rFonts w:ascii="Calibri" w:hAnsi="Calibri"/>
        </w:rPr>
        <w:t>, and/or against one or more public sources.</w:t>
      </w:r>
      <w:r w:rsidR="00E467B2">
        <w:tab/>
      </w:r>
    </w:p>
    <w:p w14:paraId="49D9B9F9" w14:textId="78C53CED" w:rsidR="0091373B" w:rsidRPr="004F01B1" w:rsidRDefault="0091373B" w:rsidP="00856233">
      <w:pPr>
        <w:pStyle w:val="Heading2"/>
        <w:rPr>
          <w:rFonts w:ascii="Calibri" w:hAnsi="Calibri" w:cs="Calibri"/>
          <w:b/>
          <w:bCs/>
          <w:color w:val="000000" w:themeColor="text1"/>
          <w:sz w:val="26"/>
        </w:rPr>
      </w:pPr>
      <w:r w:rsidRPr="004F01B1">
        <w:rPr>
          <w:rFonts w:ascii="Calibri" w:hAnsi="Calibri" w:cs="Calibri"/>
          <w:b/>
          <w:bCs/>
          <w:color w:val="000000" w:themeColor="text1"/>
          <w:sz w:val="26"/>
        </w:rPr>
        <w:t>Context</w:t>
      </w:r>
      <w:r w:rsidR="00141F64" w:rsidRPr="004F01B1">
        <w:rPr>
          <w:rFonts w:ascii="Calibri" w:hAnsi="Calibri" w:cs="Calibri"/>
          <w:b/>
          <w:bCs/>
          <w:color w:val="000000" w:themeColor="text1"/>
          <w:sz w:val="26"/>
        </w:rPr>
        <w:t xml:space="preserve"> Independen</w:t>
      </w:r>
      <w:r w:rsidR="00D06DC8" w:rsidRPr="004F01B1">
        <w:rPr>
          <w:rFonts w:ascii="Calibri" w:hAnsi="Calibri" w:cs="Calibri"/>
          <w:b/>
          <w:bCs/>
          <w:color w:val="000000" w:themeColor="text1"/>
          <w:sz w:val="26"/>
        </w:rPr>
        <w:t>ce</w:t>
      </w:r>
    </w:p>
    <w:p w14:paraId="58330001" w14:textId="0EDF841B" w:rsidR="0091373B" w:rsidRPr="00B4329B" w:rsidRDefault="0091373B" w:rsidP="00D2421E">
      <w:pPr>
        <w:ind w:left="576"/>
        <w:rPr>
          <w:rFonts w:ascii="Calibri" w:hAnsi="Calibri"/>
        </w:rPr>
      </w:pPr>
      <w:r w:rsidRPr="00B4329B">
        <w:rPr>
          <w:rFonts w:ascii="Calibri" w:hAnsi="Calibri"/>
        </w:rPr>
        <w:t xml:space="preserve">The </w:t>
      </w:r>
      <w:r w:rsidR="00551DE2" w:rsidRPr="00B4329B">
        <w:rPr>
          <w:rFonts w:ascii="Calibri" w:hAnsi="Calibri"/>
        </w:rPr>
        <w:t xml:space="preserve">OOR </w:t>
      </w:r>
      <w:proofErr w:type="spellStart"/>
      <w:r w:rsidR="00551DE2" w:rsidRPr="00B4329B">
        <w:rPr>
          <w:rFonts w:ascii="Calibri" w:hAnsi="Calibri"/>
        </w:rPr>
        <w:t>vLEI</w:t>
      </w:r>
      <w:proofErr w:type="spellEnd"/>
      <w:r w:rsidR="00551DE2" w:rsidRPr="00B4329B">
        <w:rPr>
          <w:rFonts w:ascii="Calibri" w:hAnsi="Calibri"/>
        </w:rPr>
        <w:t xml:space="preserve"> Credential</w:t>
      </w:r>
      <w:r w:rsidR="00BA231B">
        <w:rPr>
          <w:rFonts w:ascii="Calibri" w:hAnsi="Calibri"/>
        </w:rPr>
        <w:t xml:space="preserve"> shall </w:t>
      </w:r>
      <w:r w:rsidRPr="00B4329B">
        <w:rPr>
          <w:rFonts w:ascii="Calibri" w:hAnsi="Calibri"/>
        </w:rPr>
        <w:t xml:space="preserve">be designed to </w:t>
      </w:r>
      <w:r w:rsidR="00D06DC8" w:rsidRPr="00B4329B">
        <w:rPr>
          <w:rFonts w:ascii="Calibri" w:hAnsi="Calibri"/>
        </w:rPr>
        <w:t>fulfill a Proof Request</w:t>
      </w:r>
      <w:r w:rsidR="00124FA5" w:rsidRPr="00B4329B">
        <w:rPr>
          <w:rFonts w:ascii="Calibri" w:hAnsi="Calibri"/>
        </w:rPr>
        <w:t xml:space="preserve"> </w:t>
      </w:r>
      <w:r w:rsidR="00BA0F47" w:rsidRPr="00B4329B">
        <w:rPr>
          <w:rFonts w:ascii="Calibri" w:hAnsi="Calibri"/>
        </w:rPr>
        <w:t>for</w:t>
      </w:r>
      <w:r w:rsidR="00124FA5" w:rsidRPr="00B4329B">
        <w:rPr>
          <w:rFonts w:ascii="Calibri" w:hAnsi="Calibri"/>
        </w:rPr>
        <w:t xml:space="preserve"> the </w:t>
      </w:r>
      <w:r w:rsidR="00BA0F47" w:rsidRPr="00B4329B">
        <w:rPr>
          <w:rFonts w:ascii="Calibri" w:hAnsi="Calibri"/>
        </w:rPr>
        <w:t xml:space="preserve">legal </w:t>
      </w:r>
      <w:r w:rsidR="00124FA5" w:rsidRPr="00B4329B">
        <w:rPr>
          <w:rFonts w:ascii="Calibri" w:hAnsi="Calibri"/>
        </w:rPr>
        <w:t>identity of the</w:t>
      </w:r>
      <w:r w:rsidRPr="00B4329B">
        <w:rPr>
          <w:rFonts w:ascii="Calibri" w:hAnsi="Calibri"/>
        </w:rPr>
        <w:t xml:space="preserve"> </w:t>
      </w:r>
      <w:r w:rsidR="00551DE2" w:rsidRPr="00B4329B">
        <w:rPr>
          <w:rFonts w:ascii="Calibri" w:hAnsi="Calibri"/>
        </w:rPr>
        <w:t xml:space="preserve">OOR </w:t>
      </w:r>
      <w:proofErr w:type="spellStart"/>
      <w:r w:rsidR="00551DE2" w:rsidRPr="00B4329B">
        <w:rPr>
          <w:rFonts w:ascii="Calibri" w:hAnsi="Calibri"/>
        </w:rPr>
        <w:t>vLEI</w:t>
      </w:r>
      <w:proofErr w:type="spellEnd"/>
      <w:r w:rsidR="00551DE2" w:rsidRPr="00B4329B">
        <w:rPr>
          <w:rFonts w:ascii="Calibri" w:hAnsi="Calibri"/>
        </w:rPr>
        <w:t xml:space="preserve"> Credential</w:t>
      </w:r>
      <w:r w:rsidR="00BA0F47" w:rsidRPr="00B4329B">
        <w:rPr>
          <w:rFonts w:ascii="Calibri" w:hAnsi="Calibri"/>
        </w:rPr>
        <w:t xml:space="preserve"> Holder</w:t>
      </w:r>
      <w:r w:rsidR="00124FA5" w:rsidRPr="00B4329B">
        <w:rPr>
          <w:rFonts w:ascii="Calibri" w:hAnsi="Calibri"/>
        </w:rPr>
        <w:t xml:space="preserve"> </w:t>
      </w:r>
      <w:r w:rsidR="00BA0F47" w:rsidRPr="00B4329B">
        <w:rPr>
          <w:rFonts w:ascii="Calibri" w:hAnsi="Calibri"/>
        </w:rPr>
        <w:t>regardless of context</w:t>
      </w:r>
      <w:r w:rsidR="00124FA5" w:rsidRPr="00B4329B">
        <w:rPr>
          <w:rFonts w:ascii="Calibri" w:hAnsi="Calibri"/>
        </w:rPr>
        <w:t xml:space="preserve">, including in-person, online, </w:t>
      </w:r>
      <w:r w:rsidR="00BA0F47" w:rsidRPr="00B4329B">
        <w:rPr>
          <w:rFonts w:ascii="Calibri" w:hAnsi="Calibri"/>
        </w:rPr>
        <w:t>or</w:t>
      </w:r>
      <w:r w:rsidR="00124FA5" w:rsidRPr="00B4329B">
        <w:rPr>
          <w:rFonts w:ascii="Calibri" w:hAnsi="Calibri"/>
        </w:rPr>
        <w:t xml:space="preserve"> over the phone.</w:t>
      </w:r>
    </w:p>
    <w:p w14:paraId="1FB16286" w14:textId="3980CE3C" w:rsidR="00126478" w:rsidRPr="0039188C" w:rsidRDefault="00126478" w:rsidP="00126478">
      <w:pPr>
        <w:pStyle w:val="Heading1"/>
        <w:rPr>
          <w:rFonts w:ascii="Calibri" w:hAnsi="Calibri" w:cs="Calibri"/>
          <w:b/>
          <w:bCs/>
          <w:color w:val="000000" w:themeColor="text1"/>
          <w:sz w:val="32"/>
          <w:szCs w:val="28"/>
        </w:rPr>
      </w:pPr>
      <w:r w:rsidRPr="0039188C">
        <w:rPr>
          <w:rFonts w:ascii="Calibri" w:hAnsi="Calibri" w:cs="Calibri"/>
          <w:b/>
          <w:bCs/>
          <w:color w:val="000000" w:themeColor="text1"/>
          <w:sz w:val="32"/>
          <w:szCs w:val="28"/>
        </w:rPr>
        <w:t>Issuer Policies</w:t>
      </w:r>
    </w:p>
    <w:p w14:paraId="1D74B0EF" w14:textId="252E72E7" w:rsidR="00126478" w:rsidRPr="004F01B1" w:rsidRDefault="00BA0F47" w:rsidP="00126478">
      <w:pPr>
        <w:pStyle w:val="Heading2"/>
        <w:rPr>
          <w:rFonts w:ascii="Calibri" w:hAnsi="Calibri" w:cs="Calibri"/>
          <w:b/>
          <w:bCs/>
          <w:color w:val="000000" w:themeColor="text1"/>
          <w:sz w:val="26"/>
        </w:rPr>
      </w:pPr>
      <w:r w:rsidRPr="004F01B1">
        <w:rPr>
          <w:rFonts w:ascii="Calibri" w:hAnsi="Calibri" w:cs="Calibri"/>
          <w:b/>
          <w:bCs/>
          <w:color w:val="000000" w:themeColor="text1"/>
          <w:sz w:val="26"/>
        </w:rPr>
        <w:t>Qualifications</w:t>
      </w:r>
    </w:p>
    <w:p w14:paraId="50D875E5" w14:textId="1B2FBD1E" w:rsidR="00E816DB" w:rsidRPr="00B4329B" w:rsidRDefault="00126478" w:rsidP="00700AE2">
      <w:pPr>
        <w:spacing w:after="0"/>
        <w:ind w:left="576"/>
        <w:rPr>
          <w:rFonts w:ascii="Calibri" w:hAnsi="Calibri"/>
        </w:rPr>
      </w:pPr>
      <w:r w:rsidRPr="00B4329B">
        <w:rPr>
          <w:rFonts w:ascii="Calibri" w:hAnsi="Calibri"/>
        </w:rPr>
        <w:t>The Issuer MUST</w:t>
      </w:r>
      <w:r w:rsidR="003E1FEE" w:rsidRPr="00B4329B">
        <w:rPr>
          <w:rFonts w:ascii="Calibri" w:hAnsi="Calibri"/>
        </w:rPr>
        <w:t>:</w:t>
      </w:r>
    </w:p>
    <w:p w14:paraId="2844C0C7" w14:textId="529DD83F" w:rsidR="00835699" w:rsidRPr="00B4329B" w:rsidRDefault="00E816DB" w:rsidP="00700AE2">
      <w:pPr>
        <w:pStyle w:val="ListNumber"/>
        <w:numPr>
          <w:ilvl w:val="0"/>
          <w:numId w:val="30"/>
        </w:numPr>
        <w:spacing w:after="0"/>
        <w:rPr>
          <w:rFonts w:ascii="Calibri" w:hAnsi="Calibri"/>
        </w:rPr>
      </w:pPr>
      <w:r w:rsidRPr="00B4329B">
        <w:rPr>
          <w:rFonts w:ascii="Calibri" w:hAnsi="Calibri"/>
        </w:rPr>
        <w:t xml:space="preserve">be a </w:t>
      </w:r>
      <w:r w:rsidR="009F5473" w:rsidRPr="00B4329B">
        <w:rPr>
          <w:rFonts w:ascii="Calibri" w:hAnsi="Calibri"/>
        </w:rPr>
        <w:t xml:space="preserve">Qualified </w:t>
      </w:r>
      <w:proofErr w:type="spellStart"/>
      <w:r w:rsidR="009F5473" w:rsidRPr="00B4329B">
        <w:rPr>
          <w:rFonts w:ascii="Calibri" w:hAnsi="Calibri"/>
        </w:rPr>
        <w:t>vLEI</w:t>
      </w:r>
      <w:proofErr w:type="spellEnd"/>
      <w:r w:rsidR="009F5473" w:rsidRPr="00B4329B">
        <w:rPr>
          <w:rFonts w:ascii="Calibri" w:hAnsi="Calibri"/>
        </w:rPr>
        <w:t xml:space="preserve"> Issuer </w:t>
      </w:r>
      <w:r w:rsidR="00551DE2" w:rsidRPr="00B4329B">
        <w:rPr>
          <w:rFonts w:ascii="Calibri" w:hAnsi="Calibri"/>
        </w:rPr>
        <w:t xml:space="preserve">(QVI) </w:t>
      </w:r>
      <w:r w:rsidR="009F5473" w:rsidRPr="00B4329B">
        <w:rPr>
          <w:rFonts w:ascii="Calibri" w:hAnsi="Calibri"/>
        </w:rPr>
        <w:t xml:space="preserve">that has been contracted by a </w:t>
      </w:r>
      <w:r w:rsidRPr="00B4329B">
        <w:rPr>
          <w:rFonts w:ascii="Calibri" w:hAnsi="Calibri"/>
        </w:rPr>
        <w:t xml:space="preserve">Legal Entity holding a valid Legal Entity </w:t>
      </w:r>
      <w:proofErr w:type="spellStart"/>
      <w:r w:rsidR="00F221AB" w:rsidRPr="00B4329B">
        <w:rPr>
          <w:rFonts w:ascii="Calibri" w:hAnsi="Calibri"/>
        </w:rPr>
        <w:t>vLEI</w:t>
      </w:r>
      <w:proofErr w:type="spellEnd"/>
      <w:r w:rsidR="00F221AB" w:rsidRPr="00B4329B">
        <w:rPr>
          <w:rFonts w:ascii="Calibri" w:hAnsi="Calibri"/>
        </w:rPr>
        <w:t xml:space="preserve"> </w:t>
      </w:r>
      <w:r w:rsidRPr="00B4329B">
        <w:rPr>
          <w:rFonts w:ascii="Calibri" w:hAnsi="Calibri"/>
        </w:rPr>
        <w:t>Credential</w:t>
      </w:r>
      <w:r w:rsidR="009F5473" w:rsidRPr="00B4329B">
        <w:rPr>
          <w:rFonts w:ascii="Calibri" w:hAnsi="Calibri"/>
        </w:rPr>
        <w:t xml:space="preserve"> to issue</w:t>
      </w:r>
      <w:r w:rsidRPr="00B4329B">
        <w:rPr>
          <w:rFonts w:ascii="Calibri" w:hAnsi="Calibri"/>
        </w:rPr>
        <w:t xml:space="preserve"> </w:t>
      </w:r>
      <w:r w:rsidR="00551DE2" w:rsidRPr="00B4329B">
        <w:rPr>
          <w:rFonts w:ascii="Calibri" w:hAnsi="Calibri"/>
        </w:rPr>
        <w:t xml:space="preserve">OOR </w:t>
      </w:r>
      <w:proofErr w:type="spellStart"/>
      <w:r w:rsidR="00551DE2" w:rsidRPr="00B4329B">
        <w:rPr>
          <w:rFonts w:ascii="Calibri" w:hAnsi="Calibri"/>
        </w:rPr>
        <w:t>vLEI</w:t>
      </w:r>
      <w:proofErr w:type="spellEnd"/>
      <w:r w:rsidR="00551DE2" w:rsidRPr="00B4329B">
        <w:rPr>
          <w:rFonts w:ascii="Calibri" w:hAnsi="Calibri"/>
        </w:rPr>
        <w:t xml:space="preserve"> Credential</w:t>
      </w:r>
      <w:r w:rsidR="0092239E" w:rsidRPr="00B4329B">
        <w:rPr>
          <w:rFonts w:ascii="Calibri" w:hAnsi="Calibri"/>
        </w:rPr>
        <w:t>s.</w:t>
      </w:r>
    </w:p>
    <w:p w14:paraId="1F25A910" w14:textId="299818D5" w:rsidR="005F2DF4" w:rsidRPr="00D2421E" w:rsidRDefault="005F2DF4" w:rsidP="005F2DF4">
      <w:pPr>
        <w:pStyle w:val="Heading2"/>
        <w:rPr>
          <w:rFonts w:ascii="Calibri" w:hAnsi="Calibri" w:cs="Calibri"/>
          <w:b/>
          <w:bCs/>
          <w:color w:val="000000" w:themeColor="text1"/>
          <w:sz w:val="26"/>
        </w:rPr>
      </w:pPr>
      <w:r w:rsidRPr="00D2421E">
        <w:rPr>
          <w:rFonts w:ascii="Calibri" w:hAnsi="Calibri" w:cs="Calibri"/>
          <w:b/>
          <w:bCs/>
          <w:color w:val="000000" w:themeColor="text1"/>
          <w:sz w:val="26"/>
        </w:rPr>
        <w:t>Credential</w:t>
      </w:r>
    </w:p>
    <w:p w14:paraId="25FC6766" w14:textId="661E72D7" w:rsidR="006B6067" w:rsidRPr="00B4329B" w:rsidRDefault="006B6067" w:rsidP="00700AE2">
      <w:pPr>
        <w:spacing w:after="0"/>
        <w:ind w:left="576"/>
        <w:rPr>
          <w:rFonts w:ascii="Calibri" w:hAnsi="Calibri"/>
        </w:rPr>
      </w:pPr>
      <w:r w:rsidRPr="00B4329B">
        <w:rPr>
          <w:rFonts w:ascii="Calibri" w:hAnsi="Calibri"/>
        </w:rPr>
        <w:t>The Issuer MUST:</w:t>
      </w:r>
    </w:p>
    <w:p w14:paraId="4B904AD5" w14:textId="5147D85C" w:rsidR="008D6324" w:rsidRPr="00B4329B" w:rsidRDefault="008D6324" w:rsidP="00700AE2">
      <w:pPr>
        <w:pStyle w:val="ListNumber"/>
        <w:numPr>
          <w:ilvl w:val="0"/>
          <w:numId w:val="17"/>
        </w:numPr>
        <w:spacing w:after="0"/>
        <w:rPr>
          <w:rFonts w:ascii="Calibri" w:hAnsi="Calibri"/>
        </w:rPr>
      </w:pPr>
      <w:r w:rsidRPr="00B4329B">
        <w:rPr>
          <w:rFonts w:ascii="Calibri" w:hAnsi="Calibri"/>
        </w:rPr>
        <w:t xml:space="preserve">use the </w:t>
      </w:r>
      <w:r w:rsidR="00551DE2" w:rsidRPr="00B4329B">
        <w:rPr>
          <w:rFonts w:ascii="Calibri" w:hAnsi="Calibri"/>
        </w:rPr>
        <w:t xml:space="preserve">OOR </w:t>
      </w:r>
      <w:proofErr w:type="spellStart"/>
      <w:r w:rsidR="00551DE2" w:rsidRPr="00B4329B">
        <w:rPr>
          <w:rFonts w:ascii="Calibri" w:hAnsi="Calibri"/>
        </w:rPr>
        <w:t>vLEI</w:t>
      </w:r>
      <w:proofErr w:type="spellEnd"/>
      <w:r w:rsidR="00551DE2" w:rsidRPr="00B4329B">
        <w:rPr>
          <w:rFonts w:ascii="Calibri" w:hAnsi="Calibri"/>
        </w:rPr>
        <w:t xml:space="preserve"> Credential</w:t>
      </w:r>
      <w:r w:rsidR="0092239E" w:rsidRPr="00B4329B">
        <w:rPr>
          <w:rFonts w:ascii="Calibri" w:hAnsi="Calibri"/>
        </w:rPr>
        <w:t xml:space="preserve"> </w:t>
      </w:r>
      <w:r w:rsidRPr="00B4329B">
        <w:rPr>
          <w:rFonts w:ascii="Calibri" w:hAnsi="Calibri"/>
        </w:rPr>
        <w:t xml:space="preserve">schema defined in section </w:t>
      </w:r>
      <w:r w:rsidR="006A3849" w:rsidRPr="00B4329B">
        <w:rPr>
          <w:rFonts w:ascii="Calibri" w:hAnsi="Calibri"/>
        </w:rPr>
        <w:t>8.1</w:t>
      </w:r>
      <w:r w:rsidRPr="00B4329B">
        <w:rPr>
          <w:rFonts w:ascii="Calibri" w:hAnsi="Calibri"/>
        </w:rPr>
        <w:t>.</w:t>
      </w:r>
      <w:r w:rsidR="00B6504F" w:rsidRPr="00B4329B">
        <w:rPr>
          <w:rFonts w:ascii="Calibri" w:hAnsi="Calibri"/>
        </w:rPr>
        <w:t xml:space="preserve">  Additional schema elements may be added depending on the requirement of a use case.</w:t>
      </w:r>
    </w:p>
    <w:p w14:paraId="638CAD1D" w14:textId="27122FBE" w:rsidR="00B06239" w:rsidRPr="00B4329B" w:rsidRDefault="008D6324" w:rsidP="00700AE2">
      <w:pPr>
        <w:pStyle w:val="ListNumber"/>
        <w:numPr>
          <w:ilvl w:val="0"/>
          <w:numId w:val="26"/>
        </w:numPr>
        <w:spacing w:after="0"/>
        <w:rPr>
          <w:rFonts w:ascii="Calibri" w:hAnsi="Calibri"/>
        </w:rPr>
      </w:pPr>
      <w:r w:rsidRPr="00B4329B">
        <w:rPr>
          <w:rFonts w:ascii="Calibri" w:hAnsi="Calibri"/>
        </w:rPr>
        <w:t xml:space="preserve">include the </w:t>
      </w:r>
      <w:r w:rsidR="00F30EF1" w:rsidRPr="00B4329B">
        <w:rPr>
          <w:rFonts w:ascii="Calibri" w:hAnsi="Calibri"/>
        </w:rPr>
        <w:t>C</w:t>
      </w:r>
      <w:r w:rsidRPr="00B4329B">
        <w:rPr>
          <w:rFonts w:ascii="Calibri" w:hAnsi="Calibri"/>
        </w:rPr>
        <w:t xml:space="preserve">laims marked as Required in section </w:t>
      </w:r>
      <w:r w:rsidR="006A3849" w:rsidRPr="00B4329B">
        <w:rPr>
          <w:rFonts w:ascii="Calibri" w:hAnsi="Calibri"/>
        </w:rPr>
        <w:t>8.1</w:t>
      </w:r>
      <w:r w:rsidRPr="00B4329B">
        <w:rPr>
          <w:rFonts w:ascii="Calibri" w:hAnsi="Calibri"/>
        </w:rPr>
        <w:t>.</w:t>
      </w:r>
    </w:p>
    <w:p w14:paraId="45486D1D" w14:textId="24362433" w:rsidR="00B06239" w:rsidRDefault="00B06239" w:rsidP="00B06239">
      <w:pPr>
        <w:pStyle w:val="Heading2"/>
        <w:rPr>
          <w:rFonts w:ascii="Calibri" w:hAnsi="Calibri" w:cs="Calibri"/>
          <w:b/>
          <w:bCs/>
          <w:color w:val="000000" w:themeColor="text1"/>
          <w:sz w:val="26"/>
        </w:rPr>
      </w:pPr>
      <w:r w:rsidRPr="00F85EA2">
        <w:rPr>
          <w:rFonts w:ascii="Calibri" w:hAnsi="Calibri" w:cs="Calibri"/>
          <w:b/>
          <w:bCs/>
          <w:color w:val="000000" w:themeColor="text1"/>
          <w:sz w:val="26"/>
        </w:rPr>
        <w:t>Legal Entity Identity Verification</w:t>
      </w:r>
      <w:r w:rsidR="0020581E" w:rsidRPr="00F85EA2">
        <w:rPr>
          <w:rFonts w:ascii="Calibri" w:hAnsi="Calibri" w:cs="Calibri"/>
          <w:b/>
          <w:bCs/>
          <w:color w:val="000000" w:themeColor="text1"/>
          <w:sz w:val="26"/>
        </w:rPr>
        <w:t xml:space="preserve"> </w:t>
      </w:r>
    </w:p>
    <w:p w14:paraId="4C177764" w14:textId="68FEF4B8" w:rsidR="00874C94" w:rsidRPr="00B4329B" w:rsidRDefault="00874C94" w:rsidP="00874C94">
      <w:pPr>
        <w:pStyle w:val="ListParagraph"/>
        <w:numPr>
          <w:ilvl w:val="0"/>
          <w:numId w:val="44"/>
        </w:numPr>
        <w:rPr>
          <w:rFonts w:ascii="Calibri" w:hAnsi="Calibri"/>
        </w:rPr>
      </w:pPr>
      <w:r w:rsidRPr="00B4329B">
        <w:rPr>
          <w:rFonts w:ascii="Calibri" w:hAnsi="Calibri"/>
        </w:rPr>
        <w:t>Identity Assurance</w:t>
      </w:r>
    </w:p>
    <w:p w14:paraId="0DF156C6" w14:textId="02A219C5" w:rsidR="00874C94" w:rsidRPr="00B4329B" w:rsidRDefault="00874C94" w:rsidP="00874C94">
      <w:pPr>
        <w:pStyle w:val="ListParagraph"/>
        <w:numPr>
          <w:ilvl w:val="1"/>
          <w:numId w:val="44"/>
        </w:numPr>
        <w:rPr>
          <w:rFonts w:ascii="Calibri" w:hAnsi="Calibri"/>
        </w:rPr>
      </w:pPr>
      <w:r w:rsidRPr="00B4329B">
        <w:rPr>
          <w:rFonts w:ascii="Calibri" w:hAnsi="Calibri"/>
        </w:rPr>
        <w:t>A QVI Authorized Representative (QAR) MUST verify that the LEI supplied for the Credential is the LEI of the Legal Entity for which the issuance request for the Credential has been made.</w:t>
      </w:r>
    </w:p>
    <w:p w14:paraId="155BDEBF" w14:textId="79B1FEB6" w:rsidR="00874C94" w:rsidRPr="00B4329B" w:rsidRDefault="00874C94" w:rsidP="00874C94">
      <w:pPr>
        <w:pStyle w:val="ListParagraph"/>
        <w:numPr>
          <w:ilvl w:val="1"/>
          <w:numId w:val="44"/>
        </w:numPr>
        <w:rPr>
          <w:rFonts w:ascii="Calibri" w:hAnsi="Calibri"/>
        </w:rPr>
      </w:pPr>
      <w:r w:rsidRPr="00B4329B">
        <w:rPr>
          <w:rFonts w:ascii="Calibri" w:hAnsi="Calibri"/>
        </w:rPr>
        <w:t xml:space="preserve">A QAR MUST verify the Legal Entity Identifier (LEI) of the Legal Entity </w:t>
      </w:r>
      <w:r w:rsidR="00715CF8" w:rsidRPr="005D154D">
        <w:rPr>
          <w:rFonts w:ascii="Calibri" w:hAnsi="Calibri"/>
          <w:lang w:val="en-GB"/>
        </w:rPr>
        <w:t xml:space="preserve">has an </w:t>
      </w:r>
      <w:r w:rsidR="00715CF8" w:rsidRPr="005D154D">
        <w:rPr>
          <w:rFonts w:ascii="Calibri" w:hAnsi="Calibri"/>
        </w:rPr>
        <w:t>entity status of Active and an LEI registration status other than Lapsed, Retired, Duplicate, Annulled or Merged (will be deprecated in March 2022)</w:t>
      </w:r>
      <w:r w:rsidR="00715CF8">
        <w:rPr>
          <w:rFonts w:ascii="Calibri" w:hAnsi="Calibri"/>
        </w:rPr>
        <w:t xml:space="preserve"> </w:t>
      </w:r>
      <w:r w:rsidRPr="00B4329B">
        <w:rPr>
          <w:rFonts w:ascii="Calibri" w:hAnsi="Calibri"/>
        </w:rPr>
        <w:t>in the Global LEI System.</w:t>
      </w:r>
    </w:p>
    <w:p w14:paraId="3894A707" w14:textId="49A4C0A4" w:rsidR="00874C94" w:rsidRPr="00B4329B" w:rsidRDefault="00874C94" w:rsidP="00874C94">
      <w:pPr>
        <w:pStyle w:val="ListParagraph"/>
        <w:numPr>
          <w:ilvl w:val="1"/>
          <w:numId w:val="44"/>
        </w:numPr>
        <w:rPr>
          <w:rFonts w:ascii="Calibri" w:hAnsi="Calibri"/>
        </w:rPr>
      </w:pPr>
      <w:r w:rsidRPr="00B4329B">
        <w:rPr>
          <w:rFonts w:ascii="Calibri" w:hAnsi="Calibri"/>
        </w:rPr>
        <w:t xml:space="preserve">The QAR MUST confirm that the Legal Entity has obtained the consent of the Official Organizational Role Person (OOR Person) for the OOR Person’s name and Official Organization Role to be published by GLEIF as part of the OOR </w:t>
      </w:r>
      <w:proofErr w:type="spellStart"/>
      <w:r w:rsidRPr="00B4329B">
        <w:rPr>
          <w:rFonts w:ascii="Calibri" w:hAnsi="Calibri"/>
        </w:rPr>
        <w:t>vLEI</w:t>
      </w:r>
      <w:proofErr w:type="spellEnd"/>
      <w:r w:rsidRPr="00B4329B">
        <w:rPr>
          <w:rFonts w:ascii="Calibri" w:hAnsi="Calibri"/>
        </w:rPr>
        <w:t xml:space="preserve"> Credential elements on the LEI page of the Legal Entity.</w:t>
      </w:r>
    </w:p>
    <w:p w14:paraId="79130909" w14:textId="3A7D03CE" w:rsidR="00874C94" w:rsidRPr="00B4329B" w:rsidRDefault="00874C94" w:rsidP="00874C94">
      <w:pPr>
        <w:pStyle w:val="ListParagraph"/>
        <w:numPr>
          <w:ilvl w:val="0"/>
          <w:numId w:val="44"/>
        </w:numPr>
        <w:rPr>
          <w:rFonts w:ascii="Calibri" w:hAnsi="Calibri"/>
        </w:rPr>
      </w:pPr>
      <w:r w:rsidRPr="00B4329B">
        <w:rPr>
          <w:rFonts w:ascii="Calibri" w:hAnsi="Calibri"/>
        </w:rPr>
        <w:t>Identity Authentication</w:t>
      </w:r>
    </w:p>
    <w:p w14:paraId="76D0B809" w14:textId="51C2F9AD" w:rsidR="00874C94" w:rsidRPr="00B4329B" w:rsidRDefault="00874C94" w:rsidP="00874C94">
      <w:pPr>
        <w:pStyle w:val="ListParagraph"/>
        <w:numPr>
          <w:ilvl w:val="1"/>
          <w:numId w:val="44"/>
        </w:numPr>
        <w:rPr>
          <w:rFonts w:ascii="Calibri" w:hAnsi="Calibri"/>
        </w:rPr>
      </w:pPr>
      <w:r w:rsidRPr="00B4329B">
        <w:rPr>
          <w:rFonts w:ascii="Calibri" w:hAnsi="Calibri"/>
        </w:rPr>
        <w:t xml:space="preserve">Identity Authentication for the Legal Entity is not applicable for the issuance of an OOR </w:t>
      </w:r>
      <w:proofErr w:type="spellStart"/>
      <w:r w:rsidRPr="00B4329B">
        <w:rPr>
          <w:rFonts w:ascii="Calibri" w:hAnsi="Calibri"/>
        </w:rPr>
        <w:t>vLEI</w:t>
      </w:r>
      <w:proofErr w:type="spellEnd"/>
      <w:r w:rsidRPr="00B4329B">
        <w:rPr>
          <w:rFonts w:ascii="Calibri" w:hAnsi="Calibri"/>
        </w:rPr>
        <w:t xml:space="preserve"> Credential. </w:t>
      </w:r>
    </w:p>
    <w:p w14:paraId="356E9F01" w14:textId="0B8EE7EF" w:rsidR="00342901" w:rsidRPr="00F85EA2" w:rsidRDefault="005059E7" w:rsidP="00240B92">
      <w:pPr>
        <w:pStyle w:val="Heading2"/>
        <w:rPr>
          <w:rFonts w:ascii="Calibri" w:hAnsi="Calibri" w:cs="Calibri"/>
          <w:b/>
          <w:bCs/>
          <w:color w:val="000000" w:themeColor="text1"/>
          <w:sz w:val="26"/>
        </w:rPr>
      </w:pPr>
      <w:ins w:id="17" w:author="GLEIF" w:date="2022-03-10T18:27:00Z">
        <w:r>
          <w:rPr>
            <w:rFonts w:ascii="Calibri" w:hAnsi="Calibri" w:cs="Calibri"/>
            <w:b/>
            <w:bCs/>
            <w:color w:val="000000" w:themeColor="text1"/>
            <w:sz w:val="26"/>
          </w:rPr>
          <w:t xml:space="preserve">Legal Entity </w:t>
        </w:r>
      </w:ins>
      <w:r w:rsidR="00B06239" w:rsidRPr="00F85EA2">
        <w:rPr>
          <w:rFonts w:ascii="Calibri" w:hAnsi="Calibri" w:cs="Calibri"/>
          <w:b/>
          <w:bCs/>
          <w:color w:val="000000" w:themeColor="text1"/>
          <w:sz w:val="26"/>
        </w:rPr>
        <w:t xml:space="preserve">Authorized </w:t>
      </w:r>
      <w:del w:id="18" w:author="GLEIF" w:date="2022-03-10T18:27:00Z">
        <w:r w:rsidR="00B06239" w:rsidRPr="00F85EA2" w:rsidDel="005059E7">
          <w:rPr>
            <w:rFonts w:ascii="Calibri" w:hAnsi="Calibri" w:cs="Calibri"/>
            <w:b/>
            <w:bCs/>
            <w:color w:val="000000" w:themeColor="text1"/>
            <w:sz w:val="26"/>
          </w:rPr>
          <w:delText xml:space="preserve">vLEI </w:delText>
        </w:r>
      </w:del>
      <w:r w:rsidR="00B06239" w:rsidRPr="00F85EA2">
        <w:rPr>
          <w:rFonts w:ascii="Calibri" w:hAnsi="Calibri" w:cs="Calibri"/>
          <w:b/>
          <w:bCs/>
          <w:color w:val="000000" w:themeColor="text1"/>
          <w:sz w:val="26"/>
        </w:rPr>
        <w:t>Re</w:t>
      </w:r>
      <w:ins w:id="19" w:author="GLEIF" w:date="2022-05-10T15:26:00Z">
        <w:r w:rsidR="00F3798C">
          <w:rPr>
            <w:rFonts w:ascii="Calibri" w:hAnsi="Calibri" w:cs="Calibri"/>
            <w:b/>
            <w:bCs/>
            <w:color w:val="000000" w:themeColor="text1"/>
            <w:sz w:val="26"/>
          </w:rPr>
          <w:t>presentative</w:t>
        </w:r>
      </w:ins>
      <w:del w:id="20" w:author="GLEIF" w:date="2022-05-10T15:26:00Z">
        <w:r w:rsidR="00B06239" w:rsidRPr="00F85EA2" w:rsidDel="00F3798C">
          <w:rPr>
            <w:rFonts w:ascii="Calibri" w:hAnsi="Calibri" w:cs="Calibri"/>
            <w:b/>
            <w:bCs/>
            <w:color w:val="000000" w:themeColor="text1"/>
            <w:sz w:val="26"/>
          </w:rPr>
          <w:delText>questor</w:delText>
        </w:r>
      </w:del>
      <w:r w:rsidR="00B06239" w:rsidRPr="00F85EA2">
        <w:rPr>
          <w:rFonts w:ascii="Calibri" w:hAnsi="Calibri" w:cs="Calibri"/>
          <w:b/>
          <w:bCs/>
          <w:color w:val="000000" w:themeColor="text1"/>
          <w:sz w:val="26"/>
        </w:rPr>
        <w:t xml:space="preserve"> (</w:t>
      </w:r>
      <w:ins w:id="21" w:author="GLEIF" w:date="2022-03-10T18:28:00Z">
        <w:r>
          <w:rPr>
            <w:rFonts w:ascii="Calibri" w:hAnsi="Calibri" w:cs="Calibri"/>
            <w:b/>
            <w:bCs/>
            <w:color w:val="000000" w:themeColor="text1"/>
            <w:sz w:val="26"/>
          </w:rPr>
          <w:t>L</w:t>
        </w:r>
      </w:ins>
      <w:r w:rsidR="00B06239" w:rsidRPr="00F85EA2">
        <w:rPr>
          <w:rFonts w:ascii="Calibri" w:hAnsi="Calibri" w:cs="Calibri"/>
          <w:b/>
          <w:bCs/>
          <w:color w:val="000000" w:themeColor="text1"/>
          <w:sz w:val="26"/>
        </w:rPr>
        <w:t>A</w:t>
      </w:r>
      <w:del w:id="22" w:author="GLEIF" w:date="2022-03-10T18:27:00Z">
        <w:r w:rsidR="00B06239" w:rsidRPr="00F85EA2" w:rsidDel="005059E7">
          <w:rPr>
            <w:rFonts w:ascii="Calibri" w:hAnsi="Calibri" w:cs="Calibri"/>
            <w:b/>
            <w:bCs/>
            <w:color w:val="000000" w:themeColor="text1"/>
            <w:sz w:val="26"/>
          </w:rPr>
          <w:delText>V</w:delText>
        </w:r>
      </w:del>
      <w:r w:rsidR="00B06239" w:rsidRPr="00F85EA2">
        <w:rPr>
          <w:rFonts w:ascii="Calibri" w:hAnsi="Calibri" w:cs="Calibri"/>
          <w:b/>
          <w:bCs/>
          <w:color w:val="000000" w:themeColor="text1"/>
          <w:sz w:val="26"/>
        </w:rPr>
        <w:t>R) Identity Verification</w:t>
      </w:r>
    </w:p>
    <w:p w14:paraId="7FBE5ED1" w14:textId="11537030" w:rsidR="00B06239" w:rsidRPr="00B4329B" w:rsidRDefault="0059065D" w:rsidP="00B4329B">
      <w:pPr>
        <w:pStyle w:val="Heading2"/>
        <w:numPr>
          <w:ilvl w:val="0"/>
          <w:numId w:val="0"/>
        </w:numPr>
        <w:ind w:left="576"/>
        <w:rPr>
          <w:rFonts w:ascii="Calibri" w:hAnsi="Calibri" w:cs="Calibri"/>
          <w:color w:val="000000" w:themeColor="text1"/>
          <w:sz w:val="24"/>
          <w:szCs w:val="24"/>
          <w:highlight w:val="cyan"/>
        </w:rPr>
      </w:pPr>
      <w:r w:rsidRPr="00B4329B">
        <w:rPr>
          <w:rFonts w:ascii="Calibri" w:hAnsi="Calibri" w:cs="Calibri"/>
          <w:color w:val="000000" w:themeColor="text1"/>
          <w:sz w:val="24"/>
          <w:szCs w:val="24"/>
        </w:rPr>
        <w:t>Identity Assurance</w:t>
      </w:r>
      <w:r w:rsidR="00B51D59" w:rsidRPr="00B4329B">
        <w:rPr>
          <w:rFonts w:ascii="Calibri" w:hAnsi="Calibri" w:cs="Calibri"/>
          <w:color w:val="000000" w:themeColor="text1"/>
          <w:sz w:val="24"/>
          <w:szCs w:val="24"/>
        </w:rPr>
        <w:t xml:space="preserve"> and Identity Authentication for the</w:t>
      </w:r>
      <w:del w:id="23" w:author="GLEIF" w:date="2022-03-10T18:28:00Z">
        <w:r w:rsidR="00B51D59" w:rsidRPr="00B4329B" w:rsidDel="005059E7">
          <w:rPr>
            <w:rFonts w:ascii="Calibri" w:hAnsi="Calibri" w:cs="Calibri"/>
            <w:color w:val="000000" w:themeColor="text1"/>
            <w:sz w:val="24"/>
            <w:szCs w:val="24"/>
          </w:rPr>
          <w:delText xml:space="preserve"> AVR</w:delText>
        </w:r>
      </w:del>
      <w:ins w:id="24" w:author="GLEIF" w:date="2022-03-10T18:28:00Z">
        <w:r w:rsidR="005059E7">
          <w:rPr>
            <w:rFonts w:ascii="Calibri" w:hAnsi="Calibri" w:cs="Calibri"/>
            <w:color w:val="000000" w:themeColor="text1"/>
            <w:sz w:val="24"/>
            <w:szCs w:val="24"/>
          </w:rPr>
          <w:t xml:space="preserve"> LARs</w:t>
        </w:r>
      </w:ins>
      <w:r w:rsidR="00B51D59" w:rsidRPr="00B4329B">
        <w:rPr>
          <w:rFonts w:ascii="Calibri" w:hAnsi="Calibri" w:cs="Calibri"/>
          <w:color w:val="000000" w:themeColor="text1"/>
          <w:sz w:val="24"/>
          <w:szCs w:val="24"/>
        </w:rPr>
        <w:t xml:space="preserve"> are specified in</w:t>
      </w:r>
      <w:r w:rsidR="00ED12CF" w:rsidRPr="00B4329B">
        <w:rPr>
          <w:rFonts w:ascii="Calibri" w:hAnsi="Calibri" w:cs="Calibri"/>
          <w:color w:val="000000" w:themeColor="text1"/>
          <w:sz w:val="24"/>
          <w:szCs w:val="24"/>
        </w:rPr>
        <w:t xml:space="preserve"> </w:t>
      </w:r>
      <w:r w:rsidR="00240B92" w:rsidRPr="00B4329B">
        <w:rPr>
          <w:rFonts w:ascii="Calibri" w:hAnsi="Calibri" w:cs="Calibri"/>
          <w:color w:val="000000" w:themeColor="text1"/>
          <w:sz w:val="24"/>
          <w:szCs w:val="24"/>
        </w:rPr>
        <w:t>section 6.</w:t>
      </w:r>
      <w:r w:rsidR="004E1529" w:rsidRPr="00B4329B">
        <w:rPr>
          <w:rFonts w:ascii="Calibri" w:hAnsi="Calibri" w:cs="Calibri"/>
          <w:color w:val="000000" w:themeColor="text1"/>
          <w:sz w:val="24"/>
          <w:szCs w:val="24"/>
        </w:rPr>
        <w:t xml:space="preserve">3 </w:t>
      </w:r>
      <w:r w:rsidR="00240B92" w:rsidRPr="00B4329B">
        <w:rPr>
          <w:rFonts w:ascii="Calibri" w:hAnsi="Calibri" w:cs="Calibri"/>
          <w:color w:val="000000" w:themeColor="text1"/>
          <w:sz w:val="24"/>
          <w:szCs w:val="24"/>
        </w:rPr>
        <w:t xml:space="preserve">of the Legal Entity </w:t>
      </w:r>
      <w:proofErr w:type="spellStart"/>
      <w:r w:rsidR="00240B92" w:rsidRPr="00B4329B">
        <w:rPr>
          <w:rFonts w:ascii="Calibri" w:hAnsi="Calibri" w:cs="Calibri"/>
          <w:color w:val="000000" w:themeColor="text1"/>
          <w:sz w:val="24"/>
          <w:szCs w:val="24"/>
        </w:rPr>
        <w:t>vLEI</w:t>
      </w:r>
      <w:proofErr w:type="spellEnd"/>
      <w:r w:rsidR="00240B92" w:rsidRPr="00B4329B">
        <w:rPr>
          <w:rFonts w:ascii="Calibri" w:hAnsi="Calibri" w:cs="Calibri"/>
          <w:color w:val="000000" w:themeColor="text1"/>
          <w:sz w:val="24"/>
          <w:szCs w:val="24"/>
        </w:rPr>
        <w:t xml:space="preserve"> Credential Governance Framework.  </w:t>
      </w:r>
    </w:p>
    <w:p w14:paraId="575B1B33" w14:textId="62EB7F16" w:rsidR="00C03E41" w:rsidRPr="00F85EA2" w:rsidRDefault="00B26438" w:rsidP="00990546">
      <w:pPr>
        <w:pStyle w:val="Heading2"/>
        <w:rPr>
          <w:rFonts w:ascii="Calibri" w:hAnsi="Calibri" w:cs="Calibri"/>
          <w:b/>
          <w:bCs/>
          <w:color w:val="000000" w:themeColor="text1"/>
          <w:sz w:val="26"/>
        </w:rPr>
      </w:pPr>
      <w:r w:rsidRPr="00F85EA2">
        <w:rPr>
          <w:rFonts w:ascii="Calibri" w:hAnsi="Calibri" w:cs="Calibri"/>
          <w:b/>
          <w:bCs/>
          <w:color w:val="000000" w:themeColor="text1"/>
          <w:sz w:val="26"/>
        </w:rPr>
        <w:t>OOR Person</w:t>
      </w:r>
      <w:r w:rsidR="00F85832" w:rsidRPr="00F85EA2">
        <w:rPr>
          <w:rFonts w:ascii="Calibri" w:hAnsi="Calibri" w:cs="Calibri"/>
          <w:b/>
          <w:bCs/>
          <w:color w:val="000000" w:themeColor="text1"/>
          <w:sz w:val="26"/>
        </w:rPr>
        <w:t xml:space="preserve"> </w:t>
      </w:r>
      <w:r w:rsidR="00C03E41" w:rsidRPr="00F85EA2">
        <w:rPr>
          <w:rFonts w:ascii="Calibri" w:hAnsi="Calibri" w:cs="Calibri"/>
          <w:b/>
          <w:bCs/>
          <w:color w:val="000000" w:themeColor="text1"/>
          <w:sz w:val="26"/>
        </w:rPr>
        <w:t>Identity Verification</w:t>
      </w:r>
    </w:p>
    <w:p w14:paraId="7EB9F8DE" w14:textId="5C513AA8" w:rsidR="00926602" w:rsidRDefault="00926602" w:rsidP="00926602">
      <w:pPr>
        <w:pStyle w:val="ListParagraph"/>
        <w:numPr>
          <w:ilvl w:val="0"/>
          <w:numId w:val="35"/>
        </w:numPr>
      </w:pPr>
      <w:r>
        <w:t>Identity Assurance</w:t>
      </w:r>
    </w:p>
    <w:p w14:paraId="334413ED" w14:textId="5A3E8B63" w:rsidR="003C68C5" w:rsidRDefault="003C68C5" w:rsidP="00700AE2">
      <w:pPr>
        <w:pStyle w:val="ListParagraph"/>
        <w:numPr>
          <w:ilvl w:val="1"/>
          <w:numId w:val="35"/>
        </w:numPr>
        <w:rPr>
          <w:ins w:id="25" w:author="GLEIF" w:date="2022-05-10T15:34:00Z"/>
        </w:rPr>
      </w:pPr>
      <w:r w:rsidRPr="00204471">
        <w:t>A Q</w:t>
      </w:r>
      <w:r>
        <w:t>AR</w:t>
      </w:r>
      <w:r w:rsidRPr="00204471">
        <w:t xml:space="preserve"> MUST perform identity </w:t>
      </w:r>
      <w:r>
        <w:t>assurance</w:t>
      </w:r>
      <w:r w:rsidRPr="00204471">
        <w:t xml:space="preserve"> of </w:t>
      </w:r>
      <w:r>
        <w:t>a person</w:t>
      </w:r>
      <w:r w:rsidRPr="00204471">
        <w:t xml:space="preserve"> serving in a</w:t>
      </w:r>
      <w:r>
        <w:t xml:space="preserve">n Official Organizational Role (OOR Person) </w:t>
      </w:r>
      <w:r w:rsidRPr="00204471">
        <w:t>to at least Identity Assurance Level 2 (IAL2) as defined in NIST 800-63A (</w:t>
      </w:r>
      <w:hyperlink r:id="rId15" w:tgtFrame="_blank" w:history="1">
        <w:r w:rsidRPr="001B13FC">
          <w:rPr>
            <w:rStyle w:val="Hyperlink"/>
            <w:rFonts w:eastAsiaTheme="majorEastAsia"/>
          </w:rPr>
          <w:t>https://pages.nist.gov/800-63-3/sp800-63a.html</w:t>
        </w:r>
      </w:hyperlink>
      <w:r w:rsidRPr="00204471">
        <w:t>)</w:t>
      </w:r>
      <w:ins w:id="26" w:author="GLEIF" w:date="2022-05-10T15:34:00Z">
        <w:r w:rsidR="00F3798C">
          <w:t xml:space="preserve">.  Even when IAL2 is used for Identity </w:t>
        </w:r>
        <w:r w:rsidR="00F3798C">
          <w:lastRenderedPageBreak/>
          <w:t xml:space="preserve">Assurance, a real-time OOBI session is required as </w:t>
        </w:r>
      </w:ins>
      <w:ins w:id="27" w:author="GLEIF" w:date="2022-05-10T15:48:00Z">
        <w:r w:rsidR="00DD378D">
          <w:t xml:space="preserve">specified in </w:t>
        </w:r>
      </w:ins>
      <w:ins w:id="28" w:author="GLEIF" w:date="2022-05-10T15:34:00Z">
        <w:r w:rsidR="00F3798C">
          <w:t>2.</w:t>
        </w:r>
      </w:ins>
      <w:ins w:id="29" w:author="GLEIF" w:date="2022-05-10T15:35:00Z">
        <w:r w:rsidR="00AE1271">
          <w:t>e</w:t>
        </w:r>
      </w:ins>
      <w:ins w:id="30" w:author="GLEIF" w:date="2022-05-10T15:34:00Z">
        <w:r w:rsidR="00F3798C">
          <w:t>.i below (essentially including the IAL3 requirement for a Supervised Remote In-person session).</w:t>
        </w:r>
      </w:ins>
      <w:del w:id="31" w:author="GLEIF" w:date="2022-05-10T15:34:00Z">
        <w:r w:rsidDel="00F3798C">
          <w:delText xml:space="preserve"> </w:delText>
        </w:r>
      </w:del>
    </w:p>
    <w:p w14:paraId="233B11D6" w14:textId="77777777" w:rsidR="00F3798C" w:rsidRDefault="00F3798C">
      <w:pPr>
        <w:pStyle w:val="ListParagraph"/>
        <w:ind w:left="1656"/>
        <w:pPrChange w:id="32" w:author="GLEIF" w:date="2022-05-10T15:34:00Z">
          <w:pPr>
            <w:pStyle w:val="ListParagraph"/>
            <w:numPr>
              <w:ilvl w:val="1"/>
              <w:numId w:val="35"/>
            </w:numPr>
            <w:ind w:left="1656" w:hanging="360"/>
          </w:pPr>
        </w:pPrChange>
      </w:pPr>
    </w:p>
    <w:p w14:paraId="2DF9C91A" w14:textId="40C18D29" w:rsidR="003C68C5" w:rsidRDefault="003C68C5" w:rsidP="00926602">
      <w:pPr>
        <w:pStyle w:val="ListParagraph"/>
        <w:numPr>
          <w:ilvl w:val="0"/>
          <w:numId w:val="35"/>
        </w:numPr>
      </w:pPr>
      <w:r>
        <w:t>Identity Authentication</w:t>
      </w:r>
    </w:p>
    <w:p w14:paraId="057C0C27" w14:textId="401344CD" w:rsidR="004E1529" w:rsidRDefault="004E1529" w:rsidP="004E1529">
      <w:pPr>
        <w:pStyle w:val="ListParagraph"/>
        <w:numPr>
          <w:ilvl w:val="1"/>
          <w:numId w:val="35"/>
        </w:numPr>
      </w:pPr>
      <w:r>
        <w:t>A credential wallet MUST be set up for the OOR Person.</w:t>
      </w:r>
    </w:p>
    <w:p w14:paraId="4833BB8C" w14:textId="1EF0B022" w:rsidR="004E1529" w:rsidRDefault="004E1529" w:rsidP="004E1529">
      <w:pPr>
        <w:pStyle w:val="ListParagraph"/>
        <w:numPr>
          <w:ilvl w:val="1"/>
          <w:numId w:val="35"/>
        </w:numPr>
      </w:pPr>
      <w:r>
        <w:t>A QAR MUST validate the name and the Official Organizational Role of an OOR Person using one or more official public sources.</w:t>
      </w:r>
    </w:p>
    <w:p w14:paraId="03AEBE02" w14:textId="60CCA975" w:rsidR="004E1529" w:rsidRDefault="0057324C" w:rsidP="004E1529">
      <w:pPr>
        <w:pStyle w:val="ListParagraph"/>
        <w:numPr>
          <w:ilvl w:val="1"/>
          <w:numId w:val="35"/>
        </w:numPr>
        <w:rPr>
          <w:rFonts w:ascii="Calibri" w:hAnsi="Calibri"/>
        </w:rPr>
      </w:pPr>
      <w:r>
        <w:t xml:space="preserve">If the name and the Official Organizational Role of the OOR Person cannot be validated using one or more official public sources, the request for the issuance of the OOR </w:t>
      </w:r>
      <w:proofErr w:type="spellStart"/>
      <w:r>
        <w:t>vLEI</w:t>
      </w:r>
      <w:proofErr w:type="spellEnd"/>
      <w:r>
        <w:t xml:space="preserve"> </w:t>
      </w:r>
      <w:r w:rsidRPr="00B4329B">
        <w:rPr>
          <w:rFonts w:ascii="Calibri" w:hAnsi="Calibri"/>
        </w:rPr>
        <w:t xml:space="preserve">Credential MUST be made by a subset of (at least two) </w:t>
      </w:r>
      <w:ins w:id="33" w:author="GLEIF" w:date="2022-03-10T18:26:00Z">
        <w:r w:rsidR="005059E7" w:rsidRPr="005059E7">
          <w:rPr>
            <w:rFonts w:ascii="Calibri" w:hAnsi="Calibri"/>
          </w:rPr>
          <w:t>LAR</w:t>
        </w:r>
      </w:ins>
      <w:del w:id="34" w:author="GLEIF" w:date="2022-03-10T18:26:00Z">
        <w:r w:rsidRPr="00B4329B" w:rsidDel="005059E7">
          <w:rPr>
            <w:rFonts w:ascii="Calibri" w:hAnsi="Calibri"/>
          </w:rPr>
          <w:delText>AVR</w:delText>
        </w:r>
      </w:del>
      <w:r w:rsidRPr="00B4329B">
        <w:rPr>
          <w:rFonts w:ascii="Calibri" w:hAnsi="Calibri"/>
        </w:rPr>
        <w:t xml:space="preserve">s of the Legal Entity.  </w:t>
      </w:r>
      <w:r w:rsidR="006B718C" w:rsidRPr="00B4329B">
        <w:rPr>
          <w:rFonts w:ascii="Calibri" w:hAnsi="Calibri"/>
        </w:rPr>
        <w:t xml:space="preserve">An example is the case of </w:t>
      </w:r>
      <w:r w:rsidR="004E1529" w:rsidRPr="00B4329B">
        <w:rPr>
          <w:rFonts w:ascii="Calibri" w:hAnsi="Calibri"/>
        </w:rPr>
        <w:t xml:space="preserve">an Interim CEO for which the entity registration records of the Legal Entity may not reflect the name </w:t>
      </w:r>
      <w:r w:rsidR="006B718C" w:rsidRPr="00B4329B">
        <w:rPr>
          <w:rFonts w:ascii="Calibri" w:hAnsi="Calibri"/>
        </w:rPr>
        <w:t>of the person assigned to this role.</w:t>
      </w:r>
    </w:p>
    <w:p w14:paraId="7BD3634D" w14:textId="127EF9F8" w:rsidR="00D25B2F" w:rsidRPr="00927A7F" w:rsidRDefault="00D25B2F" w:rsidP="00927A7F">
      <w:pPr>
        <w:pStyle w:val="ListParagraph"/>
        <w:numPr>
          <w:ilvl w:val="1"/>
          <w:numId w:val="35"/>
        </w:numPr>
        <w:rPr>
          <w:rFonts w:ascii="Calibri" w:hAnsi="Calibri"/>
        </w:rPr>
      </w:pPr>
      <w:r w:rsidRPr="00D25B2F">
        <w:rPr>
          <w:rFonts w:ascii="Calibri" w:hAnsi="Calibri"/>
        </w:rPr>
        <w:t xml:space="preserve">The QAR MUST call the GLEIF API to look up the OOR code for the OOR Person role provided by the Legal Entity to be used in the OOR </w:t>
      </w:r>
      <w:proofErr w:type="spellStart"/>
      <w:r w:rsidRPr="00D25B2F">
        <w:rPr>
          <w:rFonts w:ascii="Calibri" w:hAnsi="Calibri"/>
        </w:rPr>
        <w:t>vLEI</w:t>
      </w:r>
      <w:proofErr w:type="spellEnd"/>
      <w:r w:rsidRPr="00D25B2F">
        <w:rPr>
          <w:rFonts w:ascii="Calibri" w:hAnsi="Calibri"/>
        </w:rPr>
        <w:t xml:space="preserve"> Credential.</w:t>
      </w:r>
    </w:p>
    <w:p w14:paraId="0A343510" w14:textId="59721A2B" w:rsidR="004E1529" w:rsidRPr="00B4329B" w:rsidRDefault="004E1529" w:rsidP="004E1529">
      <w:pPr>
        <w:pStyle w:val="ListParagraph"/>
        <w:numPr>
          <w:ilvl w:val="1"/>
          <w:numId w:val="35"/>
        </w:numPr>
        <w:spacing w:after="200"/>
        <w:rPr>
          <w:rFonts w:ascii="Calibri" w:hAnsi="Calibri" w:cstheme="minorHAnsi"/>
        </w:rPr>
      </w:pPr>
      <w:r w:rsidRPr="00B4329B">
        <w:rPr>
          <w:rFonts w:ascii="Calibri" w:hAnsi="Calibri" w:cstheme="minorHAnsi"/>
          <w:color w:val="000000"/>
        </w:rPr>
        <w:t xml:space="preserve">A QAR and the OOR Person MUST establish a real-time OOBI session in which the QAR and the OOR Person are present. An example is a continuous </w:t>
      </w:r>
      <w:r w:rsidR="0057324C" w:rsidRPr="00B4329B">
        <w:rPr>
          <w:rFonts w:ascii="Calibri" w:hAnsi="Calibri" w:cstheme="minorHAnsi"/>
          <w:color w:val="000000"/>
        </w:rPr>
        <w:t>web meeting</w:t>
      </w:r>
      <w:r w:rsidRPr="00B4329B">
        <w:rPr>
          <w:rFonts w:ascii="Calibri" w:hAnsi="Calibri" w:cstheme="minorHAnsi"/>
          <w:color w:val="000000"/>
        </w:rPr>
        <w:t xml:space="preserve"> attended by all parties on both audio and video.</w:t>
      </w:r>
    </w:p>
    <w:p w14:paraId="0FE46FDD" w14:textId="77777777" w:rsidR="004E1529" w:rsidRPr="00B4329B" w:rsidRDefault="004E1529" w:rsidP="004E1529">
      <w:pPr>
        <w:pStyle w:val="ListParagraph"/>
        <w:numPr>
          <w:ilvl w:val="1"/>
          <w:numId w:val="35"/>
        </w:numPr>
        <w:spacing w:after="200"/>
        <w:rPr>
          <w:rFonts w:ascii="Calibri" w:hAnsi="Calibri" w:cstheme="minorHAnsi"/>
        </w:rPr>
      </w:pPr>
      <w:r w:rsidRPr="00B4329B">
        <w:rPr>
          <w:rFonts w:ascii="Calibri" w:hAnsi="Calibri" w:cstheme="minorHAnsi"/>
          <w:color w:val="000000"/>
        </w:rPr>
        <w:t>The following steps MUST be performed in this order and completed during this OOBI session.</w:t>
      </w:r>
    </w:p>
    <w:p w14:paraId="49A41953" w14:textId="0D76D758" w:rsidR="004E1529" w:rsidRPr="00B4329B" w:rsidRDefault="00EC3AEC" w:rsidP="004E1529">
      <w:pPr>
        <w:pStyle w:val="ListParagraph"/>
        <w:numPr>
          <w:ilvl w:val="2"/>
          <w:numId w:val="35"/>
        </w:numPr>
        <w:spacing w:after="200"/>
        <w:rPr>
          <w:rFonts w:ascii="Calibri" w:hAnsi="Calibri" w:cstheme="minorHAnsi"/>
        </w:rPr>
      </w:pPr>
      <w:r w:rsidRPr="00B4329B">
        <w:rPr>
          <w:rFonts w:ascii="Calibri" w:hAnsi="Calibri" w:cstheme="minorHAnsi"/>
          <w:color w:val="000000"/>
        </w:rPr>
        <w:t xml:space="preserve">The </w:t>
      </w:r>
      <w:r w:rsidR="004E1529" w:rsidRPr="00B4329B">
        <w:rPr>
          <w:rFonts w:ascii="Calibri" w:hAnsi="Calibri" w:cstheme="minorHAnsi"/>
          <w:color w:val="000000"/>
        </w:rPr>
        <w:t>QAR MUST perform manual verification of the OOR Person’s legal identity for which the Q</w:t>
      </w:r>
      <w:ins w:id="35" w:author="GLEIF" w:date="2022-03-21T11:14:00Z">
        <w:r w:rsidR="00347657">
          <w:rPr>
            <w:rFonts w:ascii="Calibri" w:hAnsi="Calibri" w:cstheme="minorHAnsi"/>
            <w:color w:val="000000"/>
          </w:rPr>
          <w:t>AR</w:t>
        </w:r>
      </w:ins>
      <w:del w:id="36" w:author="GLEIF" w:date="2022-03-21T11:14:00Z">
        <w:r w:rsidR="004E1529" w:rsidRPr="00B4329B" w:rsidDel="00347657">
          <w:rPr>
            <w:rFonts w:ascii="Calibri" w:hAnsi="Calibri" w:cstheme="minorHAnsi"/>
            <w:color w:val="000000"/>
          </w:rPr>
          <w:delText>VI</w:delText>
        </w:r>
      </w:del>
      <w:r w:rsidR="004E1529" w:rsidRPr="00B4329B">
        <w:rPr>
          <w:rFonts w:ascii="Calibri" w:hAnsi="Calibri" w:cstheme="minorHAnsi"/>
          <w:color w:val="000000"/>
        </w:rPr>
        <w:t xml:space="preserve"> has already performed Identity Assurance. An example, the OOR Person visually presenting one or more legal identity credentials and the QAR compares the credentials verified during Identity Assurance to the OOR Person.</w:t>
      </w:r>
    </w:p>
    <w:p w14:paraId="376C6643" w14:textId="7A16CCED" w:rsidR="004E1529" w:rsidRPr="00B4329B" w:rsidRDefault="004E1529" w:rsidP="004E1529">
      <w:pPr>
        <w:pStyle w:val="ListParagraph"/>
        <w:numPr>
          <w:ilvl w:val="2"/>
          <w:numId w:val="35"/>
        </w:numPr>
        <w:spacing w:after="200"/>
        <w:rPr>
          <w:rFonts w:ascii="Calibri" w:hAnsi="Calibri" w:cstheme="minorHAnsi"/>
        </w:rPr>
      </w:pPr>
      <w:r w:rsidRPr="00B4329B">
        <w:rPr>
          <w:rFonts w:ascii="Calibri" w:hAnsi="Calibri" w:cstheme="minorHAnsi"/>
          <w:color w:val="000000"/>
        </w:rPr>
        <w:t>A QAR MUST use an OOBI protocol (such as a QR code</w:t>
      </w:r>
      <w:r w:rsidR="00821F26">
        <w:rPr>
          <w:rFonts w:ascii="Calibri" w:hAnsi="Calibri" w:cstheme="minorHAnsi"/>
          <w:color w:val="000000"/>
        </w:rPr>
        <w:t xml:space="preserve"> or live chat</w:t>
      </w:r>
      <w:r w:rsidRPr="00B4329B">
        <w:rPr>
          <w:rFonts w:ascii="Calibri" w:hAnsi="Calibri" w:cstheme="minorHAnsi"/>
          <w:color w:val="000000"/>
        </w:rPr>
        <w:t>) to share the QVI</w:t>
      </w:r>
      <w:ins w:id="37" w:author="GLEIF" w:date="2022-03-10T20:41:00Z">
        <w:r w:rsidR="00611254">
          <w:rPr>
            <w:rFonts w:ascii="Calibri" w:hAnsi="Calibri" w:cstheme="minorHAnsi"/>
            <w:color w:val="000000"/>
          </w:rPr>
          <w:t xml:space="preserve"> </w:t>
        </w:r>
      </w:ins>
      <w:del w:id="38" w:author="GLEIF" w:date="2022-03-10T20:41:00Z">
        <w:r w:rsidRPr="00B4329B" w:rsidDel="00611254">
          <w:rPr>
            <w:rFonts w:ascii="Calibri" w:hAnsi="Calibri" w:cstheme="minorHAnsi"/>
            <w:color w:val="000000"/>
          </w:rPr>
          <w:delText xml:space="preserve"> </w:delText>
        </w:r>
        <w:r w:rsidR="00E867BF" w:rsidRPr="00B4329B" w:rsidDel="00611254">
          <w:rPr>
            <w:rFonts w:ascii="Calibri" w:hAnsi="Calibri" w:cstheme="minorHAnsi"/>
            <w:color w:val="000000"/>
          </w:rPr>
          <w:delText>Autonomic Identifier (</w:delText>
        </w:r>
      </w:del>
      <w:r w:rsidR="00E867BF" w:rsidRPr="00B4329B">
        <w:rPr>
          <w:rFonts w:ascii="Calibri" w:hAnsi="Calibri" w:cstheme="minorHAnsi"/>
          <w:color w:val="000000"/>
        </w:rPr>
        <w:t>AID</w:t>
      </w:r>
      <w:ins w:id="39" w:author="GLEIF" w:date="2022-03-10T20:41:00Z">
        <w:r w:rsidR="00611254">
          <w:rPr>
            <w:rFonts w:ascii="Calibri" w:hAnsi="Calibri" w:cstheme="minorHAnsi"/>
            <w:color w:val="000000"/>
          </w:rPr>
          <w:t xml:space="preserve"> </w:t>
        </w:r>
      </w:ins>
      <w:del w:id="40" w:author="GLEIF" w:date="2022-03-10T20:41:00Z">
        <w:r w:rsidR="00E867BF" w:rsidRPr="00B4329B" w:rsidDel="00611254">
          <w:rPr>
            <w:rFonts w:ascii="Calibri" w:hAnsi="Calibri" w:cstheme="minorHAnsi"/>
            <w:color w:val="000000"/>
          </w:rPr>
          <w:delText>)</w:delText>
        </w:r>
        <w:r w:rsidRPr="00B4329B" w:rsidDel="00611254">
          <w:rPr>
            <w:rFonts w:ascii="Calibri" w:hAnsi="Calibri" w:cstheme="minorHAnsi"/>
            <w:color w:val="000000"/>
          </w:rPr>
          <w:delText xml:space="preserve"> </w:delText>
        </w:r>
      </w:del>
      <w:r w:rsidRPr="00B4329B">
        <w:rPr>
          <w:rFonts w:ascii="Calibri" w:hAnsi="Calibri" w:cstheme="minorHAnsi"/>
          <w:color w:val="000000"/>
        </w:rPr>
        <w:t xml:space="preserve">with the </w:t>
      </w:r>
      <w:ins w:id="41" w:author="GLEIF" w:date="2022-03-10T18:27:00Z">
        <w:r w:rsidR="005059E7">
          <w:rPr>
            <w:rFonts w:ascii="Calibri" w:hAnsi="Calibri" w:cstheme="minorHAnsi"/>
            <w:color w:val="000000"/>
          </w:rPr>
          <w:t>OOR Persons</w:t>
        </w:r>
      </w:ins>
      <w:del w:id="42" w:author="GLEIF" w:date="2022-03-10T18:26:00Z">
        <w:r w:rsidRPr="00B4329B" w:rsidDel="005059E7">
          <w:rPr>
            <w:rFonts w:ascii="Calibri" w:hAnsi="Calibri" w:cstheme="minorHAnsi"/>
            <w:color w:val="000000"/>
          </w:rPr>
          <w:delText>AVRs</w:delText>
        </w:r>
      </w:del>
      <w:r w:rsidRPr="00B4329B">
        <w:rPr>
          <w:rFonts w:ascii="Calibri" w:hAnsi="Calibri" w:cstheme="minorHAnsi"/>
          <w:color w:val="000000"/>
        </w:rPr>
        <w:t>.</w:t>
      </w:r>
    </w:p>
    <w:p w14:paraId="549BDB66" w14:textId="6A71D005" w:rsidR="004E1529" w:rsidRPr="00B4329B" w:rsidRDefault="00EC3AEC" w:rsidP="004E1529">
      <w:pPr>
        <w:pStyle w:val="ListParagraph"/>
        <w:numPr>
          <w:ilvl w:val="2"/>
          <w:numId w:val="35"/>
        </w:numPr>
        <w:spacing w:after="200"/>
        <w:rPr>
          <w:rFonts w:ascii="Calibri" w:hAnsi="Calibri" w:cstheme="minorHAnsi"/>
        </w:rPr>
      </w:pPr>
      <w:r w:rsidRPr="00B4329B">
        <w:rPr>
          <w:rFonts w:ascii="Calibri" w:hAnsi="Calibri" w:cstheme="minorHAnsi"/>
          <w:color w:val="000000"/>
        </w:rPr>
        <w:t>The OOR Person</w:t>
      </w:r>
      <w:r w:rsidR="004E1529" w:rsidRPr="00B4329B">
        <w:rPr>
          <w:rFonts w:ascii="Calibri" w:hAnsi="Calibri" w:cstheme="minorHAnsi"/>
          <w:color w:val="000000"/>
        </w:rPr>
        <w:t xml:space="preserve"> MUST use an OOBI protocol (such as a QR code</w:t>
      </w:r>
      <w:r w:rsidR="00821F26">
        <w:rPr>
          <w:rFonts w:ascii="Calibri" w:hAnsi="Calibri" w:cstheme="minorHAnsi"/>
          <w:color w:val="000000"/>
        </w:rPr>
        <w:t xml:space="preserve"> or live chat</w:t>
      </w:r>
      <w:r w:rsidR="004E1529" w:rsidRPr="00B4329B">
        <w:rPr>
          <w:rFonts w:ascii="Calibri" w:hAnsi="Calibri" w:cstheme="minorHAnsi"/>
          <w:color w:val="000000"/>
        </w:rPr>
        <w:t xml:space="preserve">) to </w:t>
      </w:r>
      <w:proofErr w:type="gramStart"/>
      <w:r w:rsidR="004E1529" w:rsidRPr="00B4329B">
        <w:rPr>
          <w:rFonts w:ascii="Calibri" w:hAnsi="Calibri" w:cstheme="minorHAnsi"/>
          <w:color w:val="000000"/>
        </w:rPr>
        <w:t xml:space="preserve">share  </w:t>
      </w:r>
      <w:r w:rsidRPr="00B4329B">
        <w:rPr>
          <w:rFonts w:ascii="Calibri" w:hAnsi="Calibri" w:cstheme="minorHAnsi"/>
          <w:color w:val="000000"/>
        </w:rPr>
        <w:t>its</w:t>
      </w:r>
      <w:proofErr w:type="gramEnd"/>
      <w:r w:rsidRPr="00B4329B">
        <w:rPr>
          <w:rFonts w:ascii="Calibri" w:hAnsi="Calibri" w:cstheme="minorHAnsi"/>
          <w:color w:val="000000"/>
        </w:rPr>
        <w:t xml:space="preserve"> </w:t>
      </w:r>
      <w:r w:rsidR="007F3EE4" w:rsidRPr="00B4329B">
        <w:rPr>
          <w:rFonts w:ascii="Calibri" w:hAnsi="Calibri" w:cstheme="minorHAnsi"/>
          <w:color w:val="000000"/>
        </w:rPr>
        <w:t>AID</w:t>
      </w:r>
      <w:r w:rsidR="004E1529" w:rsidRPr="00B4329B">
        <w:rPr>
          <w:rFonts w:ascii="Calibri" w:hAnsi="Calibri" w:cstheme="minorHAnsi"/>
          <w:color w:val="000000"/>
        </w:rPr>
        <w:t xml:space="preserve"> with the QAR.</w:t>
      </w:r>
    </w:p>
    <w:p w14:paraId="7A3CC7B2" w14:textId="7757F379" w:rsidR="004E1529" w:rsidRPr="00B4329B" w:rsidRDefault="004E1529" w:rsidP="004E1529">
      <w:pPr>
        <w:pStyle w:val="ListParagraph"/>
        <w:numPr>
          <w:ilvl w:val="2"/>
          <w:numId w:val="35"/>
        </w:numPr>
        <w:spacing w:after="200"/>
        <w:rPr>
          <w:rFonts w:ascii="Calibri" w:hAnsi="Calibri" w:cstheme="minorHAnsi"/>
        </w:rPr>
      </w:pPr>
      <w:r w:rsidRPr="00B4329B">
        <w:rPr>
          <w:rFonts w:ascii="Calibri" w:hAnsi="Calibri" w:cstheme="minorHAnsi"/>
          <w:color w:val="000000"/>
        </w:rPr>
        <w:t xml:space="preserve">The QAR MUST send a Challenge Message to the </w:t>
      </w:r>
      <w:r w:rsidR="00EC3AEC" w:rsidRPr="00B4329B">
        <w:rPr>
          <w:rFonts w:ascii="Calibri" w:hAnsi="Calibri" w:cstheme="minorHAnsi"/>
          <w:color w:val="000000"/>
        </w:rPr>
        <w:t>OOR Person’s</w:t>
      </w:r>
      <w:r w:rsidRPr="00B4329B">
        <w:rPr>
          <w:rFonts w:ascii="Calibri" w:hAnsi="Calibri" w:cstheme="minorHAnsi"/>
          <w:color w:val="000000"/>
        </w:rPr>
        <w:t xml:space="preserve"> </w:t>
      </w:r>
      <w:r w:rsidR="007F3EE4" w:rsidRPr="00B4329B">
        <w:rPr>
          <w:rFonts w:ascii="Calibri" w:hAnsi="Calibri" w:cstheme="minorHAnsi"/>
          <w:color w:val="000000"/>
        </w:rPr>
        <w:t>AID</w:t>
      </w:r>
      <w:r w:rsidRPr="00B4329B">
        <w:rPr>
          <w:rFonts w:ascii="Calibri" w:hAnsi="Calibri" w:cstheme="minorHAnsi"/>
          <w:color w:val="000000"/>
        </w:rPr>
        <w:t xml:space="preserve"> as defined in the Technical Requirements Part 1 for the purposes of cryptographic authentication of the </w:t>
      </w:r>
      <w:r w:rsidR="006B718C" w:rsidRPr="00B4329B">
        <w:rPr>
          <w:rFonts w:ascii="Calibri" w:hAnsi="Calibri" w:cstheme="minorHAnsi"/>
          <w:color w:val="000000"/>
        </w:rPr>
        <w:t xml:space="preserve">OOR Person’s </w:t>
      </w:r>
      <w:r w:rsidR="007F3EE4" w:rsidRPr="00B4329B">
        <w:rPr>
          <w:rFonts w:ascii="Calibri" w:hAnsi="Calibri" w:cstheme="minorHAnsi"/>
          <w:color w:val="000000"/>
        </w:rPr>
        <w:t>AID</w:t>
      </w:r>
      <w:r w:rsidRPr="00B4329B">
        <w:rPr>
          <w:rFonts w:ascii="Calibri" w:hAnsi="Calibri" w:cstheme="minorHAnsi"/>
          <w:color w:val="000000"/>
        </w:rPr>
        <w:t>.</w:t>
      </w:r>
      <w:r w:rsidR="002E730D">
        <w:rPr>
          <w:rFonts w:ascii="Calibri" w:hAnsi="Calibri" w:cstheme="minorHAnsi"/>
          <w:color w:val="000000"/>
        </w:rPr>
        <w:t xml:space="preserve">  The Challenge Message MUST be unique to the OOBI session.</w:t>
      </w:r>
    </w:p>
    <w:p w14:paraId="08C5EA3C" w14:textId="027E26F0" w:rsidR="004E1529" w:rsidRPr="00B4329B" w:rsidRDefault="00EC3AEC" w:rsidP="004E1529">
      <w:pPr>
        <w:pStyle w:val="ListParagraph"/>
        <w:numPr>
          <w:ilvl w:val="2"/>
          <w:numId w:val="35"/>
        </w:numPr>
        <w:spacing w:after="200"/>
        <w:rPr>
          <w:rFonts w:ascii="Calibri" w:hAnsi="Calibri" w:cstheme="minorHAnsi"/>
        </w:rPr>
      </w:pPr>
      <w:r w:rsidRPr="00B4329B">
        <w:rPr>
          <w:rFonts w:ascii="Calibri" w:hAnsi="Calibri" w:cstheme="minorHAnsi"/>
          <w:color w:val="000000"/>
        </w:rPr>
        <w:t>The OOR Person</w:t>
      </w:r>
      <w:r w:rsidR="004E1529" w:rsidRPr="00B4329B">
        <w:rPr>
          <w:rFonts w:ascii="Calibri" w:hAnsi="Calibri" w:cstheme="minorHAnsi"/>
          <w:color w:val="000000"/>
        </w:rPr>
        <w:t xml:space="preserve"> MUST use its Private Key Store to sign and return </w:t>
      </w:r>
      <w:r w:rsidR="00AF3329">
        <w:rPr>
          <w:rFonts w:ascii="Calibri" w:hAnsi="Calibri" w:cstheme="minorHAnsi"/>
          <w:color w:val="000000"/>
        </w:rPr>
        <w:t xml:space="preserve">the response to the </w:t>
      </w:r>
      <w:r w:rsidR="004E1529" w:rsidRPr="00B4329B">
        <w:rPr>
          <w:rFonts w:ascii="Calibri" w:hAnsi="Calibri" w:cstheme="minorHAnsi"/>
          <w:color w:val="000000"/>
        </w:rPr>
        <w:t xml:space="preserve">Challenge Message, after which the </w:t>
      </w:r>
      <w:r w:rsidRPr="00B4329B">
        <w:rPr>
          <w:rFonts w:ascii="Calibri" w:hAnsi="Calibri" w:cstheme="minorHAnsi"/>
          <w:color w:val="000000"/>
        </w:rPr>
        <w:t>OOR Person</w:t>
      </w:r>
      <w:r w:rsidR="004E1529" w:rsidRPr="00B4329B">
        <w:rPr>
          <w:rFonts w:ascii="Calibri" w:hAnsi="Calibri" w:cstheme="minorHAnsi"/>
          <w:color w:val="000000"/>
        </w:rPr>
        <w:t xml:space="preserve"> </w:t>
      </w:r>
      <w:r w:rsidRPr="00B4329B">
        <w:rPr>
          <w:rFonts w:ascii="Calibri" w:hAnsi="Calibri" w:cstheme="minorHAnsi"/>
          <w:color w:val="000000"/>
        </w:rPr>
        <w:t xml:space="preserve">MUST </w:t>
      </w:r>
      <w:r w:rsidR="004E1529" w:rsidRPr="00B4329B">
        <w:rPr>
          <w:rFonts w:ascii="Calibri" w:hAnsi="Calibri" w:cstheme="minorHAnsi"/>
          <w:color w:val="000000"/>
        </w:rPr>
        <w:t>acknowledge that this action has been completed.</w:t>
      </w:r>
    </w:p>
    <w:p w14:paraId="2BB7A8EF" w14:textId="585F9201" w:rsidR="004E1529" w:rsidRPr="00B4329B" w:rsidRDefault="004E1529" w:rsidP="004E1529">
      <w:pPr>
        <w:pStyle w:val="ListParagraph"/>
        <w:numPr>
          <w:ilvl w:val="2"/>
          <w:numId w:val="35"/>
        </w:numPr>
        <w:spacing w:after="200"/>
        <w:rPr>
          <w:rFonts w:ascii="Calibri" w:hAnsi="Calibri" w:cstheme="minorHAnsi"/>
        </w:rPr>
      </w:pPr>
      <w:r w:rsidRPr="00B4329B">
        <w:rPr>
          <w:rFonts w:ascii="Calibri" w:hAnsi="Calibri" w:cstheme="minorHAnsi"/>
          <w:color w:val="000000"/>
        </w:rPr>
        <w:t xml:space="preserve">The QAR </w:t>
      </w:r>
      <w:r w:rsidR="00EC3AEC" w:rsidRPr="00B4329B">
        <w:rPr>
          <w:rFonts w:ascii="Calibri" w:hAnsi="Calibri" w:cstheme="minorHAnsi"/>
          <w:color w:val="000000"/>
        </w:rPr>
        <w:t xml:space="preserve">MUST </w:t>
      </w:r>
      <w:r w:rsidRPr="00B4329B">
        <w:rPr>
          <w:rFonts w:ascii="Calibri" w:hAnsi="Calibri" w:cstheme="minorHAnsi"/>
          <w:color w:val="000000"/>
        </w:rPr>
        <w:t xml:space="preserve">verify in real time that the </w:t>
      </w:r>
      <w:r w:rsidR="00AF3329">
        <w:rPr>
          <w:rFonts w:ascii="Calibri" w:hAnsi="Calibri" w:cstheme="minorHAnsi"/>
          <w:color w:val="000000"/>
        </w:rPr>
        <w:t xml:space="preserve">response to the </w:t>
      </w:r>
      <w:r w:rsidRPr="00B4329B">
        <w:rPr>
          <w:rFonts w:ascii="Calibri" w:hAnsi="Calibri" w:cstheme="minorHAnsi"/>
          <w:color w:val="000000"/>
        </w:rPr>
        <w:t xml:space="preserve">Challenge Message was received from </w:t>
      </w:r>
      <w:r w:rsidR="001B13FC" w:rsidRPr="00B4329B">
        <w:rPr>
          <w:rFonts w:ascii="Calibri" w:hAnsi="Calibri" w:cstheme="minorHAnsi"/>
          <w:color w:val="000000"/>
        </w:rPr>
        <w:t>the OOR Person</w:t>
      </w:r>
      <w:r w:rsidRPr="00B4329B">
        <w:rPr>
          <w:rFonts w:ascii="Calibri" w:hAnsi="Calibri" w:cstheme="minorHAnsi"/>
          <w:color w:val="000000"/>
        </w:rPr>
        <w:t>.</w:t>
      </w:r>
    </w:p>
    <w:p w14:paraId="6A5AA39E" w14:textId="22FDA3EE" w:rsidR="00926602" w:rsidRPr="00B4329B" w:rsidRDefault="004E1529" w:rsidP="00B4329B">
      <w:pPr>
        <w:pStyle w:val="ListParagraph"/>
        <w:numPr>
          <w:ilvl w:val="2"/>
          <w:numId w:val="35"/>
        </w:numPr>
        <w:spacing w:after="200"/>
        <w:rPr>
          <w:rFonts w:ascii="Calibri" w:hAnsi="Calibri" w:cstheme="minorHAnsi"/>
        </w:rPr>
      </w:pPr>
      <w:r w:rsidRPr="00B4329B">
        <w:rPr>
          <w:rFonts w:ascii="Calibri" w:hAnsi="Calibri" w:cstheme="minorHAnsi"/>
          <w:color w:val="000000"/>
        </w:rPr>
        <w:t xml:space="preserve">When </w:t>
      </w:r>
      <w:r w:rsidR="001B13FC" w:rsidRPr="00B4329B">
        <w:rPr>
          <w:rFonts w:ascii="Calibri" w:hAnsi="Calibri" w:cstheme="minorHAnsi"/>
          <w:color w:val="000000"/>
        </w:rPr>
        <w:t xml:space="preserve">the </w:t>
      </w:r>
      <w:r w:rsidR="00AF3329">
        <w:rPr>
          <w:rFonts w:ascii="Calibri" w:hAnsi="Calibri" w:cstheme="minorHAnsi"/>
          <w:color w:val="000000"/>
        </w:rPr>
        <w:t xml:space="preserve">response to the </w:t>
      </w:r>
      <w:r w:rsidRPr="00B4329B">
        <w:rPr>
          <w:rFonts w:ascii="Calibri" w:hAnsi="Calibri" w:cstheme="minorHAnsi"/>
          <w:color w:val="000000"/>
        </w:rPr>
        <w:t xml:space="preserve">Challenge Message </w:t>
      </w:r>
      <w:r w:rsidR="001B13FC" w:rsidRPr="00B4329B">
        <w:rPr>
          <w:rFonts w:ascii="Calibri" w:hAnsi="Calibri" w:cstheme="minorHAnsi"/>
          <w:color w:val="000000"/>
        </w:rPr>
        <w:t>has</w:t>
      </w:r>
      <w:r w:rsidRPr="00B4329B">
        <w:rPr>
          <w:rFonts w:ascii="Calibri" w:hAnsi="Calibri" w:cstheme="minorHAnsi"/>
          <w:color w:val="000000"/>
        </w:rPr>
        <w:t xml:space="preserve"> been received</w:t>
      </w:r>
      <w:r w:rsidR="001B13FC" w:rsidRPr="00B4329B">
        <w:rPr>
          <w:rFonts w:ascii="Calibri" w:hAnsi="Calibri" w:cstheme="minorHAnsi"/>
          <w:color w:val="000000"/>
        </w:rPr>
        <w:t xml:space="preserve"> by the QAR,</w:t>
      </w:r>
      <w:r w:rsidRPr="00B4329B">
        <w:rPr>
          <w:rFonts w:ascii="Calibri" w:hAnsi="Calibri" w:cstheme="minorHAnsi"/>
          <w:color w:val="000000"/>
        </w:rPr>
        <w:t xml:space="preserve"> the QAR </w:t>
      </w:r>
      <w:r w:rsidR="00EC3AEC" w:rsidRPr="00B4329B">
        <w:rPr>
          <w:rFonts w:ascii="Calibri" w:hAnsi="Calibri" w:cstheme="minorHAnsi"/>
          <w:color w:val="000000"/>
        </w:rPr>
        <w:t xml:space="preserve">MUST </w:t>
      </w:r>
      <w:r w:rsidRPr="00B4329B">
        <w:rPr>
          <w:rFonts w:ascii="Calibri" w:hAnsi="Calibri" w:cstheme="minorHAnsi"/>
          <w:color w:val="000000"/>
        </w:rPr>
        <w:t xml:space="preserve">verify the </w:t>
      </w:r>
      <w:r w:rsidR="001B13FC" w:rsidRPr="00B4329B">
        <w:rPr>
          <w:rFonts w:ascii="Calibri" w:hAnsi="Calibri" w:cstheme="minorHAnsi"/>
          <w:color w:val="000000"/>
        </w:rPr>
        <w:t>OOR Person’s</w:t>
      </w:r>
      <w:r w:rsidRPr="00B4329B">
        <w:rPr>
          <w:rFonts w:ascii="Calibri" w:hAnsi="Calibri" w:cstheme="minorHAnsi"/>
          <w:color w:val="000000"/>
        </w:rPr>
        <w:t xml:space="preserve"> signature.</w:t>
      </w:r>
    </w:p>
    <w:p w14:paraId="21A3A5B5" w14:textId="3CE6E5E0" w:rsidR="00961BAF" w:rsidRPr="00B4329B" w:rsidRDefault="00EC3AEC" w:rsidP="001F4C05">
      <w:pPr>
        <w:pStyle w:val="ListNumber"/>
        <w:numPr>
          <w:ilvl w:val="0"/>
          <w:numId w:val="35"/>
        </w:numPr>
        <w:rPr>
          <w:rFonts w:ascii="Calibri" w:hAnsi="Calibri"/>
        </w:rPr>
      </w:pPr>
      <w:r w:rsidRPr="00B4329B">
        <w:rPr>
          <w:rFonts w:ascii="Calibri" w:hAnsi="Calibri"/>
        </w:rPr>
        <w:t xml:space="preserve">A workflow </w:t>
      </w:r>
      <w:r w:rsidR="004900E8" w:rsidRPr="00B4329B">
        <w:rPr>
          <w:rFonts w:ascii="Calibri" w:hAnsi="Calibri"/>
        </w:rPr>
        <w:t xml:space="preserve">MUST </w:t>
      </w:r>
      <w:r w:rsidRPr="00B4329B">
        <w:rPr>
          <w:rFonts w:ascii="Calibri" w:hAnsi="Calibri"/>
        </w:rPr>
        <w:t xml:space="preserve">be </w:t>
      </w:r>
      <w:r w:rsidR="004900E8" w:rsidRPr="00B4329B">
        <w:rPr>
          <w:rFonts w:ascii="Calibri" w:hAnsi="Calibri"/>
        </w:rPr>
        <w:t>i</w:t>
      </w:r>
      <w:r w:rsidR="00961BAF" w:rsidRPr="00B4329B">
        <w:rPr>
          <w:rFonts w:ascii="Calibri" w:hAnsi="Calibri"/>
        </w:rPr>
        <w:t>mplement</w:t>
      </w:r>
      <w:r w:rsidRPr="00B4329B">
        <w:rPr>
          <w:rFonts w:ascii="Calibri" w:hAnsi="Calibri"/>
        </w:rPr>
        <w:t>ed</w:t>
      </w:r>
      <w:r w:rsidR="00961BAF" w:rsidRPr="00B4329B">
        <w:rPr>
          <w:rFonts w:ascii="Calibri" w:hAnsi="Calibri"/>
        </w:rPr>
        <w:t xml:space="preserve"> </w:t>
      </w:r>
      <w:r w:rsidRPr="00B4329B">
        <w:rPr>
          <w:rFonts w:ascii="Calibri" w:hAnsi="Calibri"/>
        </w:rPr>
        <w:t>in the operations of the QVI</w:t>
      </w:r>
      <w:r w:rsidR="00961BAF" w:rsidRPr="00B4329B">
        <w:rPr>
          <w:rFonts w:ascii="Calibri" w:hAnsi="Calibri"/>
        </w:rPr>
        <w:t xml:space="preserve"> which requires, prior to issuing </w:t>
      </w:r>
      <w:r w:rsidR="00FB3D95">
        <w:rPr>
          <w:rFonts w:ascii="Calibri" w:hAnsi="Calibri"/>
        </w:rPr>
        <w:t xml:space="preserve">and </w:t>
      </w:r>
      <w:r w:rsidR="00A27A79">
        <w:rPr>
          <w:rFonts w:ascii="Calibri" w:hAnsi="Calibri"/>
        </w:rPr>
        <w:t xml:space="preserve">signing </w:t>
      </w:r>
      <w:r w:rsidR="00961BAF" w:rsidRPr="00B4329B">
        <w:rPr>
          <w:rFonts w:ascii="Calibri" w:hAnsi="Calibri"/>
        </w:rPr>
        <w:t>a</w:t>
      </w:r>
      <w:r w:rsidR="00551DE2" w:rsidRPr="00B4329B">
        <w:rPr>
          <w:rFonts w:ascii="Calibri" w:hAnsi="Calibri"/>
        </w:rPr>
        <w:t xml:space="preserve">n OOR </w:t>
      </w:r>
      <w:proofErr w:type="spellStart"/>
      <w:r w:rsidR="00551DE2" w:rsidRPr="00B4329B">
        <w:rPr>
          <w:rFonts w:ascii="Calibri" w:hAnsi="Calibri"/>
        </w:rPr>
        <w:t>vLEI</w:t>
      </w:r>
      <w:proofErr w:type="spellEnd"/>
      <w:r w:rsidR="00551DE2" w:rsidRPr="00B4329B">
        <w:rPr>
          <w:rFonts w:ascii="Calibri" w:hAnsi="Calibri"/>
        </w:rPr>
        <w:t xml:space="preserve"> Credential</w:t>
      </w:r>
      <w:r w:rsidR="00961BAF" w:rsidRPr="00B4329B">
        <w:rPr>
          <w:rFonts w:ascii="Calibri" w:hAnsi="Calibri"/>
        </w:rPr>
        <w:t xml:space="preserve">, that the above-mentioned </w:t>
      </w:r>
      <w:r w:rsidR="00926602" w:rsidRPr="00B4329B">
        <w:rPr>
          <w:rFonts w:ascii="Calibri" w:hAnsi="Calibri"/>
        </w:rPr>
        <w:t xml:space="preserve">Identity Assurance, Identity </w:t>
      </w:r>
      <w:proofErr w:type="gramStart"/>
      <w:r w:rsidR="00926602" w:rsidRPr="00B4329B">
        <w:rPr>
          <w:rFonts w:ascii="Calibri" w:hAnsi="Calibri"/>
        </w:rPr>
        <w:t>Authentication</w:t>
      </w:r>
      <w:proofErr w:type="gramEnd"/>
      <w:r w:rsidR="00926602" w:rsidRPr="00B4329B">
        <w:rPr>
          <w:rFonts w:ascii="Calibri" w:hAnsi="Calibri"/>
        </w:rPr>
        <w:t xml:space="preserve"> and out-of-band </w:t>
      </w:r>
      <w:r w:rsidR="00961BAF" w:rsidRPr="00B4329B">
        <w:rPr>
          <w:rFonts w:ascii="Calibri" w:hAnsi="Calibri"/>
        </w:rPr>
        <w:t>validation</w:t>
      </w:r>
      <w:r w:rsidR="00926602" w:rsidRPr="00B4329B">
        <w:rPr>
          <w:rFonts w:ascii="Calibri" w:hAnsi="Calibri"/>
        </w:rPr>
        <w:t>s</w:t>
      </w:r>
      <w:r w:rsidR="00961BAF" w:rsidRPr="00B4329B">
        <w:rPr>
          <w:rFonts w:ascii="Calibri" w:hAnsi="Calibri"/>
        </w:rPr>
        <w:t xml:space="preserve"> </w:t>
      </w:r>
      <w:r w:rsidR="00926602" w:rsidRPr="00B4329B">
        <w:rPr>
          <w:rFonts w:ascii="Calibri" w:hAnsi="Calibri"/>
        </w:rPr>
        <w:t>are</w:t>
      </w:r>
      <w:r w:rsidR="00961BAF" w:rsidRPr="00B4329B">
        <w:rPr>
          <w:rFonts w:ascii="Calibri" w:hAnsi="Calibri"/>
        </w:rPr>
        <w:t xml:space="preserve"> performed by </w:t>
      </w:r>
      <w:r w:rsidRPr="00B4329B">
        <w:rPr>
          <w:rFonts w:ascii="Calibri" w:hAnsi="Calibri"/>
        </w:rPr>
        <w:t xml:space="preserve">a QAR </w:t>
      </w:r>
      <w:r w:rsidR="00961BAF" w:rsidRPr="00B4329B">
        <w:rPr>
          <w:rFonts w:ascii="Calibri" w:hAnsi="Calibri"/>
        </w:rPr>
        <w:t xml:space="preserve">and then approved separately by another </w:t>
      </w:r>
      <w:r w:rsidRPr="00B4329B">
        <w:rPr>
          <w:rFonts w:ascii="Calibri" w:hAnsi="Calibri"/>
        </w:rPr>
        <w:t>QAR.</w:t>
      </w:r>
    </w:p>
    <w:p w14:paraId="399CE13B" w14:textId="71CE9A0B" w:rsidR="005C4526" w:rsidRPr="00342901" w:rsidRDefault="005C4526" w:rsidP="00990546">
      <w:pPr>
        <w:pStyle w:val="Heading2"/>
        <w:rPr>
          <w:rFonts w:ascii="Calibri" w:hAnsi="Calibri" w:cs="Calibri"/>
          <w:b/>
          <w:bCs/>
          <w:color w:val="000000" w:themeColor="text1"/>
          <w:sz w:val="26"/>
        </w:rPr>
      </w:pPr>
      <w:r w:rsidRPr="00342901">
        <w:rPr>
          <w:rFonts w:ascii="Calibri" w:hAnsi="Calibri" w:cs="Calibri"/>
          <w:b/>
          <w:bCs/>
          <w:color w:val="000000" w:themeColor="text1"/>
          <w:sz w:val="26"/>
        </w:rPr>
        <w:t xml:space="preserve">Issuance </w:t>
      </w:r>
    </w:p>
    <w:p w14:paraId="0B6E6EBA" w14:textId="2BD56DB8" w:rsidR="00761B73" w:rsidRPr="00B4329B" w:rsidRDefault="00761B73" w:rsidP="00B4329B">
      <w:pPr>
        <w:pStyle w:val="ListNumber"/>
        <w:numPr>
          <w:ilvl w:val="0"/>
          <w:numId w:val="43"/>
        </w:numPr>
        <w:spacing w:after="0"/>
        <w:rPr>
          <w:rFonts w:ascii="Calibri" w:hAnsi="Calibri"/>
        </w:rPr>
      </w:pPr>
      <w:r w:rsidRPr="00B4329B">
        <w:rPr>
          <w:rFonts w:ascii="Calibri" w:hAnsi="Calibri"/>
        </w:rPr>
        <w:t>The Legal Entity</w:t>
      </w:r>
      <w:r w:rsidR="003F2AA5" w:rsidRPr="00B4329B">
        <w:rPr>
          <w:rFonts w:ascii="Calibri" w:hAnsi="Calibri"/>
        </w:rPr>
        <w:t xml:space="preserve"> and OOR Person</w:t>
      </w:r>
      <w:r w:rsidRPr="00B4329B">
        <w:rPr>
          <w:rFonts w:ascii="Calibri" w:hAnsi="Calibri"/>
        </w:rPr>
        <w:t xml:space="preserve"> Identity Verification process outlined in section</w:t>
      </w:r>
      <w:r w:rsidR="00E467B2" w:rsidRPr="00B4329B">
        <w:rPr>
          <w:rFonts w:ascii="Calibri" w:hAnsi="Calibri"/>
        </w:rPr>
        <w:t>s</w:t>
      </w:r>
      <w:r w:rsidRPr="00B4329B">
        <w:rPr>
          <w:rFonts w:ascii="Calibri" w:hAnsi="Calibri"/>
        </w:rPr>
        <w:t xml:space="preserve"> 6.3 </w:t>
      </w:r>
      <w:r w:rsidR="00E467B2" w:rsidRPr="00B4329B">
        <w:rPr>
          <w:rFonts w:ascii="Calibri" w:hAnsi="Calibri"/>
        </w:rPr>
        <w:t xml:space="preserve">and 6.5 </w:t>
      </w:r>
      <w:r w:rsidRPr="00B4329B">
        <w:rPr>
          <w:rFonts w:ascii="Calibri" w:hAnsi="Calibri"/>
        </w:rPr>
        <w:t xml:space="preserve">MUST be completed before </w:t>
      </w:r>
      <w:r w:rsidR="003F2AA5" w:rsidRPr="00B4329B">
        <w:rPr>
          <w:rFonts w:ascii="Calibri" w:hAnsi="Calibri"/>
        </w:rPr>
        <w:t xml:space="preserve">OOR </w:t>
      </w:r>
      <w:proofErr w:type="spellStart"/>
      <w:r w:rsidRPr="00B4329B">
        <w:rPr>
          <w:rFonts w:ascii="Calibri" w:hAnsi="Calibri"/>
        </w:rPr>
        <w:t>vLEI</w:t>
      </w:r>
      <w:proofErr w:type="spellEnd"/>
      <w:r w:rsidRPr="00B4329B">
        <w:rPr>
          <w:rFonts w:ascii="Calibri" w:hAnsi="Calibri"/>
        </w:rPr>
        <w:t xml:space="preserve"> Credential issuance can begin.</w:t>
      </w:r>
    </w:p>
    <w:p w14:paraId="2CA0E0C7" w14:textId="711EED20" w:rsidR="00761B73" w:rsidRPr="00B4329B" w:rsidRDefault="00761B73" w:rsidP="00B4329B">
      <w:pPr>
        <w:pStyle w:val="ListNumber"/>
        <w:numPr>
          <w:ilvl w:val="0"/>
          <w:numId w:val="43"/>
        </w:numPr>
        <w:spacing w:after="0"/>
        <w:rPr>
          <w:rFonts w:ascii="Calibri" w:hAnsi="Calibri"/>
        </w:rPr>
      </w:pPr>
      <w:r w:rsidRPr="00B4329B">
        <w:rPr>
          <w:rFonts w:ascii="Calibri" w:hAnsi="Calibri"/>
        </w:rPr>
        <w:lastRenderedPageBreak/>
        <w:t xml:space="preserve">The Legal Entity </w:t>
      </w:r>
      <w:r w:rsidR="003F2AA5" w:rsidRPr="00B4329B">
        <w:rPr>
          <w:rFonts w:ascii="Calibri" w:hAnsi="Calibri"/>
        </w:rPr>
        <w:t>OO</w:t>
      </w:r>
      <w:r w:rsidRPr="00B4329B">
        <w:rPr>
          <w:rFonts w:ascii="Calibri" w:hAnsi="Calibri"/>
        </w:rPr>
        <w:t xml:space="preserve">R </w:t>
      </w:r>
      <w:proofErr w:type="spellStart"/>
      <w:r w:rsidRPr="00B4329B">
        <w:rPr>
          <w:rFonts w:ascii="Calibri" w:hAnsi="Calibri"/>
        </w:rPr>
        <w:t>vLEI</w:t>
      </w:r>
      <w:proofErr w:type="spellEnd"/>
      <w:r w:rsidRPr="00B4329B">
        <w:rPr>
          <w:rFonts w:ascii="Calibri" w:hAnsi="Calibri"/>
        </w:rPr>
        <w:t xml:space="preserve"> Credential MAY be issued via Solicited Issuance upon receipt by the QVI of a </w:t>
      </w:r>
      <w:ins w:id="43" w:author="GLEIF" w:date="2022-02-22T15:18:00Z">
        <w:r w:rsidR="00C73EA2">
          <w:rPr>
            <w:rFonts w:ascii="Calibri" w:hAnsi="Calibri" w:cs="Calibri"/>
          </w:rPr>
          <w:t>F</w:t>
        </w:r>
      </w:ins>
      <w:del w:id="44" w:author="GLEIF" w:date="2022-02-22T15:18:00Z">
        <w:r w:rsidRPr="00B4329B" w:rsidDel="00C73EA2">
          <w:rPr>
            <w:rFonts w:ascii="Calibri" w:hAnsi="Calibri" w:cs="Calibri"/>
          </w:rPr>
          <w:delText>f</w:delText>
        </w:r>
      </w:del>
      <w:r w:rsidRPr="00B4329B">
        <w:rPr>
          <w:rFonts w:ascii="Calibri" w:hAnsi="Calibri" w:cs="Calibri"/>
        </w:rPr>
        <w:t xml:space="preserve">ully </w:t>
      </w:r>
      <w:ins w:id="45" w:author="GLEIF" w:date="2022-02-22T15:18:00Z">
        <w:r w:rsidR="00C73EA2">
          <w:rPr>
            <w:rFonts w:ascii="Calibri" w:hAnsi="Calibri" w:cs="Calibri"/>
          </w:rPr>
          <w:t>S</w:t>
        </w:r>
      </w:ins>
      <w:del w:id="46" w:author="GLEIF" w:date="2022-02-22T15:18:00Z">
        <w:r w:rsidRPr="00B4329B" w:rsidDel="00C73EA2">
          <w:rPr>
            <w:rFonts w:ascii="Calibri" w:hAnsi="Calibri" w:cs="Calibri"/>
          </w:rPr>
          <w:delText>s</w:delText>
        </w:r>
      </w:del>
      <w:r w:rsidRPr="00B4329B">
        <w:rPr>
          <w:rFonts w:ascii="Calibri" w:hAnsi="Calibri" w:cs="Calibri"/>
        </w:rPr>
        <w:t xml:space="preserve">igned issuance request </w:t>
      </w:r>
      <w:ins w:id="47" w:author="GLEIF" w:date="2022-03-10T20:41:00Z">
        <w:r w:rsidR="00613A51">
          <w:rPr>
            <w:rFonts w:ascii="Calibri" w:hAnsi="Calibri" w:cs="Calibri"/>
          </w:rPr>
          <w:t>from</w:t>
        </w:r>
      </w:ins>
      <w:del w:id="48" w:author="GLEIF" w:date="2022-03-10T20:41:00Z">
        <w:r w:rsidRPr="00B4329B" w:rsidDel="00613A51">
          <w:rPr>
            <w:rFonts w:ascii="Calibri" w:hAnsi="Calibri" w:cs="Calibri"/>
          </w:rPr>
          <w:delText>by</w:delText>
        </w:r>
      </w:del>
      <w:r w:rsidRPr="00B4329B">
        <w:rPr>
          <w:rFonts w:ascii="Calibri" w:hAnsi="Calibri" w:cs="Calibri"/>
        </w:rPr>
        <w:t xml:space="preserve"> the </w:t>
      </w:r>
      <w:ins w:id="49" w:author="GLEIF" w:date="2022-03-10T18:34:00Z">
        <w:r w:rsidR="00CF28B6">
          <w:rPr>
            <w:rFonts w:ascii="Calibri" w:hAnsi="Calibri" w:cs="Calibri"/>
          </w:rPr>
          <w:t>L</w:t>
        </w:r>
      </w:ins>
      <w:r w:rsidRPr="00B4329B">
        <w:rPr>
          <w:rFonts w:ascii="Calibri" w:hAnsi="Calibri"/>
        </w:rPr>
        <w:t>A</w:t>
      </w:r>
      <w:del w:id="50" w:author="GLEIF" w:date="2022-03-10T18:33:00Z">
        <w:r w:rsidRPr="00B4329B" w:rsidDel="00CF28B6">
          <w:rPr>
            <w:rFonts w:ascii="Calibri" w:hAnsi="Calibri"/>
          </w:rPr>
          <w:delText>V</w:delText>
        </w:r>
      </w:del>
      <w:r w:rsidRPr="00B4329B">
        <w:rPr>
          <w:rFonts w:ascii="Calibri" w:hAnsi="Calibri"/>
        </w:rPr>
        <w:t>R(s)of the Legal Entity.</w:t>
      </w:r>
    </w:p>
    <w:p w14:paraId="7CA95C1A" w14:textId="274849C2" w:rsidR="00761B73" w:rsidDel="00AE1271" w:rsidRDefault="00E52625" w:rsidP="00B4329B">
      <w:pPr>
        <w:pStyle w:val="ListNumber"/>
        <w:numPr>
          <w:ilvl w:val="0"/>
          <w:numId w:val="43"/>
        </w:numPr>
        <w:spacing w:after="0"/>
        <w:rPr>
          <w:del w:id="51" w:author="GLEIF" w:date="2022-05-10T15:38:00Z"/>
          <w:rFonts w:ascii="Calibri" w:hAnsi="Calibri"/>
        </w:rPr>
      </w:pPr>
      <w:del w:id="52" w:author="GLEIF" w:date="2022-05-10T15:38:00Z">
        <w:r w:rsidRPr="00B4329B" w:rsidDel="00AE1271">
          <w:rPr>
            <w:rFonts w:ascii="Calibri" w:hAnsi="Calibri"/>
          </w:rPr>
          <w:delText xml:space="preserve">GLEIF MUST implement the vLEI Reporting API to enable </w:delText>
        </w:r>
        <w:r w:rsidR="00551DE2" w:rsidRPr="00B4329B" w:rsidDel="00AE1271">
          <w:rPr>
            <w:rFonts w:ascii="Calibri" w:hAnsi="Calibri"/>
          </w:rPr>
          <w:delText>QVIs</w:delText>
        </w:r>
        <w:r w:rsidRPr="00B4329B" w:rsidDel="00AE1271">
          <w:rPr>
            <w:rFonts w:ascii="Calibri" w:hAnsi="Calibri"/>
          </w:rPr>
          <w:delText xml:space="preserve"> to report each issuance event of </w:delText>
        </w:r>
        <w:r w:rsidR="00551DE2" w:rsidRPr="00B4329B" w:rsidDel="00AE1271">
          <w:rPr>
            <w:rFonts w:ascii="Calibri" w:hAnsi="Calibri"/>
          </w:rPr>
          <w:delText>OOR vLEI Credential</w:delText>
        </w:r>
        <w:r w:rsidRPr="00B4329B" w:rsidDel="00AE1271">
          <w:rPr>
            <w:rFonts w:ascii="Calibri" w:hAnsi="Calibri"/>
          </w:rPr>
          <w:delText>s</w:delText>
        </w:r>
        <w:r w:rsidR="00BB670D" w:rsidRPr="00B4329B" w:rsidDel="00AE1271">
          <w:rPr>
            <w:rFonts w:ascii="Calibri" w:hAnsi="Calibri"/>
          </w:rPr>
          <w:delText xml:space="preserve"> (out-of-band to </w:delText>
        </w:r>
      </w:del>
      <w:del w:id="53" w:author="GLEIF" w:date="2022-03-10T18:10:00Z">
        <w:r w:rsidR="00BB670D" w:rsidRPr="00B4329B" w:rsidDel="009C522B">
          <w:rPr>
            <w:rFonts w:ascii="Calibri" w:hAnsi="Calibri"/>
          </w:rPr>
          <w:delText xml:space="preserve">KERI </w:delText>
        </w:r>
      </w:del>
      <w:del w:id="54" w:author="GLEIF" w:date="2022-05-10T15:38:00Z">
        <w:r w:rsidR="00BB670D" w:rsidRPr="00B4329B" w:rsidDel="00AE1271">
          <w:rPr>
            <w:rFonts w:ascii="Calibri" w:hAnsi="Calibri"/>
          </w:rPr>
          <w:delText>vLEI software).</w:delText>
        </w:r>
      </w:del>
    </w:p>
    <w:p w14:paraId="630C8A59" w14:textId="2E7A64CC" w:rsidR="00746FBF" w:rsidRDefault="00746FBF" w:rsidP="00927A7F">
      <w:pPr>
        <w:pStyle w:val="ListNumber"/>
        <w:numPr>
          <w:ilvl w:val="0"/>
          <w:numId w:val="43"/>
        </w:numPr>
        <w:rPr>
          <w:ins w:id="55" w:author="GLEIF" w:date="2022-05-10T15:37:00Z"/>
          <w:rFonts w:ascii="Calibri" w:hAnsi="Calibri"/>
        </w:rPr>
      </w:pPr>
      <w:r>
        <w:rPr>
          <w:rFonts w:ascii="Calibri" w:hAnsi="Calibri"/>
        </w:rPr>
        <w:t xml:space="preserve">In addition, </w:t>
      </w:r>
      <w:r w:rsidR="00141B64">
        <w:rPr>
          <w:rFonts w:ascii="Calibri" w:hAnsi="Calibri"/>
        </w:rPr>
        <w:t xml:space="preserve">a </w:t>
      </w:r>
      <w:r w:rsidR="00141B64" w:rsidRPr="00141B64">
        <w:rPr>
          <w:rFonts w:ascii="Calibri" w:hAnsi="Calibri"/>
        </w:rPr>
        <w:t xml:space="preserve">workflow MUST be implemented in the operations of the QVI which requires, prior to issuing and signing an </w:t>
      </w:r>
      <w:r w:rsidR="00141B64">
        <w:rPr>
          <w:rFonts w:ascii="Calibri" w:hAnsi="Calibri"/>
        </w:rPr>
        <w:t>OOR</w:t>
      </w:r>
      <w:r w:rsidR="00141B64" w:rsidRPr="00141B64">
        <w:rPr>
          <w:rFonts w:ascii="Calibri" w:hAnsi="Calibri"/>
        </w:rPr>
        <w:t xml:space="preserve"> </w:t>
      </w:r>
      <w:proofErr w:type="spellStart"/>
      <w:r w:rsidR="00141B64" w:rsidRPr="00141B64">
        <w:rPr>
          <w:rFonts w:ascii="Calibri" w:hAnsi="Calibri"/>
        </w:rPr>
        <w:t>vLEI</w:t>
      </w:r>
      <w:proofErr w:type="spellEnd"/>
      <w:r w:rsidR="00141B64" w:rsidRPr="00141B64">
        <w:rPr>
          <w:rFonts w:ascii="Calibri" w:hAnsi="Calibri"/>
        </w:rPr>
        <w:t xml:space="preserve"> Credential, that the above-mentioned Identity Assurance, Identity </w:t>
      </w:r>
      <w:proofErr w:type="gramStart"/>
      <w:r w:rsidR="00141B64" w:rsidRPr="00141B64">
        <w:rPr>
          <w:rFonts w:ascii="Calibri" w:hAnsi="Calibri"/>
        </w:rPr>
        <w:t>Authentication</w:t>
      </w:r>
      <w:proofErr w:type="gramEnd"/>
      <w:r w:rsidR="00141B64" w:rsidRPr="00141B64">
        <w:rPr>
          <w:rFonts w:ascii="Calibri" w:hAnsi="Calibri"/>
        </w:rPr>
        <w:t xml:space="preserve"> and out-of-band validations are performed by a QAR.  Another QAR then approves the issuance and signs the </w:t>
      </w:r>
      <w:r w:rsidR="00141B64">
        <w:rPr>
          <w:rFonts w:ascii="Calibri" w:hAnsi="Calibri"/>
        </w:rPr>
        <w:t xml:space="preserve">OOR </w:t>
      </w:r>
      <w:proofErr w:type="spellStart"/>
      <w:r w:rsidR="00141B64" w:rsidRPr="00141B64">
        <w:rPr>
          <w:rFonts w:ascii="Calibri" w:hAnsi="Calibri"/>
        </w:rPr>
        <w:t>vLEI</w:t>
      </w:r>
      <w:proofErr w:type="spellEnd"/>
      <w:r w:rsidR="00141B64" w:rsidRPr="00141B64">
        <w:rPr>
          <w:rFonts w:ascii="Calibri" w:hAnsi="Calibri"/>
        </w:rPr>
        <w:t xml:space="preserve"> Credential.</w:t>
      </w:r>
    </w:p>
    <w:p w14:paraId="0F31B5E9" w14:textId="3EA419D8" w:rsidR="00AE1271" w:rsidRPr="00343388" w:rsidRDefault="00AE1271" w:rsidP="00AE1271">
      <w:pPr>
        <w:pStyle w:val="ListNumber"/>
        <w:ind w:left="936"/>
        <w:rPr>
          <w:ins w:id="56" w:author="GLEIF" w:date="2022-05-10T15:38:00Z"/>
          <w:rFonts w:ascii="Calibri" w:hAnsi="Calibri"/>
        </w:rPr>
      </w:pPr>
      <w:ins w:id="57" w:author="GLEIF" w:date="2022-05-10T15:38:00Z">
        <w:r>
          <w:rPr>
            <w:rFonts w:ascii="Calibri" w:hAnsi="Calibri"/>
          </w:rPr>
          <w:t xml:space="preserve">Potential edit to the above step:  </w:t>
        </w:r>
        <w:r w:rsidRPr="006004F1">
          <w:rPr>
            <w:rFonts w:ascii="Calibri" w:hAnsi="Calibri"/>
          </w:rPr>
          <w:t>A workflow MUST be implemented in the operations of the QVI which requires</w:t>
        </w:r>
        <w:r w:rsidRPr="00343388">
          <w:rPr>
            <w:rFonts w:ascii="Calibri" w:hAnsi="Calibri"/>
          </w:rPr>
          <w:t xml:space="preserve"> two QARs to be involved in the issuance </w:t>
        </w:r>
        <w:r w:rsidRPr="006004F1">
          <w:rPr>
            <w:rFonts w:ascii="Calibri" w:hAnsi="Calibri"/>
          </w:rPr>
          <w:t xml:space="preserve">and signing a Legal Entity </w:t>
        </w:r>
      </w:ins>
      <w:ins w:id="58" w:author="GLEIF" w:date="2022-05-10T15:40:00Z">
        <w:r w:rsidR="00E51F8D">
          <w:rPr>
            <w:rFonts w:ascii="Calibri" w:hAnsi="Calibri"/>
          </w:rPr>
          <w:t xml:space="preserve">Official Organizational Role </w:t>
        </w:r>
      </w:ins>
      <w:proofErr w:type="spellStart"/>
      <w:ins w:id="59" w:author="GLEIF" w:date="2022-05-10T15:38:00Z">
        <w:r w:rsidRPr="006004F1">
          <w:rPr>
            <w:rFonts w:ascii="Calibri" w:hAnsi="Calibri"/>
          </w:rPr>
          <w:t>vLEI</w:t>
        </w:r>
        <w:proofErr w:type="spellEnd"/>
        <w:r w:rsidRPr="006004F1">
          <w:rPr>
            <w:rFonts w:ascii="Calibri" w:hAnsi="Calibri"/>
          </w:rPr>
          <w:t xml:space="preserve"> Credential</w:t>
        </w:r>
        <w:r w:rsidRPr="00343388">
          <w:rPr>
            <w:rFonts w:ascii="Calibri" w:hAnsi="Calibri"/>
          </w:rPr>
          <w:t>.  The first QAR will perform</w:t>
        </w:r>
        <w:r w:rsidRPr="006004F1">
          <w:rPr>
            <w:rFonts w:ascii="Calibri" w:hAnsi="Calibri"/>
          </w:rPr>
          <w:t xml:space="preserve"> the </w:t>
        </w:r>
        <w:r w:rsidRPr="00343388">
          <w:rPr>
            <w:rFonts w:ascii="Calibri" w:hAnsi="Calibri"/>
          </w:rPr>
          <w:t xml:space="preserve">required </w:t>
        </w:r>
        <w:r w:rsidRPr="006004F1">
          <w:rPr>
            <w:rFonts w:ascii="Calibri" w:hAnsi="Calibri"/>
          </w:rPr>
          <w:t>above-mentioned Identity Assurance, Identity Authentication and out-of-band validations</w:t>
        </w:r>
        <w:r w:rsidRPr="00343388">
          <w:rPr>
            <w:rFonts w:ascii="Calibri" w:hAnsi="Calibri"/>
          </w:rPr>
          <w:t xml:space="preserve"> and then signs the credential.</w:t>
        </w:r>
        <w:r w:rsidRPr="006004F1">
          <w:rPr>
            <w:rFonts w:ascii="Calibri" w:hAnsi="Calibri"/>
          </w:rPr>
          <w:t xml:space="preserve"> Another QAR then approves the issuance and signs the Legal Entity </w:t>
        </w:r>
      </w:ins>
      <w:ins w:id="60" w:author="GLEIF" w:date="2022-05-10T15:40:00Z">
        <w:r w:rsidR="00E51F8D">
          <w:rPr>
            <w:rFonts w:ascii="Calibri" w:hAnsi="Calibri"/>
          </w:rPr>
          <w:t xml:space="preserve">Official Organizational Role </w:t>
        </w:r>
      </w:ins>
      <w:proofErr w:type="spellStart"/>
      <w:ins w:id="61" w:author="GLEIF" w:date="2022-05-10T15:38:00Z">
        <w:r w:rsidRPr="006004F1">
          <w:rPr>
            <w:rFonts w:ascii="Calibri" w:hAnsi="Calibri"/>
          </w:rPr>
          <w:t>vLEI</w:t>
        </w:r>
        <w:proofErr w:type="spellEnd"/>
        <w:r w:rsidRPr="006004F1">
          <w:rPr>
            <w:rFonts w:ascii="Calibri" w:hAnsi="Calibri"/>
          </w:rPr>
          <w:t xml:space="preserve"> </w:t>
        </w:r>
        <w:commentRangeStart w:id="62"/>
        <w:r w:rsidRPr="006004F1">
          <w:rPr>
            <w:rFonts w:ascii="Calibri" w:hAnsi="Calibri"/>
          </w:rPr>
          <w:t>Credential</w:t>
        </w:r>
        <w:commentRangeEnd w:id="62"/>
        <w:r>
          <w:rPr>
            <w:rStyle w:val="CommentReference"/>
          </w:rPr>
          <w:commentReference w:id="62"/>
        </w:r>
        <w:r w:rsidRPr="006004F1">
          <w:rPr>
            <w:rFonts w:ascii="Calibri" w:hAnsi="Calibri"/>
          </w:rPr>
          <w:t>.</w:t>
        </w:r>
      </w:ins>
    </w:p>
    <w:p w14:paraId="2879B99E" w14:textId="77777777" w:rsidR="00AE1271" w:rsidRPr="00927A7F" w:rsidRDefault="00AE1271" w:rsidP="00AE1271">
      <w:pPr>
        <w:pStyle w:val="ListNumber"/>
        <w:ind w:left="576"/>
        <w:rPr>
          <w:rFonts w:ascii="Calibri" w:hAnsi="Calibri"/>
        </w:rPr>
      </w:pPr>
    </w:p>
    <w:p w14:paraId="1D9D0BAE" w14:textId="766C5A09" w:rsidR="00F85EA2" w:rsidRDefault="00E467B2" w:rsidP="00B4329B">
      <w:pPr>
        <w:pStyle w:val="ListNumber"/>
        <w:numPr>
          <w:ilvl w:val="0"/>
          <w:numId w:val="43"/>
        </w:numPr>
        <w:spacing w:after="0"/>
        <w:rPr>
          <w:ins w:id="63" w:author="GLEIF" w:date="2022-05-10T15:41:00Z"/>
          <w:rFonts w:ascii="Calibri" w:hAnsi="Calibri"/>
        </w:rPr>
      </w:pPr>
      <w:r w:rsidRPr="00B4329B">
        <w:rPr>
          <w:rFonts w:ascii="Calibri" w:hAnsi="Calibri"/>
        </w:rPr>
        <w:t xml:space="preserve">A QAR </w:t>
      </w:r>
      <w:r w:rsidR="005C4526" w:rsidRPr="00B4329B">
        <w:rPr>
          <w:rFonts w:ascii="Calibri" w:hAnsi="Calibri"/>
        </w:rPr>
        <w:t>MUST call the</w:t>
      </w:r>
      <w:r w:rsidR="00E52625" w:rsidRPr="00B4329B">
        <w:rPr>
          <w:rFonts w:ascii="Calibri" w:hAnsi="Calibri"/>
        </w:rPr>
        <w:t xml:space="preserve"> </w:t>
      </w:r>
      <w:proofErr w:type="spellStart"/>
      <w:r w:rsidR="00E52625" w:rsidRPr="00B4329B">
        <w:rPr>
          <w:rFonts w:ascii="Calibri" w:hAnsi="Calibri"/>
        </w:rPr>
        <w:t>vLEI</w:t>
      </w:r>
      <w:proofErr w:type="spellEnd"/>
      <w:r w:rsidR="005C4526" w:rsidRPr="00B4329B">
        <w:rPr>
          <w:rFonts w:ascii="Calibri" w:hAnsi="Calibri"/>
        </w:rPr>
        <w:t xml:space="preserve"> Reporting API with each issuance event of </w:t>
      </w:r>
      <w:r w:rsidR="00551DE2" w:rsidRPr="00B4329B">
        <w:rPr>
          <w:rFonts w:ascii="Calibri" w:hAnsi="Calibri"/>
        </w:rPr>
        <w:t>OOR</w:t>
      </w:r>
      <w:r w:rsidR="005C4526" w:rsidRPr="00B4329B">
        <w:rPr>
          <w:rFonts w:ascii="Calibri" w:hAnsi="Calibri"/>
        </w:rPr>
        <w:t xml:space="preserve"> </w:t>
      </w:r>
      <w:proofErr w:type="spellStart"/>
      <w:r w:rsidR="005C4526" w:rsidRPr="00B4329B">
        <w:rPr>
          <w:rFonts w:ascii="Calibri" w:hAnsi="Calibri"/>
        </w:rPr>
        <w:t>vLEI</w:t>
      </w:r>
      <w:proofErr w:type="spellEnd"/>
      <w:r w:rsidR="005C4526" w:rsidRPr="00B4329B">
        <w:rPr>
          <w:rFonts w:ascii="Calibri" w:hAnsi="Calibri"/>
        </w:rPr>
        <w:t xml:space="preserve"> Credentials</w:t>
      </w:r>
      <w:r w:rsidR="002A460B" w:rsidRPr="00B4329B">
        <w:rPr>
          <w:rFonts w:ascii="Calibri" w:hAnsi="Calibri"/>
        </w:rPr>
        <w:t xml:space="preserve"> for which </w:t>
      </w:r>
      <w:r w:rsidR="002F1288" w:rsidRPr="00B4329B">
        <w:rPr>
          <w:rFonts w:ascii="Calibri" w:hAnsi="Calibri"/>
        </w:rPr>
        <w:t xml:space="preserve">the Legal Entity has communicated that </w:t>
      </w:r>
      <w:r w:rsidR="002A460B" w:rsidRPr="00B4329B">
        <w:rPr>
          <w:rFonts w:ascii="Calibri" w:hAnsi="Calibri"/>
        </w:rPr>
        <w:t xml:space="preserve">consent has been obtained by the OOR </w:t>
      </w:r>
      <w:proofErr w:type="spellStart"/>
      <w:r w:rsidR="002A460B" w:rsidRPr="00B4329B">
        <w:rPr>
          <w:rFonts w:ascii="Calibri" w:hAnsi="Calibri"/>
        </w:rPr>
        <w:t>vLEI</w:t>
      </w:r>
      <w:proofErr w:type="spellEnd"/>
      <w:r w:rsidR="002A460B" w:rsidRPr="00B4329B">
        <w:rPr>
          <w:rFonts w:ascii="Calibri" w:hAnsi="Calibri"/>
        </w:rPr>
        <w:t xml:space="preserve"> Credential Holder</w:t>
      </w:r>
      <w:r w:rsidR="00BB670D" w:rsidRPr="00B4329B">
        <w:rPr>
          <w:rFonts w:ascii="Calibri" w:hAnsi="Calibri"/>
        </w:rPr>
        <w:t xml:space="preserve"> (out-of-band to </w:t>
      </w:r>
      <w:del w:id="64" w:author="GLEIF" w:date="2022-03-10T18:10:00Z">
        <w:r w:rsidR="00BB670D" w:rsidRPr="00B4329B" w:rsidDel="009C522B">
          <w:rPr>
            <w:rFonts w:ascii="Calibri" w:hAnsi="Calibri"/>
          </w:rPr>
          <w:delText xml:space="preserve">KERI </w:delText>
        </w:r>
      </w:del>
      <w:ins w:id="65" w:author="GLEIF" w:date="2022-03-10T18:10:00Z">
        <w:r w:rsidR="009C522B">
          <w:rPr>
            <w:rFonts w:ascii="Calibri" w:hAnsi="Calibri"/>
          </w:rPr>
          <w:t xml:space="preserve">the GLEIF-supplied </w:t>
        </w:r>
      </w:ins>
      <w:proofErr w:type="spellStart"/>
      <w:r w:rsidR="00BB670D" w:rsidRPr="00B4329B">
        <w:rPr>
          <w:rFonts w:ascii="Calibri" w:hAnsi="Calibri"/>
        </w:rPr>
        <w:t>vLEI</w:t>
      </w:r>
      <w:proofErr w:type="spellEnd"/>
      <w:r w:rsidR="00BB670D" w:rsidRPr="00B4329B">
        <w:rPr>
          <w:rFonts w:ascii="Calibri" w:hAnsi="Calibri"/>
        </w:rPr>
        <w:t xml:space="preserve"> software).</w:t>
      </w:r>
    </w:p>
    <w:p w14:paraId="61340FD9" w14:textId="6C4EAB92" w:rsidR="00E51F8D" w:rsidRPr="00B4329B" w:rsidRDefault="00E51F8D" w:rsidP="00E51F8D">
      <w:pPr>
        <w:pStyle w:val="ListParagraph"/>
        <w:numPr>
          <w:ilvl w:val="0"/>
          <w:numId w:val="43"/>
        </w:numPr>
        <w:rPr>
          <w:ins w:id="66" w:author="GLEIF" w:date="2022-05-10T15:42:00Z"/>
          <w:rFonts w:ascii="Calibri" w:hAnsi="Calibri"/>
        </w:rPr>
      </w:pPr>
      <w:ins w:id="67" w:author="GLEIF" w:date="2022-05-10T15:42:00Z">
        <w:r w:rsidRPr="00B4329B">
          <w:rPr>
            <w:rFonts w:ascii="Calibri" w:hAnsi="Calibri"/>
          </w:rPr>
          <w:t xml:space="preserve">GLEIF MUST update the list of </w:t>
        </w:r>
        <w:proofErr w:type="spellStart"/>
        <w:r w:rsidRPr="00B4329B">
          <w:rPr>
            <w:rFonts w:ascii="Calibri" w:hAnsi="Calibri"/>
          </w:rPr>
          <w:t>vLEI</w:t>
        </w:r>
        <w:proofErr w:type="spellEnd"/>
        <w:r w:rsidRPr="00B4329B">
          <w:rPr>
            <w:rFonts w:ascii="Calibri" w:hAnsi="Calibri"/>
          </w:rPr>
          <w:t xml:space="preserve"> Credentials on the LEI page of the Legal Entity to reflect </w:t>
        </w:r>
        <w:proofErr w:type="spellStart"/>
        <w:r w:rsidRPr="00B4329B">
          <w:rPr>
            <w:rFonts w:ascii="Calibri" w:hAnsi="Calibri"/>
          </w:rPr>
          <w:t>vLEI</w:t>
        </w:r>
        <w:proofErr w:type="spellEnd"/>
        <w:r w:rsidRPr="00B4329B">
          <w:rPr>
            <w:rFonts w:ascii="Calibri" w:hAnsi="Calibri"/>
          </w:rPr>
          <w:t xml:space="preserve"> credential </w:t>
        </w:r>
        <w:r>
          <w:rPr>
            <w:rFonts w:ascii="Calibri" w:hAnsi="Calibri"/>
          </w:rPr>
          <w:t xml:space="preserve">issuances </w:t>
        </w:r>
        <w:r w:rsidRPr="00B4329B">
          <w:rPr>
            <w:rFonts w:ascii="Calibri" w:hAnsi="Calibri"/>
          </w:rPr>
          <w:t>that have been reported by QVIs.</w:t>
        </w:r>
      </w:ins>
    </w:p>
    <w:p w14:paraId="315E03D8" w14:textId="77777777" w:rsidR="00B4329B" w:rsidRPr="00B4329B" w:rsidRDefault="00B4329B" w:rsidP="00B4329B"/>
    <w:p w14:paraId="11062B1E" w14:textId="21FDB888" w:rsidR="00EE3A1C" w:rsidRPr="00342901" w:rsidRDefault="00EE3A1C" w:rsidP="00990546">
      <w:pPr>
        <w:pStyle w:val="Heading2"/>
        <w:rPr>
          <w:rFonts w:ascii="Calibri" w:hAnsi="Calibri" w:cs="Calibri"/>
          <w:b/>
          <w:bCs/>
          <w:color w:val="000000" w:themeColor="text1"/>
          <w:sz w:val="26"/>
        </w:rPr>
      </w:pPr>
      <w:r w:rsidRPr="00342901">
        <w:rPr>
          <w:rFonts w:ascii="Calibri" w:hAnsi="Calibri" w:cs="Calibri"/>
          <w:b/>
          <w:bCs/>
          <w:color w:val="000000" w:themeColor="text1"/>
          <w:sz w:val="26"/>
        </w:rPr>
        <w:t>Revocation</w:t>
      </w:r>
    </w:p>
    <w:p w14:paraId="5B4C657A" w14:textId="77777777" w:rsidR="00D85CA0" w:rsidRPr="00B4329B" w:rsidRDefault="00333504" w:rsidP="004D0AEE">
      <w:pPr>
        <w:pStyle w:val="ListParagraph"/>
        <w:numPr>
          <w:ilvl w:val="0"/>
          <w:numId w:val="37"/>
        </w:numPr>
        <w:rPr>
          <w:rFonts w:ascii="Calibri" w:hAnsi="Calibri"/>
        </w:rPr>
      </w:pPr>
      <w:r w:rsidRPr="00B4329B">
        <w:rPr>
          <w:rFonts w:ascii="Calibri" w:hAnsi="Calibri"/>
        </w:rPr>
        <w:t>Voluntary revocation</w:t>
      </w:r>
      <w:r w:rsidR="00551DE2" w:rsidRPr="00B4329B">
        <w:rPr>
          <w:rFonts w:ascii="Calibri" w:hAnsi="Calibri"/>
        </w:rPr>
        <w:t xml:space="preserve"> </w:t>
      </w:r>
    </w:p>
    <w:p w14:paraId="03E53939" w14:textId="46BD2E03" w:rsidR="003F2AA5" w:rsidRPr="00B4329B" w:rsidRDefault="003F2AA5" w:rsidP="003F2AA5">
      <w:pPr>
        <w:pStyle w:val="ListParagraph"/>
        <w:numPr>
          <w:ilvl w:val="1"/>
          <w:numId w:val="37"/>
        </w:numPr>
        <w:rPr>
          <w:rFonts w:ascii="Calibri" w:hAnsi="Calibri"/>
        </w:rPr>
      </w:pPr>
      <w:r w:rsidRPr="00B4329B">
        <w:rPr>
          <w:rFonts w:ascii="Calibri" w:hAnsi="Calibri"/>
        </w:rPr>
        <w:t xml:space="preserve">The Legal Entity MUST notify the QVI to revoke an OOR </w:t>
      </w:r>
      <w:proofErr w:type="spellStart"/>
      <w:r w:rsidRPr="00B4329B">
        <w:rPr>
          <w:rFonts w:ascii="Calibri" w:hAnsi="Calibri"/>
        </w:rPr>
        <w:t>vLEI</w:t>
      </w:r>
      <w:proofErr w:type="spellEnd"/>
      <w:r w:rsidRPr="00B4329B">
        <w:rPr>
          <w:rFonts w:ascii="Calibri" w:hAnsi="Calibri"/>
        </w:rPr>
        <w:t xml:space="preserve"> Credential upon receipt of </w:t>
      </w:r>
      <w:r w:rsidRPr="00B4329B">
        <w:rPr>
          <w:rFonts w:ascii="Calibri" w:hAnsi="Calibri" w:cs="Calibri"/>
        </w:rPr>
        <w:t xml:space="preserve">a </w:t>
      </w:r>
      <w:ins w:id="68" w:author="GLEIF" w:date="2022-02-22T15:18:00Z">
        <w:r w:rsidR="00C73EA2">
          <w:rPr>
            <w:rFonts w:ascii="Calibri" w:hAnsi="Calibri" w:cs="Calibri"/>
          </w:rPr>
          <w:t>F</w:t>
        </w:r>
      </w:ins>
      <w:del w:id="69" w:author="GLEIF" w:date="2022-02-22T15:18:00Z">
        <w:r w:rsidRPr="00B4329B" w:rsidDel="00C73EA2">
          <w:rPr>
            <w:rFonts w:ascii="Calibri" w:hAnsi="Calibri" w:cs="Calibri"/>
          </w:rPr>
          <w:delText>f</w:delText>
        </w:r>
      </w:del>
      <w:r w:rsidRPr="00B4329B">
        <w:rPr>
          <w:rFonts w:ascii="Calibri" w:hAnsi="Calibri" w:cs="Calibri"/>
        </w:rPr>
        <w:t xml:space="preserve">ully </w:t>
      </w:r>
      <w:ins w:id="70" w:author="GLEIF" w:date="2022-02-22T15:18:00Z">
        <w:r w:rsidR="00C73EA2">
          <w:rPr>
            <w:rFonts w:ascii="Calibri" w:hAnsi="Calibri" w:cs="Calibri"/>
          </w:rPr>
          <w:t>S</w:t>
        </w:r>
      </w:ins>
      <w:del w:id="71" w:author="GLEIF" w:date="2022-02-22T15:18:00Z">
        <w:r w:rsidRPr="00B4329B" w:rsidDel="00C73EA2">
          <w:rPr>
            <w:rFonts w:ascii="Calibri" w:hAnsi="Calibri" w:cs="Calibri"/>
          </w:rPr>
          <w:delText>s</w:delText>
        </w:r>
      </w:del>
      <w:r w:rsidRPr="00B4329B">
        <w:rPr>
          <w:rFonts w:ascii="Calibri" w:hAnsi="Calibri" w:cs="Calibri"/>
        </w:rPr>
        <w:t>igned revocation request by</w:t>
      </w:r>
      <w:r w:rsidRPr="00B4329B">
        <w:rPr>
          <w:rFonts w:ascii="Calibri" w:hAnsi="Calibri"/>
        </w:rPr>
        <w:t xml:space="preserve"> the </w:t>
      </w:r>
      <w:ins w:id="72" w:author="GLEIF" w:date="2022-03-10T18:32:00Z">
        <w:r w:rsidR="00CF28B6">
          <w:rPr>
            <w:rFonts w:ascii="Calibri" w:hAnsi="Calibri"/>
          </w:rPr>
          <w:t>L</w:t>
        </w:r>
      </w:ins>
      <w:r w:rsidRPr="00B4329B">
        <w:rPr>
          <w:rFonts w:ascii="Calibri" w:hAnsi="Calibri"/>
        </w:rPr>
        <w:t>A</w:t>
      </w:r>
      <w:del w:id="73" w:author="GLEIF" w:date="2022-03-10T18:32:00Z">
        <w:r w:rsidRPr="00B4329B" w:rsidDel="00CF28B6">
          <w:rPr>
            <w:rFonts w:ascii="Calibri" w:hAnsi="Calibri"/>
          </w:rPr>
          <w:delText>V</w:delText>
        </w:r>
      </w:del>
      <w:r w:rsidRPr="00B4329B">
        <w:rPr>
          <w:rFonts w:ascii="Calibri" w:hAnsi="Calibri"/>
        </w:rPr>
        <w:t xml:space="preserve">R(s) of the Legal Entity using the GLEIF-supplied </w:t>
      </w:r>
      <w:proofErr w:type="spellStart"/>
      <w:r w:rsidRPr="00B4329B">
        <w:rPr>
          <w:rFonts w:ascii="Calibri" w:hAnsi="Calibri"/>
        </w:rPr>
        <w:t>vLEI</w:t>
      </w:r>
      <w:proofErr w:type="spellEnd"/>
      <w:r w:rsidRPr="00B4329B">
        <w:rPr>
          <w:rFonts w:ascii="Calibri" w:hAnsi="Calibri"/>
        </w:rPr>
        <w:t xml:space="preserve"> software.</w:t>
      </w:r>
    </w:p>
    <w:p w14:paraId="0E80115E" w14:textId="5AFDB933" w:rsidR="005C4526" w:rsidRPr="00B4329B" w:rsidRDefault="00E467B2" w:rsidP="00A85C6D">
      <w:pPr>
        <w:pStyle w:val="ListParagraph"/>
        <w:numPr>
          <w:ilvl w:val="1"/>
          <w:numId w:val="37"/>
        </w:numPr>
        <w:rPr>
          <w:rFonts w:ascii="Calibri" w:hAnsi="Calibri"/>
        </w:rPr>
      </w:pPr>
      <w:r w:rsidRPr="00B4329B">
        <w:rPr>
          <w:rFonts w:ascii="Calibri" w:hAnsi="Calibri"/>
        </w:rPr>
        <w:t xml:space="preserve">A QAR </w:t>
      </w:r>
      <w:r w:rsidR="00333504" w:rsidRPr="00B4329B">
        <w:rPr>
          <w:rFonts w:ascii="Calibri" w:hAnsi="Calibri"/>
        </w:rPr>
        <w:t>MUST perform the revocation within the timeframe specified in Appendix 5, Service Level Agreement (SLA).</w:t>
      </w:r>
    </w:p>
    <w:p w14:paraId="6EFE4C2F" w14:textId="3E69A85A" w:rsidR="00BB5B28" w:rsidRPr="00B4329B" w:rsidDel="00E51F8D" w:rsidRDefault="005C4526" w:rsidP="00A85C6D">
      <w:pPr>
        <w:pStyle w:val="ListParagraph"/>
        <w:numPr>
          <w:ilvl w:val="0"/>
          <w:numId w:val="37"/>
        </w:numPr>
        <w:rPr>
          <w:del w:id="74" w:author="GLEIF" w:date="2022-05-10T15:41:00Z"/>
          <w:rFonts w:ascii="Calibri" w:hAnsi="Calibri"/>
        </w:rPr>
      </w:pPr>
      <w:del w:id="75" w:author="GLEIF" w:date="2022-05-10T15:41:00Z">
        <w:r w:rsidRPr="00B4329B" w:rsidDel="00E51F8D">
          <w:rPr>
            <w:rFonts w:ascii="Calibri" w:hAnsi="Calibri"/>
          </w:rPr>
          <w:delText>GLEIF MUST implement a</w:delText>
        </w:r>
        <w:r w:rsidR="00AA4BDD" w:rsidRPr="00B4329B" w:rsidDel="00E51F8D">
          <w:rPr>
            <w:rFonts w:ascii="Calibri" w:hAnsi="Calibri"/>
          </w:rPr>
          <w:delText xml:space="preserve"> vLEI </w:delText>
        </w:r>
        <w:r w:rsidRPr="00B4329B" w:rsidDel="00E51F8D">
          <w:rPr>
            <w:rFonts w:ascii="Calibri" w:hAnsi="Calibri"/>
          </w:rPr>
          <w:delText xml:space="preserve">Reporting API to enable </w:delText>
        </w:r>
        <w:r w:rsidR="00551DE2" w:rsidRPr="00B4329B" w:rsidDel="00E51F8D">
          <w:rPr>
            <w:rFonts w:ascii="Calibri" w:hAnsi="Calibri"/>
          </w:rPr>
          <w:delText>QVIs</w:delText>
        </w:r>
        <w:r w:rsidRPr="00B4329B" w:rsidDel="00E51F8D">
          <w:rPr>
            <w:rFonts w:ascii="Calibri" w:hAnsi="Calibri"/>
          </w:rPr>
          <w:delText xml:space="preserve"> to report each revocation event of </w:delText>
        </w:r>
        <w:r w:rsidR="00551DE2" w:rsidRPr="00B4329B" w:rsidDel="00E51F8D">
          <w:rPr>
            <w:rFonts w:ascii="Calibri" w:hAnsi="Calibri"/>
          </w:rPr>
          <w:delText>OOR vLEI Credential</w:delText>
        </w:r>
        <w:r w:rsidRPr="00B4329B" w:rsidDel="00E51F8D">
          <w:rPr>
            <w:rFonts w:ascii="Calibri" w:hAnsi="Calibri"/>
          </w:rPr>
          <w:delText>s.</w:delText>
        </w:r>
      </w:del>
    </w:p>
    <w:p w14:paraId="034E3A8A" w14:textId="7203464A" w:rsidR="00BB5B28" w:rsidRPr="00B4329B" w:rsidRDefault="00FE3843" w:rsidP="00A85C6D">
      <w:pPr>
        <w:pStyle w:val="ListParagraph"/>
        <w:numPr>
          <w:ilvl w:val="0"/>
          <w:numId w:val="37"/>
        </w:numPr>
        <w:rPr>
          <w:rFonts w:ascii="Calibri" w:hAnsi="Calibri"/>
          <w:lang w:val="en-GB"/>
        </w:rPr>
      </w:pPr>
      <w:r w:rsidRPr="00B4329B">
        <w:rPr>
          <w:rFonts w:ascii="Calibri" w:hAnsi="Calibri"/>
        </w:rPr>
        <w:t>A QAR</w:t>
      </w:r>
      <w:r w:rsidR="00CE4676" w:rsidRPr="00B4329B">
        <w:rPr>
          <w:rFonts w:ascii="Calibri" w:hAnsi="Calibri"/>
        </w:rPr>
        <w:t xml:space="preserve"> MUST call the</w:t>
      </w:r>
      <w:r w:rsidR="00AA4BDD" w:rsidRPr="00B4329B">
        <w:rPr>
          <w:rFonts w:ascii="Calibri" w:hAnsi="Calibri"/>
        </w:rPr>
        <w:t xml:space="preserve"> </w:t>
      </w:r>
      <w:proofErr w:type="spellStart"/>
      <w:r w:rsidR="00AA4BDD" w:rsidRPr="00B4329B">
        <w:rPr>
          <w:rFonts w:ascii="Calibri" w:hAnsi="Calibri"/>
        </w:rPr>
        <w:t>vLEI</w:t>
      </w:r>
      <w:proofErr w:type="spellEnd"/>
      <w:r w:rsidR="00CE4676" w:rsidRPr="00B4329B">
        <w:rPr>
          <w:rFonts w:ascii="Calibri" w:hAnsi="Calibri"/>
        </w:rPr>
        <w:t xml:space="preserve"> Reporting API with each revocation event of </w:t>
      </w:r>
      <w:r w:rsidR="00551DE2" w:rsidRPr="00B4329B">
        <w:rPr>
          <w:rFonts w:ascii="Calibri" w:hAnsi="Calibri"/>
        </w:rPr>
        <w:t xml:space="preserve">OOR </w:t>
      </w:r>
      <w:proofErr w:type="spellStart"/>
      <w:r w:rsidR="00551DE2" w:rsidRPr="00B4329B">
        <w:rPr>
          <w:rFonts w:ascii="Calibri" w:hAnsi="Calibri"/>
        </w:rPr>
        <w:t>vLEI</w:t>
      </w:r>
      <w:proofErr w:type="spellEnd"/>
      <w:r w:rsidR="00551DE2" w:rsidRPr="00B4329B">
        <w:rPr>
          <w:rFonts w:ascii="Calibri" w:hAnsi="Calibri"/>
        </w:rPr>
        <w:t xml:space="preserve"> Credential</w:t>
      </w:r>
      <w:r w:rsidR="00CE4676" w:rsidRPr="00B4329B">
        <w:rPr>
          <w:rFonts w:ascii="Calibri" w:hAnsi="Calibri"/>
        </w:rPr>
        <w:t>s.</w:t>
      </w:r>
    </w:p>
    <w:p w14:paraId="5BE98467" w14:textId="340FE03F" w:rsidR="00CE4676" w:rsidRPr="00B4329B" w:rsidRDefault="00F13839" w:rsidP="00F13839">
      <w:pPr>
        <w:pStyle w:val="ListParagraph"/>
        <w:numPr>
          <w:ilvl w:val="0"/>
          <w:numId w:val="37"/>
        </w:numPr>
        <w:rPr>
          <w:rFonts w:ascii="Calibri" w:hAnsi="Calibri"/>
        </w:rPr>
      </w:pPr>
      <w:r w:rsidRPr="00B4329B">
        <w:rPr>
          <w:rFonts w:ascii="Calibri" w:hAnsi="Calibri"/>
        </w:rPr>
        <w:t xml:space="preserve">GLEIF MUST update the list of </w:t>
      </w:r>
      <w:proofErr w:type="spellStart"/>
      <w:r w:rsidR="00551DE2" w:rsidRPr="00B4329B">
        <w:rPr>
          <w:rFonts w:ascii="Calibri" w:hAnsi="Calibri"/>
        </w:rPr>
        <w:t>vLEI</w:t>
      </w:r>
      <w:proofErr w:type="spellEnd"/>
      <w:r w:rsidR="00551DE2" w:rsidRPr="00B4329B">
        <w:rPr>
          <w:rFonts w:ascii="Calibri" w:hAnsi="Calibri"/>
        </w:rPr>
        <w:t xml:space="preserve"> Credential</w:t>
      </w:r>
      <w:r w:rsidRPr="00B4329B">
        <w:rPr>
          <w:rFonts w:ascii="Calibri" w:hAnsi="Calibri"/>
        </w:rPr>
        <w:t xml:space="preserve">s on the LEI page of the Legal Entity to reflect </w:t>
      </w:r>
      <w:proofErr w:type="spellStart"/>
      <w:r w:rsidRPr="00B4329B">
        <w:rPr>
          <w:rFonts w:ascii="Calibri" w:hAnsi="Calibri"/>
        </w:rPr>
        <w:t>vLEI</w:t>
      </w:r>
      <w:proofErr w:type="spellEnd"/>
      <w:r w:rsidRPr="00B4329B">
        <w:rPr>
          <w:rFonts w:ascii="Calibri" w:hAnsi="Calibri"/>
        </w:rPr>
        <w:t xml:space="preserve"> credential revocations that have been reported by </w:t>
      </w:r>
      <w:r w:rsidR="00551DE2" w:rsidRPr="00B4329B">
        <w:rPr>
          <w:rFonts w:ascii="Calibri" w:hAnsi="Calibri"/>
        </w:rPr>
        <w:t>QVIs</w:t>
      </w:r>
      <w:r w:rsidRPr="00B4329B">
        <w:rPr>
          <w:rFonts w:ascii="Calibri" w:hAnsi="Calibri"/>
        </w:rPr>
        <w:t>.</w:t>
      </w:r>
    </w:p>
    <w:p w14:paraId="47E38AA0" w14:textId="77777777" w:rsidR="005C4526" w:rsidRPr="00FE3843" w:rsidRDefault="005C4526" w:rsidP="005C4526">
      <w:pPr>
        <w:pStyle w:val="ListParagraph"/>
        <w:ind w:left="1080"/>
      </w:pPr>
    </w:p>
    <w:p w14:paraId="309B763B" w14:textId="4CF5E95B" w:rsidR="00990546" w:rsidRPr="00342901" w:rsidRDefault="00990546" w:rsidP="00990546">
      <w:pPr>
        <w:pStyle w:val="Heading2"/>
        <w:rPr>
          <w:rFonts w:ascii="Calibri" w:hAnsi="Calibri" w:cs="Calibri"/>
          <w:b/>
          <w:bCs/>
          <w:color w:val="000000" w:themeColor="text1"/>
          <w:sz w:val="26"/>
        </w:rPr>
      </w:pPr>
      <w:r w:rsidRPr="00342901">
        <w:rPr>
          <w:rFonts w:ascii="Calibri" w:hAnsi="Calibri" w:cs="Calibri"/>
          <w:b/>
          <w:bCs/>
          <w:color w:val="000000" w:themeColor="text1"/>
          <w:sz w:val="26"/>
        </w:rPr>
        <w:t>Level of Assurance</w:t>
      </w:r>
    </w:p>
    <w:p w14:paraId="5623D12B" w14:textId="3DB7164B" w:rsidR="009F7FF7" w:rsidRPr="00B4329B" w:rsidRDefault="00CE1887" w:rsidP="00776638">
      <w:pPr>
        <w:ind w:left="576"/>
        <w:rPr>
          <w:rFonts w:ascii="Calibri" w:hAnsi="Calibri"/>
        </w:rPr>
      </w:pPr>
      <w:r w:rsidRPr="00B4329B">
        <w:rPr>
          <w:rFonts w:ascii="Calibri" w:hAnsi="Calibri"/>
        </w:rPr>
        <w:t xml:space="preserve">The </w:t>
      </w:r>
      <w:r w:rsidR="00551DE2" w:rsidRPr="00B4329B">
        <w:rPr>
          <w:rFonts w:ascii="Calibri" w:hAnsi="Calibri"/>
        </w:rPr>
        <w:t>OOR</w:t>
      </w:r>
      <w:r w:rsidR="00F22A56" w:rsidRPr="00B4329B">
        <w:rPr>
          <w:rFonts w:ascii="Calibri" w:hAnsi="Calibri"/>
        </w:rPr>
        <w:t xml:space="preserve"> </w:t>
      </w:r>
      <w:proofErr w:type="spellStart"/>
      <w:r w:rsidR="00F221AB" w:rsidRPr="00B4329B">
        <w:rPr>
          <w:rFonts w:ascii="Calibri" w:hAnsi="Calibri"/>
        </w:rPr>
        <w:t>vLEI</w:t>
      </w:r>
      <w:proofErr w:type="spellEnd"/>
      <w:r w:rsidR="00F221AB" w:rsidRPr="00B4329B">
        <w:rPr>
          <w:rFonts w:ascii="Calibri" w:hAnsi="Calibri"/>
        </w:rPr>
        <w:t xml:space="preserve"> </w:t>
      </w:r>
      <w:r w:rsidR="00BA0F47" w:rsidRPr="00B4329B">
        <w:rPr>
          <w:rFonts w:ascii="Calibri" w:hAnsi="Calibri"/>
        </w:rPr>
        <w:t>Credential</w:t>
      </w:r>
      <w:r w:rsidR="00543F1B" w:rsidRPr="00B4329B">
        <w:rPr>
          <w:rFonts w:ascii="Calibri" w:hAnsi="Calibri"/>
        </w:rPr>
        <w:t xml:space="preserve"> </w:t>
      </w:r>
      <w:r w:rsidRPr="00B4329B">
        <w:rPr>
          <w:rFonts w:ascii="Calibri" w:hAnsi="Calibri"/>
        </w:rPr>
        <w:t>SH</w:t>
      </w:r>
      <w:r w:rsidR="00110DA4" w:rsidRPr="00B4329B">
        <w:rPr>
          <w:rFonts w:ascii="Calibri" w:hAnsi="Calibri"/>
        </w:rPr>
        <w:t>OULD</w:t>
      </w:r>
      <w:r w:rsidRPr="00B4329B">
        <w:rPr>
          <w:rFonts w:ascii="Calibri" w:hAnsi="Calibri"/>
        </w:rPr>
        <w:t xml:space="preserve"> </w:t>
      </w:r>
      <w:r w:rsidR="00990546" w:rsidRPr="00B4329B">
        <w:rPr>
          <w:rFonts w:ascii="Calibri" w:hAnsi="Calibri"/>
        </w:rPr>
        <w:t xml:space="preserve">be issued with only a single </w:t>
      </w:r>
      <w:r w:rsidR="00F30EF1" w:rsidRPr="00B4329B">
        <w:rPr>
          <w:rFonts w:ascii="Calibri" w:hAnsi="Calibri"/>
        </w:rPr>
        <w:t>L</w:t>
      </w:r>
      <w:r w:rsidR="00990546" w:rsidRPr="00B4329B">
        <w:rPr>
          <w:rFonts w:ascii="Calibri" w:hAnsi="Calibri"/>
        </w:rPr>
        <w:t xml:space="preserve">evel of </w:t>
      </w:r>
      <w:r w:rsidR="00F30EF1" w:rsidRPr="00B4329B">
        <w:rPr>
          <w:rFonts w:ascii="Calibri" w:hAnsi="Calibri"/>
        </w:rPr>
        <w:t>A</w:t>
      </w:r>
      <w:r w:rsidR="00990546" w:rsidRPr="00B4329B">
        <w:rPr>
          <w:rFonts w:ascii="Calibri" w:hAnsi="Calibri"/>
        </w:rPr>
        <w:t xml:space="preserve">ssurance. </w:t>
      </w:r>
      <w:r w:rsidRPr="00B4329B">
        <w:rPr>
          <w:rFonts w:ascii="Calibri" w:hAnsi="Calibri"/>
        </w:rPr>
        <w:t>F</w:t>
      </w:r>
      <w:r w:rsidR="00990546" w:rsidRPr="00B4329B">
        <w:rPr>
          <w:rFonts w:ascii="Calibri" w:hAnsi="Calibri"/>
        </w:rPr>
        <w:t xml:space="preserve">uture versions of this </w:t>
      </w:r>
      <w:r w:rsidR="00C03E41" w:rsidRPr="00B4329B">
        <w:rPr>
          <w:rFonts w:ascii="Calibri" w:hAnsi="Calibri"/>
        </w:rPr>
        <w:t xml:space="preserve">credential </w:t>
      </w:r>
      <w:r w:rsidR="00990546" w:rsidRPr="00B4329B">
        <w:rPr>
          <w:rFonts w:ascii="Calibri" w:hAnsi="Calibri"/>
        </w:rPr>
        <w:t xml:space="preserve">governance framework MAY define multiple </w:t>
      </w:r>
      <w:r w:rsidR="00F30EF1" w:rsidRPr="00B4329B">
        <w:rPr>
          <w:rFonts w:ascii="Calibri" w:hAnsi="Calibri"/>
        </w:rPr>
        <w:t>L</w:t>
      </w:r>
      <w:r w:rsidR="00990546" w:rsidRPr="00B4329B">
        <w:rPr>
          <w:rFonts w:ascii="Calibri" w:hAnsi="Calibri"/>
        </w:rPr>
        <w:t xml:space="preserve">evels of </w:t>
      </w:r>
      <w:r w:rsidR="00F30EF1" w:rsidRPr="00B4329B">
        <w:rPr>
          <w:rFonts w:ascii="Calibri" w:hAnsi="Calibri"/>
        </w:rPr>
        <w:t>A</w:t>
      </w:r>
      <w:r w:rsidR="00990546" w:rsidRPr="00B4329B">
        <w:rPr>
          <w:rFonts w:ascii="Calibri" w:hAnsi="Calibri"/>
        </w:rPr>
        <w:t>ssurance.</w:t>
      </w:r>
    </w:p>
    <w:p w14:paraId="7B3086ED" w14:textId="464300D8" w:rsidR="000722E1" w:rsidRPr="00776638" w:rsidRDefault="000722E1" w:rsidP="000722E1">
      <w:pPr>
        <w:pStyle w:val="Heading2"/>
        <w:rPr>
          <w:rFonts w:ascii="Calibri" w:hAnsi="Calibri" w:cs="Calibri"/>
          <w:b/>
          <w:bCs/>
          <w:color w:val="000000" w:themeColor="text1"/>
          <w:sz w:val="26"/>
        </w:rPr>
      </w:pPr>
      <w:r w:rsidRPr="00776638">
        <w:rPr>
          <w:rFonts w:ascii="Calibri" w:hAnsi="Calibri" w:cs="Calibri"/>
          <w:b/>
          <w:bCs/>
          <w:color w:val="000000" w:themeColor="text1"/>
          <w:sz w:val="26"/>
        </w:rPr>
        <w:t>Monitoring</w:t>
      </w:r>
    </w:p>
    <w:p w14:paraId="3D40C9C1" w14:textId="75AF6477" w:rsidR="000722E1" w:rsidRPr="00B4329B" w:rsidRDefault="000722E1" w:rsidP="00776638">
      <w:pPr>
        <w:ind w:left="576"/>
        <w:rPr>
          <w:rFonts w:ascii="Calibri" w:hAnsi="Calibri"/>
          <w:lang w:val="en-GB"/>
        </w:rPr>
      </w:pPr>
      <w:r w:rsidRPr="00B4329B">
        <w:rPr>
          <w:rFonts w:ascii="Calibri" w:hAnsi="Calibri"/>
          <w:lang w:val="en-GB"/>
        </w:rPr>
        <w:t xml:space="preserve">GLEIF MUST monitor the </w:t>
      </w:r>
      <w:r w:rsidR="00551DE2" w:rsidRPr="00B4329B">
        <w:rPr>
          <w:rFonts w:ascii="Calibri" w:hAnsi="Calibri"/>
        </w:rPr>
        <w:t>QVI</w:t>
      </w:r>
      <w:r w:rsidRPr="00B4329B">
        <w:rPr>
          <w:rFonts w:ascii="Calibri" w:hAnsi="Calibri"/>
        </w:rPr>
        <w:t xml:space="preserve"> Transaction Event Logs (TELs) to detect the issuance or revocation of </w:t>
      </w:r>
      <w:r w:rsidR="00551DE2" w:rsidRPr="00B4329B">
        <w:rPr>
          <w:rFonts w:ascii="Calibri" w:hAnsi="Calibri"/>
        </w:rPr>
        <w:t xml:space="preserve">OOR </w:t>
      </w:r>
      <w:proofErr w:type="spellStart"/>
      <w:r w:rsidRPr="00B4329B">
        <w:rPr>
          <w:rFonts w:ascii="Calibri" w:hAnsi="Calibri"/>
        </w:rPr>
        <w:t>vLEI</w:t>
      </w:r>
      <w:proofErr w:type="spellEnd"/>
      <w:r w:rsidRPr="00B4329B">
        <w:rPr>
          <w:rFonts w:ascii="Calibri" w:hAnsi="Calibri"/>
        </w:rPr>
        <w:t xml:space="preserve"> Credentials which were not reported using the </w:t>
      </w:r>
      <w:proofErr w:type="spellStart"/>
      <w:r w:rsidR="00551DE2" w:rsidRPr="00B4329B">
        <w:rPr>
          <w:rFonts w:ascii="Calibri" w:hAnsi="Calibri"/>
        </w:rPr>
        <w:t>vLEI</w:t>
      </w:r>
      <w:proofErr w:type="spellEnd"/>
      <w:r w:rsidR="00551DE2" w:rsidRPr="00B4329B">
        <w:rPr>
          <w:rFonts w:ascii="Calibri" w:hAnsi="Calibri"/>
        </w:rPr>
        <w:t xml:space="preserve"> </w:t>
      </w:r>
      <w:r w:rsidRPr="00B4329B">
        <w:rPr>
          <w:rFonts w:ascii="Calibri" w:hAnsi="Calibri"/>
        </w:rPr>
        <w:t>Reporting API.</w:t>
      </w:r>
    </w:p>
    <w:p w14:paraId="1A8C73F6" w14:textId="08221A72" w:rsidR="00126478" w:rsidRPr="0039188C" w:rsidRDefault="00126478" w:rsidP="008B2265">
      <w:pPr>
        <w:pStyle w:val="Heading1"/>
        <w:rPr>
          <w:rFonts w:ascii="Calibri" w:hAnsi="Calibri" w:cs="Calibri"/>
          <w:b/>
          <w:bCs/>
          <w:color w:val="000000" w:themeColor="text1"/>
          <w:sz w:val="32"/>
          <w:szCs w:val="28"/>
        </w:rPr>
      </w:pPr>
      <w:r w:rsidRPr="0039188C">
        <w:rPr>
          <w:rFonts w:ascii="Calibri" w:hAnsi="Calibri" w:cs="Calibri"/>
          <w:b/>
          <w:bCs/>
          <w:color w:val="000000" w:themeColor="text1"/>
          <w:sz w:val="32"/>
          <w:szCs w:val="28"/>
        </w:rPr>
        <w:t>Holder Policies</w:t>
      </w:r>
    </w:p>
    <w:p w14:paraId="540AC59C" w14:textId="0E02D338" w:rsidR="00B6504F" w:rsidRPr="00B4329B" w:rsidRDefault="00B6504F" w:rsidP="00B6504F">
      <w:pPr>
        <w:rPr>
          <w:rFonts w:ascii="Calibri" w:hAnsi="Calibri"/>
        </w:rPr>
      </w:pPr>
      <w:r w:rsidRPr="00B4329B">
        <w:rPr>
          <w:rFonts w:ascii="Calibri" w:hAnsi="Calibri"/>
        </w:rPr>
        <w:t xml:space="preserve">There are no restrictions on the Holders of </w:t>
      </w:r>
      <w:proofErr w:type="spellStart"/>
      <w:r w:rsidRPr="00B4329B">
        <w:rPr>
          <w:rFonts w:ascii="Calibri" w:hAnsi="Calibri"/>
        </w:rPr>
        <w:t>vLEI</w:t>
      </w:r>
      <w:proofErr w:type="spellEnd"/>
      <w:r w:rsidRPr="00B4329B">
        <w:rPr>
          <w:rFonts w:ascii="Calibri" w:hAnsi="Calibri"/>
        </w:rPr>
        <w:t xml:space="preserve"> </w:t>
      </w:r>
      <w:r w:rsidR="006B6067" w:rsidRPr="00B4329B">
        <w:rPr>
          <w:rFonts w:ascii="Calibri" w:hAnsi="Calibri"/>
        </w:rPr>
        <w:t>C</w:t>
      </w:r>
      <w:r w:rsidRPr="00B4329B">
        <w:rPr>
          <w:rFonts w:ascii="Calibri" w:hAnsi="Calibri"/>
        </w:rPr>
        <w:t xml:space="preserve">redentials specified in the </w:t>
      </w:r>
      <w:proofErr w:type="spellStart"/>
      <w:r w:rsidRPr="00B4329B">
        <w:rPr>
          <w:rFonts w:ascii="Calibri" w:hAnsi="Calibri"/>
        </w:rPr>
        <w:t>vLEI</w:t>
      </w:r>
      <w:proofErr w:type="spellEnd"/>
      <w:r w:rsidRPr="00B4329B">
        <w:rPr>
          <w:rFonts w:ascii="Calibri" w:hAnsi="Calibri"/>
        </w:rPr>
        <w:t xml:space="preserve"> Ecosystem.  Restrictions may be introduced in other Ecosystems that use the </w:t>
      </w:r>
      <w:proofErr w:type="spellStart"/>
      <w:r w:rsidRPr="00B4329B">
        <w:rPr>
          <w:rFonts w:ascii="Calibri" w:hAnsi="Calibri"/>
        </w:rPr>
        <w:t>vLEI</w:t>
      </w:r>
      <w:proofErr w:type="spellEnd"/>
      <w:r w:rsidRPr="00B4329B">
        <w:rPr>
          <w:rFonts w:ascii="Calibri" w:hAnsi="Calibri"/>
        </w:rPr>
        <w:t xml:space="preserve"> Ecosystem.</w:t>
      </w:r>
    </w:p>
    <w:p w14:paraId="3312C729" w14:textId="2C7F9562" w:rsidR="00126478" w:rsidRPr="0039188C" w:rsidRDefault="00126478" w:rsidP="00B6504F">
      <w:pPr>
        <w:pStyle w:val="Heading1"/>
        <w:rPr>
          <w:rFonts w:ascii="Calibri" w:hAnsi="Calibri" w:cs="Calibri"/>
          <w:b/>
          <w:bCs/>
          <w:color w:val="000000" w:themeColor="text1"/>
          <w:sz w:val="32"/>
          <w:szCs w:val="28"/>
        </w:rPr>
      </w:pPr>
      <w:r w:rsidRPr="0039188C">
        <w:rPr>
          <w:rFonts w:ascii="Calibri" w:hAnsi="Calibri" w:cs="Calibri"/>
          <w:b/>
          <w:bCs/>
          <w:color w:val="000000" w:themeColor="text1"/>
          <w:sz w:val="32"/>
          <w:szCs w:val="28"/>
        </w:rPr>
        <w:lastRenderedPageBreak/>
        <w:t>Verifier Policies</w:t>
      </w:r>
    </w:p>
    <w:p w14:paraId="041F78EB" w14:textId="3862E5E5" w:rsidR="006A3849" w:rsidRPr="00B4329B" w:rsidRDefault="00B6504F">
      <w:pPr>
        <w:rPr>
          <w:rFonts w:ascii="Calibri" w:hAnsi="Calibri"/>
        </w:rPr>
      </w:pPr>
      <w:r w:rsidRPr="00B4329B">
        <w:rPr>
          <w:rFonts w:ascii="Calibri" w:hAnsi="Calibri"/>
        </w:rPr>
        <w:t xml:space="preserve">There are no restrictions on the Verifiers of </w:t>
      </w:r>
      <w:proofErr w:type="spellStart"/>
      <w:r w:rsidRPr="00B4329B">
        <w:rPr>
          <w:rFonts w:ascii="Calibri" w:hAnsi="Calibri"/>
        </w:rPr>
        <w:t>vLEI</w:t>
      </w:r>
      <w:proofErr w:type="spellEnd"/>
      <w:r w:rsidRPr="00B4329B">
        <w:rPr>
          <w:rFonts w:ascii="Calibri" w:hAnsi="Calibri"/>
        </w:rPr>
        <w:t xml:space="preserve"> </w:t>
      </w:r>
      <w:r w:rsidR="006B6067" w:rsidRPr="00B4329B">
        <w:rPr>
          <w:rFonts w:ascii="Calibri" w:hAnsi="Calibri"/>
        </w:rPr>
        <w:t>C</w:t>
      </w:r>
      <w:r w:rsidRPr="00B4329B">
        <w:rPr>
          <w:rFonts w:ascii="Calibri" w:hAnsi="Calibri"/>
        </w:rPr>
        <w:t xml:space="preserve">redentials specified in the </w:t>
      </w:r>
      <w:proofErr w:type="spellStart"/>
      <w:r w:rsidRPr="00B4329B">
        <w:rPr>
          <w:rFonts w:ascii="Calibri" w:hAnsi="Calibri"/>
        </w:rPr>
        <w:t>vLEI</w:t>
      </w:r>
      <w:proofErr w:type="spellEnd"/>
      <w:r w:rsidRPr="00B4329B">
        <w:rPr>
          <w:rFonts w:ascii="Calibri" w:hAnsi="Calibri"/>
        </w:rPr>
        <w:t xml:space="preserve"> Ecosystem.  Restrictions may be introduced in other Ecosystems that use the </w:t>
      </w:r>
      <w:proofErr w:type="spellStart"/>
      <w:r w:rsidRPr="00B4329B">
        <w:rPr>
          <w:rFonts w:ascii="Calibri" w:hAnsi="Calibri"/>
        </w:rPr>
        <w:t>vLEI</w:t>
      </w:r>
      <w:proofErr w:type="spellEnd"/>
      <w:r w:rsidRPr="00B4329B">
        <w:rPr>
          <w:rFonts w:ascii="Calibri" w:hAnsi="Calibri"/>
        </w:rPr>
        <w:t xml:space="preserve"> Ecosystem.</w:t>
      </w:r>
    </w:p>
    <w:p w14:paraId="26C56547" w14:textId="3F2EDEA0" w:rsidR="00BF5DCC" w:rsidRPr="0039188C" w:rsidRDefault="008D6324" w:rsidP="008B2265">
      <w:pPr>
        <w:pStyle w:val="Heading1"/>
        <w:rPr>
          <w:rFonts w:ascii="Calibri" w:hAnsi="Calibri" w:cs="Calibri"/>
          <w:b/>
          <w:bCs/>
          <w:color w:val="000000" w:themeColor="text1"/>
          <w:sz w:val="32"/>
          <w:szCs w:val="28"/>
        </w:rPr>
      </w:pPr>
      <w:r w:rsidRPr="0039188C">
        <w:rPr>
          <w:rFonts w:ascii="Calibri" w:hAnsi="Calibri" w:cs="Calibri"/>
          <w:b/>
          <w:bCs/>
          <w:color w:val="000000" w:themeColor="text1"/>
          <w:sz w:val="32"/>
          <w:szCs w:val="28"/>
        </w:rPr>
        <w:t>Credential Definition</w:t>
      </w:r>
    </w:p>
    <w:p w14:paraId="2B4A8405" w14:textId="101A0B03" w:rsidR="006952C3" w:rsidRPr="00776638" w:rsidRDefault="00C97FBB" w:rsidP="00155941">
      <w:pPr>
        <w:pStyle w:val="Heading2"/>
        <w:rPr>
          <w:rFonts w:ascii="Calibri" w:hAnsi="Calibri" w:cs="Calibri"/>
          <w:b/>
          <w:bCs/>
          <w:color w:val="000000" w:themeColor="text1"/>
          <w:sz w:val="26"/>
        </w:rPr>
      </w:pPr>
      <w:r w:rsidRPr="00776638">
        <w:rPr>
          <w:rFonts w:ascii="Calibri" w:hAnsi="Calibri" w:cs="Calibri"/>
          <w:b/>
          <w:bCs/>
          <w:color w:val="000000" w:themeColor="text1"/>
          <w:sz w:val="26"/>
        </w:rPr>
        <w:t>Schema</w:t>
      </w:r>
    </w:p>
    <w:p w14:paraId="009508F6" w14:textId="5622FF50" w:rsidR="00D327C1" w:rsidRPr="00B4329B" w:rsidRDefault="00790F6F" w:rsidP="00776638">
      <w:pPr>
        <w:ind w:left="576"/>
        <w:rPr>
          <w:rFonts w:ascii="Calibri" w:hAnsi="Calibri" w:cstheme="minorHAnsi"/>
        </w:rPr>
      </w:pPr>
      <w:r w:rsidRPr="00B4329B">
        <w:rPr>
          <w:rFonts w:ascii="Calibri" w:hAnsi="Calibri"/>
        </w:rPr>
        <w:t xml:space="preserve">The </w:t>
      </w:r>
      <w:r w:rsidR="00551DE2" w:rsidRPr="00B4329B">
        <w:rPr>
          <w:rFonts w:ascii="Calibri" w:hAnsi="Calibri"/>
        </w:rPr>
        <w:t>OOR</w:t>
      </w:r>
      <w:r w:rsidRPr="00B4329B">
        <w:rPr>
          <w:rFonts w:ascii="Calibri" w:hAnsi="Calibri"/>
        </w:rPr>
        <w:t xml:space="preserve"> </w:t>
      </w:r>
      <w:proofErr w:type="spellStart"/>
      <w:r w:rsidRPr="00B4329B">
        <w:rPr>
          <w:rFonts w:ascii="Calibri" w:hAnsi="Calibri"/>
        </w:rPr>
        <w:t>vLEI</w:t>
      </w:r>
      <w:proofErr w:type="spellEnd"/>
      <w:r w:rsidRPr="00B4329B">
        <w:rPr>
          <w:rFonts w:ascii="Calibri" w:hAnsi="Calibri"/>
        </w:rPr>
        <w:t xml:space="preserve"> Credential </w:t>
      </w:r>
      <w:r w:rsidR="00AC116D" w:rsidRPr="00B4329B">
        <w:rPr>
          <w:rFonts w:ascii="Calibri" w:hAnsi="Calibri" w:cstheme="minorHAnsi"/>
        </w:rPr>
        <w:t>MUST</w:t>
      </w:r>
      <w:r w:rsidR="007F3BFC" w:rsidRPr="00B4329B">
        <w:rPr>
          <w:rFonts w:ascii="Calibri" w:hAnsi="Calibri" w:cstheme="minorHAnsi"/>
        </w:rPr>
        <w:t xml:space="preserve"> contain </w:t>
      </w:r>
      <w:r w:rsidRPr="00B4329B">
        <w:rPr>
          <w:rFonts w:ascii="Calibri" w:hAnsi="Calibri" w:cstheme="minorHAnsi"/>
        </w:rPr>
        <w:t xml:space="preserve">the following elements </w:t>
      </w:r>
      <w:r w:rsidR="007F3BFC" w:rsidRPr="00B4329B">
        <w:rPr>
          <w:rFonts w:ascii="Calibri" w:hAnsi="Calibri" w:cstheme="minorHAnsi"/>
        </w:rPr>
        <w:t>at a minimu</w:t>
      </w:r>
      <w:r w:rsidRPr="00B4329B">
        <w:rPr>
          <w:rFonts w:ascii="Calibri" w:hAnsi="Calibri" w:cstheme="minorHAnsi"/>
        </w:rPr>
        <w:t xml:space="preserve">m - the LEI of the Holder of the Legal Entity </w:t>
      </w:r>
      <w:proofErr w:type="spellStart"/>
      <w:r w:rsidRPr="00B4329B">
        <w:rPr>
          <w:rFonts w:ascii="Calibri" w:hAnsi="Calibri" w:cstheme="minorHAnsi"/>
        </w:rPr>
        <w:t>vLEI</w:t>
      </w:r>
      <w:proofErr w:type="spellEnd"/>
      <w:r w:rsidRPr="00B4329B">
        <w:rPr>
          <w:rFonts w:ascii="Calibri" w:hAnsi="Calibri" w:cstheme="minorHAnsi"/>
        </w:rPr>
        <w:t xml:space="preserve"> Credential, the Legal Name of the Person in the Official Role at the Legal </w:t>
      </w:r>
      <w:proofErr w:type="gramStart"/>
      <w:r w:rsidRPr="00B4329B">
        <w:rPr>
          <w:rFonts w:ascii="Calibri" w:hAnsi="Calibri" w:cstheme="minorHAnsi"/>
        </w:rPr>
        <w:t>Entity</w:t>
      </w:r>
      <w:proofErr w:type="gramEnd"/>
      <w:r w:rsidRPr="00B4329B">
        <w:rPr>
          <w:rFonts w:ascii="Calibri" w:hAnsi="Calibri" w:cstheme="minorHAnsi"/>
        </w:rPr>
        <w:t xml:space="preserve"> and the Official Organizational Role itself.</w:t>
      </w:r>
      <w:r w:rsidR="007F3BFC" w:rsidRPr="00B4329B">
        <w:rPr>
          <w:rFonts w:ascii="Calibri" w:hAnsi="Calibri" w:cstheme="minorHAnsi"/>
        </w:rPr>
        <w:t xml:space="preserve">  The Legal Entity </w:t>
      </w:r>
      <w:r w:rsidR="00AC116D" w:rsidRPr="00B4329B">
        <w:rPr>
          <w:rFonts w:ascii="Calibri" w:hAnsi="Calibri" w:cstheme="minorHAnsi"/>
        </w:rPr>
        <w:t>MAY</w:t>
      </w:r>
      <w:r w:rsidR="007F3BFC" w:rsidRPr="00B4329B">
        <w:rPr>
          <w:rFonts w:ascii="Calibri" w:hAnsi="Calibri" w:cstheme="minorHAnsi"/>
        </w:rPr>
        <w:t xml:space="preserve"> include additional elements in this credential, some of which may be </w:t>
      </w:r>
      <w:r w:rsidR="00DB2CEB" w:rsidRPr="00B4329B">
        <w:rPr>
          <w:rFonts w:ascii="Calibri" w:hAnsi="Calibri" w:cstheme="minorHAnsi"/>
        </w:rPr>
        <w:t xml:space="preserve">private </w:t>
      </w:r>
      <w:r w:rsidR="007F3BFC" w:rsidRPr="00B4329B">
        <w:rPr>
          <w:rFonts w:ascii="Calibri" w:hAnsi="Calibri" w:cstheme="minorHAnsi"/>
        </w:rPr>
        <w:t xml:space="preserve">information pertinent to the Legal Entity and the Person in the Official </w:t>
      </w:r>
      <w:r w:rsidR="00F22A56" w:rsidRPr="00B4329B">
        <w:rPr>
          <w:rFonts w:ascii="Calibri" w:hAnsi="Calibri" w:cstheme="minorHAnsi"/>
        </w:rPr>
        <w:t xml:space="preserve">Organizational </w:t>
      </w:r>
      <w:r w:rsidR="007F3BFC" w:rsidRPr="00B4329B">
        <w:rPr>
          <w:rFonts w:ascii="Calibri" w:hAnsi="Calibri" w:cstheme="minorHAnsi"/>
        </w:rPr>
        <w:t>Role.</w:t>
      </w:r>
    </w:p>
    <w:p w14:paraId="3FB04731" w14:textId="63A969E2" w:rsidR="00832543" w:rsidRPr="00B4329B" w:rsidRDefault="00832543" w:rsidP="00776638">
      <w:pPr>
        <w:spacing w:after="0"/>
        <w:ind w:left="576"/>
        <w:rPr>
          <w:rFonts w:ascii="Calibri" w:hAnsi="Calibri" w:cstheme="minorHAnsi"/>
        </w:rPr>
      </w:pPr>
      <w:r w:rsidRPr="00B4329B">
        <w:rPr>
          <w:rFonts w:ascii="Calibri" w:hAnsi="Calibri" w:cstheme="minorHAnsi"/>
        </w:rPr>
        <w:t xml:space="preserve">The </w:t>
      </w:r>
      <w:r w:rsidR="00325C09" w:rsidRPr="00B4329B">
        <w:rPr>
          <w:rFonts w:ascii="Calibri" w:hAnsi="Calibri" w:cstheme="minorHAnsi"/>
        </w:rPr>
        <w:t xml:space="preserve">credential elements, </w:t>
      </w:r>
      <w:r w:rsidRPr="00B4329B">
        <w:rPr>
          <w:rFonts w:ascii="Calibri" w:hAnsi="Calibri" w:cstheme="minorHAnsi"/>
        </w:rPr>
        <w:t xml:space="preserve">schema and the </w:t>
      </w:r>
      <w:proofErr w:type="spellStart"/>
      <w:r w:rsidRPr="00B4329B">
        <w:rPr>
          <w:rFonts w:ascii="Calibri" w:hAnsi="Calibri" w:cstheme="minorHAnsi"/>
        </w:rPr>
        <w:t>vLEI</w:t>
      </w:r>
      <w:proofErr w:type="spellEnd"/>
      <w:r w:rsidRPr="00B4329B">
        <w:rPr>
          <w:rFonts w:ascii="Calibri" w:hAnsi="Calibri" w:cstheme="minorHAnsi"/>
        </w:rPr>
        <w:t xml:space="preserve"> Credential examples can be found in:</w:t>
      </w:r>
    </w:p>
    <w:p w14:paraId="1F91C57B" w14:textId="77777777" w:rsidR="00D90F14" w:rsidRPr="00D90F14" w:rsidRDefault="00D90F14" w:rsidP="00D90F14">
      <w:pPr>
        <w:spacing w:after="0"/>
        <w:ind w:left="576"/>
        <w:rPr>
          <w:ins w:id="76" w:author="GLEIF" w:date="2022-02-25T16:48:00Z"/>
          <w:lang w:val="en-DE"/>
        </w:rPr>
      </w:pPr>
      <w:ins w:id="77" w:author="GLEIF" w:date="2022-02-25T16:48:00Z">
        <w:r w:rsidRPr="00D90F14">
          <w:rPr>
            <w:lang w:val="en-DE"/>
          </w:rPr>
          <w:fldChar w:fldCharType="begin"/>
        </w:r>
        <w:r w:rsidRPr="00D90F14">
          <w:rPr>
            <w:lang w:val="en-DE"/>
          </w:rPr>
          <w:instrText xml:space="preserve"> HYPERLINK "https://github.com/WebOfTrust/vLEI" \o "https://github.com/WebOfTrust/vLEI" </w:instrText>
        </w:r>
        <w:r w:rsidRPr="00D90F14">
          <w:rPr>
            <w:lang w:val="en-DE"/>
          </w:rPr>
          <w:fldChar w:fldCharType="separate"/>
        </w:r>
        <w:r w:rsidRPr="00D90F14">
          <w:rPr>
            <w:rStyle w:val="Hyperlink"/>
            <w:lang w:val="en-DE"/>
          </w:rPr>
          <w:t>https://github.com/WebOfTrust/vLEI</w:t>
        </w:r>
        <w:r w:rsidRPr="00D90F14">
          <w:fldChar w:fldCharType="end"/>
        </w:r>
      </w:ins>
    </w:p>
    <w:p w14:paraId="68A7F119" w14:textId="13E5EEF9" w:rsidR="00832543" w:rsidRPr="00B4329B" w:rsidDel="00D90F14" w:rsidRDefault="002F1897" w:rsidP="00776638">
      <w:pPr>
        <w:spacing w:after="0"/>
        <w:ind w:left="576"/>
        <w:rPr>
          <w:del w:id="78" w:author="GLEIF" w:date="2022-02-25T16:48:00Z"/>
          <w:rFonts w:ascii="Calibri" w:hAnsi="Calibri" w:cstheme="minorHAnsi"/>
        </w:rPr>
      </w:pPr>
      <w:del w:id="79" w:author="GLEIF" w:date="2022-02-25T16:48:00Z">
        <w:r w:rsidDel="00D90F14">
          <w:fldChar w:fldCharType="begin"/>
        </w:r>
        <w:r w:rsidDel="00D90F14">
          <w:delInstrText xml:space="preserve"> HYPERLINK "https://github.com/WebOfTrust/keripy/blob/master/docs/Peer2PeerCredentials.md" </w:delInstrText>
        </w:r>
        <w:r w:rsidDel="00D90F14">
          <w:fldChar w:fldCharType="separate"/>
        </w:r>
        <w:r w:rsidR="00776638" w:rsidRPr="00B4329B" w:rsidDel="00D90F14">
          <w:rPr>
            <w:rStyle w:val="Hyperlink"/>
            <w:rFonts w:ascii="Calibri" w:hAnsi="Calibri" w:cstheme="minorHAnsi"/>
          </w:rPr>
          <w:delText>https://github.com/WebOfTrust/keripy/blob/master/docs/Peer2PeerCredentials.md</w:delText>
        </w:r>
        <w:r w:rsidDel="00D90F14">
          <w:rPr>
            <w:rStyle w:val="Hyperlink"/>
            <w:rFonts w:ascii="Calibri" w:hAnsi="Calibri" w:cstheme="minorHAnsi"/>
          </w:rPr>
          <w:fldChar w:fldCharType="end"/>
        </w:r>
      </w:del>
    </w:p>
    <w:p w14:paraId="0DD9452B" w14:textId="77777777" w:rsidR="00832543" w:rsidRPr="00B4329B" w:rsidRDefault="00832543" w:rsidP="00832543">
      <w:pPr>
        <w:spacing w:after="0"/>
        <w:rPr>
          <w:rFonts w:ascii="Calibri" w:hAnsi="Calibri" w:cstheme="minorHAnsi"/>
        </w:rPr>
      </w:pPr>
    </w:p>
    <w:p w14:paraId="633F4A7A" w14:textId="77777777" w:rsidR="00832543" w:rsidRPr="00B4329B" w:rsidRDefault="00832543" w:rsidP="00776638">
      <w:pPr>
        <w:spacing w:after="0"/>
        <w:ind w:left="576"/>
        <w:rPr>
          <w:rFonts w:ascii="Calibri" w:hAnsi="Calibri" w:cstheme="minorHAnsi"/>
        </w:rPr>
      </w:pPr>
      <w:r w:rsidRPr="00B4329B">
        <w:rPr>
          <w:rFonts w:ascii="Calibri" w:hAnsi="Calibri" w:cstheme="minorHAnsi"/>
        </w:rPr>
        <w:t>This document covers both issuance and presentation exchange protocols.</w:t>
      </w:r>
    </w:p>
    <w:p w14:paraId="0E190B95" w14:textId="77777777" w:rsidR="00832543" w:rsidRPr="00B4329B" w:rsidRDefault="00832543" w:rsidP="00776638">
      <w:pPr>
        <w:spacing w:after="0"/>
        <w:ind w:left="576"/>
        <w:rPr>
          <w:rFonts w:ascii="Calibri" w:hAnsi="Calibri" w:cstheme="minorHAnsi"/>
        </w:rPr>
      </w:pPr>
    </w:p>
    <w:p w14:paraId="71DDFDC3" w14:textId="6679C4BE" w:rsidR="00832543" w:rsidRPr="00B4329B" w:rsidRDefault="00832543" w:rsidP="00776638">
      <w:pPr>
        <w:ind w:left="576"/>
        <w:rPr>
          <w:rFonts w:ascii="Calibri" w:hAnsi="Calibri" w:cstheme="minorHAnsi"/>
        </w:rPr>
      </w:pPr>
      <w:r w:rsidRPr="00B4329B">
        <w:rPr>
          <w:rFonts w:ascii="Calibri" w:hAnsi="Calibri" w:cstheme="minorHAnsi"/>
        </w:rPr>
        <w:t xml:space="preserve">The following </w:t>
      </w:r>
      <w:r w:rsidR="00AC116D" w:rsidRPr="00B4329B">
        <w:rPr>
          <w:rFonts w:ascii="Calibri" w:hAnsi="Calibri" w:cstheme="minorHAnsi"/>
        </w:rPr>
        <w:t xml:space="preserve">text MUST </w:t>
      </w:r>
      <w:r w:rsidRPr="00B4329B">
        <w:rPr>
          <w:rFonts w:ascii="Calibri" w:hAnsi="Calibri" w:cstheme="minorHAnsi"/>
        </w:rPr>
        <w:t>appear in the Rules section of the Aut</w:t>
      </w:r>
      <w:r w:rsidR="00B37E4D">
        <w:rPr>
          <w:rFonts w:ascii="Calibri" w:hAnsi="Calibri" w:cstheme="minorHAnsi"/>
        </w:rPr>
        <w:t xml:space="preserve">hentic </w:t>
      </w:r>
      <w:r w:rsidRPr="00B4329B">
        <w:rPr>
          <w:rFonts w:ascii="Calibri" w:hAnsi="Calibri" w:cstheme="minorHAnsi"/>
        </w:rPr>
        <w:t xml:space="preserve">Chained Data Container (ACDC) vLEI Credentials. </w:t>
      </w:r>
    </w:p>
    <w:p w14:paraId="6C5D093D" w14:textId="317CC873" w:rsidR="00832543" w:rsidRPr="00790F6F" w:rsidRDefault="00832543" w:rsidP="00776638">
      <w:pPr>
        <w:ind w:left="576"/>
        <w:rPr>
          <w:i/>
          <w:iCs/>
        </w:rPr>
      </w:pPr>
      <w:r w:rsidRPr="00790F6F">
        <w:rPr>
          <w:i/>
          <w:iCs/>
        </w:rPr>
        <w:t xml:space="preserve">Usage of a valid vLEI Credential does not assert that the Legal Entity is trustworthy, honest, reputable in its business dealings, safe to do business with, or compliant with any laws. </w:t>
      </w:r>
    </w:p>
    <w:p w14:paraId="48385C7A" w14:textId="31C1F7A0" w:rsidR="00832543" w:rsidRPr="00790F6F" w:rsidRDefault="00832543" w:rsidP="00776638">
      <w:pPr>
        <w:ind w:left="576"/>
        <w:rPr>
          <w:i/>
          <w:iCs/>
        </w:rPr>
      </w:pPr>
      <w:r w:rsidRPr="00790F6F">
        <w:rPr>
          <w:i/>
          <w:iCs/>
        </w:rPr>
        <w:t xml:space="preserve">Issuance of a valid vLEI Credential only establishes that the information in the requirements in the </w:t>
      </w:r>
      <w:r w:rsidR="00A25CE4">
        <w:rPr>
          <w:i/>
          <w:iCs/>
        </w:rPr>
        <w:t>Id</w:t>
      </w:r>
      <w:r w:rsidR="00E56AF8">
        <w:rPr>
          <w:i/>
          <w:iCs/>
        </w:rPr>
        <w:t xml:space="preserve">entity </w:t>
      </w:r>
      <w:r w:rsidRPr="00790F6F">
        <w:rPr>
          <w:i/>
          <w:iCs/>
        </w:rPr>
        <w:t>Verification section</w:t>
      </w:r>
      <w:r w:rsidR="00E56AF8">
        <w:rPr>
          <w:i/>
          <w:iCs/>
        </w:rPr>
        <w:t>s,</w:t>
      </w:r>
      <w:r w:rsidRPr="00790F6F">
        <w:rPr>
          <w:i/>
          <w:iCs/>
        </w:rPr>
        <w:t xml:space="preserve"> 6.3</w:t>
      </w:r>
      <w:r w:rsidR="00E56AF8">
        <w:rPr>
          <w:i/>
          <w:iCs/>
        </w:rPr>
        <w:t xml:space="preserve"> </w:t>
      </w:r>
      <w:r w:rsidR="00FE3843">
        <w:rPr>
          <w:i/>
          <w:iCs/>
        </w:rPr>
        <w:t xml:space="preserve">and </w:t>
      </w:r>
      <w:r w:rsidR="00E56AF8">
        <w:rPr>
          <w:i/>
          <w:iCs/>
        </w:rPr>
        <w:t>6.5,</w:t>
      </w:r>
      <w:r w:rsidRPr="00790F6F">
        <w:rPr>
          <w:i/>
          <w:iCs/>
        </w:rPr>
        <w:t xml:space="preserve"> of the Credential Governance Framework were met in accordance with the vLEI Ecosystem Governance Framework.</w:t>
      </w:r>
    </w:p>
    <w:p w14:paraId="58E02701" w14:textId="683196A7" w:rsidR="007F2B22" w:rsidRPr="0074268D" w:rsidRDefault="007F2B22" w:rsidP="0074268D">
      <w:pPr>
        <w:ind w:left="576"/>
        <w:rPr>
          <w:highlight w:val="yellow"/>
        </w:rPr>
      </w:pPr>
    </w:p>
    <w:sectPr w:rsidR="007F2B22" w:rsidRPr="0074268D" w:rsidSect="00DA20EC">
      <w:type w:val="continuous"/>
      <w:pgSz w:w="12240" w:h="15840"/>
      <w:pgMar w:top="720" w:right="720" w:bottom="720" w:left="720" w:header="720"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2" w:author="GLEIF" w:date="2022-05-10T15:16:00Z" w:initials="GLEIF">
    <w:p w14:paraId="011C5A41" w14:textId="77777777" w:rsidR="00AE1271" w:rsidRDefault="00AE1271" w:rsidP="00AE1271">
      <w:pPr>
        <w:pStyle w:val="CommentText"/>
      </w:pPr>
      <w:r>
        <w:rPr>
          <w:rStyle w:val="CommentReference"/>
        </w:rPr>
        <w:annotationRef/>
      </w:r>
      <w:r>
        <w:rPr>
          <w:highlight w:val="green"/>
        </w:rPr>
        <w:t>Review</w:t>
      </w:r>
      <w:r w:rsidRPr="000E090D">
        <w:rPr>
          <w:highlight w:val="green"/>
        </w:rPr>
        <w:t xml:space="preserve"> this potential 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1C5A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50033" w16cex:dateUtc="2022-05-10T1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1C5A41" w16cid:durableId="262500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5618D" w14:textId="77777777" w:rsidR="00E85185" w:rsidRDefault="00E85185" w:rsidP="004035E6">
      <w:pPr>
        <w:spacing w:after="0"/>
      </w:pPr>
      <w:r>
        <w:separator/>
      </w:r>
    </w:p>
  </w:endnote>
  <w:endnote w:type="continuationSeparator" w:id="0">
    <w:p w14:paraId="5C20DD83" w14:textId="77777777" w:rsidR="00E85185" w:rsidRDefault="00E85185" w:rsidP="004035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8A37B" w14:textId="76124AD6" w:rsidR="004035E6" w:rsidRPr="004035E6" w:rsidRDefault="004035E6" w:rsidP="001D7629">
    <w:pPr>
      <w:pStyle w:val="Footer"/>
      <w:rPr>
        <w:rFonts w:ascii="Arial" w:hAnsi="Arial" w:cs="Arial"/>
        <w:sz w:val="22"/>
        <w:szCs w:val="22"/>
      </w:rPr>
    </w:pPr>
  </w:p>
  <w:p w14:paraId="1E3EC119" w14:textId="0D95CF2C" w:rsidR="004035E6" w:rsidRPr="004035E6" w:rsidRDefault="004035E6" w:rsidP="001D7629">
    <w:pPr>
      <w:pStyle w:val="Footer"/>
      <w:ind w:left="2592" w:hanging="2448"/>
      <w:rPr>
        <w:rFonts w:ascii="Arial" w:hAnsi="Arial" w:cs="Arial"/>
        <w:sz w:val="22"/>
        <w:szCs w:val="22"/>
      </w:rPr>
    </w:pPr>
    <w:r w:rsidRPr="004035E6">
      <w:rPr>
        <w:rFonts w:ascii="Arial" w:hAnsi="Arial" w:cs="Arial"/>
        <w:sz w:val="22"/>
        <w:szCs w:val="22"/>
      </w:rPr>
      <w:t>verifiable LEI (vLEI)</w:t>
    </w:r>
    <w:r w:rsidRPr="004035E6">
      <w:rPr>
        <w:rFonts w:ascii="Arial" w:hAnsi="Arial" w:cs="Arial"/>
        <w:sz w:val="22"/>
        <w:szCs w:val="22"/>
      </w:rPr>
      <w:tab/>
    </w:r>
    <w:r w:rsidR="001D7629">
      <w:rPr>
        <w:rFonts w:ascii="Arial" w:hAnsi="Arial" w:cs="Arial"/>
        <w:sz w:val="22"/>
        <w:szCs w:val="22"/>
      </w:rPr>
      <w:t xml:space="preserve">          </w:t>
    </w:r>
    <w:r w:rsidRPr="004035E6">
      <w:rPr>
        <w:rFonts w:ascii="Arial" w:hAnsi="Arial" w:cs="Arial"/>
        <w:sz w:val="22"/>
        <w:szCs w:val="22"/>
      </w:rPr>
      <w:t>Legal Entity Official Organizational</w:t>
    </w:r>
    <w:r w:rsidR="001B1F25">
      <w:rPr>
        <w:rFonts w:ascii="Arial" w:hAnsi="Arial" w:cs="Arial"/>
        <w:sz w:val="22"/>
        <w:szCs w:val="22"/>
      </w:rPr>
      <w:t xml:space="preserve"> Rol</w:t>
    </w:r>
    <w:r w:rsidR="001D7629">
      <w:rPr>
        <w:rFonts w:ascii="Arial" w:hAnsi="Arial" w:cs="Arial"/>
        <w:sz w:val="22"/>
        <w:szCs w:val="22"/>
      </w:rPr>
      <w:t xml:space="preserve">e                    </w:t>
    </w:r>
    <w:r w:rsidRPr="004035E6">
      <w:rPr>
        <w:rFonts w:ascii="Arial" w:hAnsi="Arial" w:cs="Arial"/>
        <w:sz w:val="22"/>
        <w:szCs w:val="22"/>
      </w:rPr>
      <w:t>202</w:t>
    </w:r>
    <w:r w:rsidR="00927A7F">
      <w:rPr>
        <w:rFonts w:ascii="Arial" w:hAnsi="Arial" w:cs="Arial"/>
        <w:sz w:val="22"/>
        <w:szCs w:val="22"/>
      </w:rPr>
      <w:t>2-0</w:t>
    </w:r>
    <w:ins w:id="0" w:author="GLEIF" w:date="2022-05-10T15:43:00Z">
      <w:r w:rsidR="007F56A8">
        <w:rPr>
          <w:rFonts w:ascii="Arial" w:hAnsi="Arial" w:cs="Arial"/>
          <w:sz w:val="22"/>
          <w:szCs w:val="22"/>
        </w:rPr>
        <w:t>5-10</w:t>
      </w:r>
    </w:ins>
    <w:del w:id="1" w:author="GLEIF" w:date="2022-03-10T18:26:00Z">
      <w:r w:rsidR="00927A7F" w:rsidDel="005059E7">
        <w:rPr>
          <w:rFonts w:ascii="Arial" w:hAnsi="Arial" w:cs="Arial"/>
          <w:sz w:val="22"/>
          <w:szCs w:val="22"/>
        </w:rPr>
        <w:delText>2</w:delText>
      </w:r>
    </w:del>
    <w:del w:id="2" w:author="GLEIF" w:date="2022-05-10T15:43:00Z">
      <w:r w:rsidR="00927A7F" w:rsidDel="007F56A8">
        <w:rPr>
          <w:rFonts w:ascii="Arial" w:hAnsi="Arial" w:cs="Arial"/>
          <w:sz w:val="22"/>
          <w:szCs w:val="22"/>
        </w:rPr>
        <w:delText>-</w:delText>
      </w:r>
    </w:del>
    <w:del w:id="3" w:author="GLEIF" w:date="2022-03-10T18:26:00Z">
      <w:r w:rsidR="00C73EA2" w:rsidDel="005059E7">
        <w:rPr>
          <w:rFonts w:ascii="Arial" w:hAnsi="Arial" w:cs="Arial"/>
          <w:sz w:val="22"/>
          <w:szCs w:val="22"/>
        </w:rPr>
        <w:delText>22</w:delText>
      </w:r>
    </w:del>
    <w:r w:rsidRPr="004035E6">
      <w:rPr>
        <w:rFonts w:ascii="Arial" w:hAnsi="Arial" w:cs="Arial"/>
        <w:sz w:val="22"/>
        <w:szCs w:val="22"/>
      </w:rPr>
      <w:t xml:space="preserve">, </w:t>
    </w:r>
    <w:r w:rsidR="00870D0B">
      <w:rPr>
        <w:rFonts w:ascii="Arial" w:hAnsi="Arial" w:cs="Arial"/>
        <w:sz w:val="22"/>
        <w:szCs w:val="22"/>
      </w:rPr>
      <w:t>v</w:t>
    </w:r>
    <w:r w:rsidR="00927A7F">
      <w:rPr>
        <w:rFonts w:ascii="Arial" w:hAnsi="Arial" w:cs="Arial"/>
        <w:sz w:val="22"/>
        <w:szCs w:val="22"/>
      </w:rPr>
      <w:t>0.</w:t>
    </w:r>
    <w:ins w:id="4" w:author="GLEIF" w:date="2022-05-10T15:43:00Z">
      <w:r w:rsidR="007F56A8">
        <w:rPr>
          <w:rFonts w:ascii="Arial" w:hAnsi="Arial" w:cs="Arial"/>
          <w:sz w:val="22"/>
          <w:szCs w:val="22"/>
        </w:rPr>
        <w:t>3</w:t>
      </w:r>
    </w:ins>
    <w:del w:id="5" w:author="GLEIF" w:date="2022-03-10T20:23:00Z">
      <w:r w:rsidR="00C73EA2" w:rsidDel="00F1514C">
        <w:rPr>
          <w:rFonts w:ascii="Arial" w:hAnsi="Arial" w:cs="Arial"/>
          <w:sz w:val="22"/>
          <w:szCs w:val="22"/>
        </w:rPr>
        <w:delText>1</w:delText>
      </w:r>
    </w:del>
    <w:r w:rsidR="00927A7F">
      <w:rPr>
        <w:rFonts w:ascii="Arial" w:hAnsi="Arial" w:cs="Arial"/>
        <w:sz w:val="22"/>
        <w:szCs w:val="22"/>
      </w:rPr>
      <w:t xml:space="preserve"> </w:t>
    </w:r>
    <w:r w:rsidR="00C73EA2">
      <w:rPr>
        <w:rFonts w:ascii="Arial" w:hAnsi="Arial" w:cs="Arial"/>
        <w:sz w:val="22"/>
        <w:szCs w:val="22"/>
      </w:rPr>
      <w:t>work</w:t>
    </w:r>
  </w:p>
  <w:p w14:paraId="1165D15C" w14:textId="15B4A27A" w:rsidR="004035E6" w:rsidRPr="004035E6" w:rsidRDefault="004035E6" w:rsidP="001D7629">
    <w:pPr>
      <w:pStyle w:val="Footer"/>
      <w:ind w:left="2592" w:hanging="2448"/>
      <w:rPr>
        <w:rFonts w:ascii="Arial" w:hAnsi="Arial" w:cs="Arial"/>
        <w:sz w:val="22"/>
        <w:szCs w:val="22"/>
      </w:rPr>
    </w:pPr>
    <w:r w:rsidRPr="004035E6">
      <w:rPr>
        <w:rFonts w:ascii="Arial" w:hAnsi="Arial" w:cs="Arial"/>
        <w:sz w:val="22"/>
        <w:szCs w:val="22"/>
      </w:rPr>
      <w:t>Ecosystem Governanc</w:t>
    </w:r>
    <w:r w:rsidR="001B1F25">
      <w:rPr>
        <w:rFonts w:ascii="Arial" w:hAnsi="Arial" w:cs="Arial"/>
        <w:sz w:val="22"/>
        <w:szCs w:val="22"/>
      </w:rPr>
      <w:t xml:space="preserve">e      </w:t>
    </w:r>
    <w:r w:rsidR="001D7629">
      <w:rPr>
        <w:rFonts w:ascii="Arial" w:hAnsi="Arial" w:cs="Arial"/>
        <w:sz w:val="22"/>
        <w:szCs w:val="22"/>
      </w:rPr>
      <w:t xml:space="preserve">     </w:t>
    </w:r>
    <w:r w:rsidR="001B1F25">
      <w:rPr>
        <w:rFonts w:ascii="Arial" w:hAnsi="Arial" w:cs="Arial"/>
        <w:sz w:val="22"/>
        <w:szCs w:val="22"/>
      </w:rPr>
      <w:t xml:space="preserve"> </w:t>
    </w:r>
    <w:r w:rsidRPr="004035E6">
      <w:rPr>
        <w:rFonts w:ascii="Arial" w:hAnsi="Arial" w:cs="Arial"/>
        <w:sz w:val="22"/>
        <w:szCs w:val="22"/>
      </w:rPr>
      <w:t>vLEI Credential</w:t>
    </w:r>
    <w:r w:rsidR="001B1F25">
      <w:rPr>
        <w:rFonts w:ascii="Arial" w:hAnsi="Arial" w:cs="Arial"/>
        <w:sz w:val="22"/>
        <w:szCs w:val="22"/>
      </w:rPr>
      <w:t xml:space="preserve"> Governance Framewo</w:t>
    </w:r>
    <w:r w:rsidR="00870D0B">
      <w:rPr>
        <w:rFonts w:ascii="Arial" w:hAnsi="Arial" w:cs="Arial"/>
        <w:sz w:val="22"/>
        <w:szCs w:val="22"/>
      </w:rPr>
      <w:t xml:space="preserve">rk               </w:t>
    </w:r>
    <w:r w:rsidR="00C73EA2">
      <w:rPr>
        <w:rFonts w:ascii="Arial" w:hAnsi="Arial" w:cs="Arial"/>
        <w:sz w:val="22"/>
        <w:szCs w:val="22"/>
      </w:rPr>
      <w:t xml:space="preserve">Post </w:t>
    </w:r>
    <w:r w:rsidR="00927A7F">
      <w:rPr>
        <w:rFonts w:ascii="Arial" w:hAnsi="Arial" w:cs="Arial"/>
        <w:sz w:val="22"/>
        <w:szCs w:val="22"/>
      </w:rPr>
      <w:t>Publication</w:t>
    </w:r>
    <w:r w:rsidR="00C73EA2">
      <w:rPr>
        <w:rFonts w:ascii="Arial" w:hAnsi="Arial" w:cs="Arial"/>
        <w:sz w:val="22"/>
        <w:szCs w:val="22"/>
      </w:rPr>
      <w:t xml:space="preserve"> Updates</w:t>
    </w:r>
  </w:p>
  <w:p w14:paraId="3683ACE6" w14:textId="12954139" w:rsidR="004035E6" w:rsidRPr="004035E6" w:rsidRDefault="004035E6" w:rsidP="001D7629">
    <w:pPr>
      <w:pStyle w:val="Footer"/>
      <w:ind w:left="2592" w:hanging="2448"/>
      <w:rPr>
        <w:rFonts w:ascii="Arial" w:hAnsi="Arial" w:cs="Arial"/>
        <w:sz w:val="22"/>
        <w:szCs w:val="22"/>
      </w:rPr>
    </w:pPr>
    <w:r w:rsidRPr="004035E6">
      <w:rPr>
        <w:rFonts w:ascii="Arial" w:hAnsi="Arial" w:cs="Arial"/>
        <w:sz w:val="22"/>
        <w:szCs w:val="22"/>
      </w:rPr>
      <w:t>Framework</w:t>
    </w:r>
    <w:r w:rsidR="001B1F25">
      <w:rPr>
        <w:rFonts w:ascii="Arial" w:hAnsi="Arial" w:cs="Arial"/>
        <w:sz w:val="22"/>
        <w:szCs w:val="22"/>
      </w:rPr>
      <w:t xml:space="preserve">                            </w:t>
    </w:r>
    <w:r w:rsidR="007B695C">
      <w:rPr>
        <w:rFonts w:ascii="Arial" w:hAnsi="Arial" w:cs="Arial"/>
        <w:sz w:val="22"/>
        <w:szCs w:val="22"/>
      </w:rPr>
      <w:tab/>
    </w:r>
    <w:r w:rsidR="007B695C">
      <w:rPr>
        <w:rFonts w:ascii="Arial" w:hAnsi="Arial" w:cs="Arial"/>
        <w:sz w:val="22"/>
        <w:szCs w:val="22"/>
      </w:rPr>
      <w:tab/>
    </w:r>
    <w:r w:rsidR="007B695C">
      <w:rPr>
        <w:rFonts w:ascii="Arial" w:hAnsi="Arial" w:cs="Arial"/>
        <w:sz w:val="22"/>
        <w:szCs w:val="22"/>
      </w:rPr>
      <w:tab/>
    </w:r>
    <w:r w:rsidR="007B695C">
      <w:rPr>
        <w:rFonts w:ascii="Arial" w:hAnsi="Arial" w:cs="Arial"/>
        <w:sz w:val="22"/>
        <w:szCs w:val="22"/>
      </w:rPr>
      <w:fldChar w:fldCharType="begin"/>
    </w:r>
    <w:r w:rsidR="007B695C">
      <w:rPr>
        <w:rFonts w:ascii="Arial" w:hAnsi="Arial" w:cs="Arial"/>
        <w:sz w:val="22"/>
        <w:szCs w:val="22"/>
      </w:rPr>
      <w:instrText xml:space="preserve"> PAGE 1 \* MERGEFORMAT </w:instrText>
    </w:r>
    <w:r w:rsidR="007B695C">
      <w:rPr>
        <w:rFonts w:ascii="Arial" w:hAnsi="Arial" w:cs="Arial"/>
        <w:sz w:val="22"/>
        <w:szCs w:val="22"/>
      </w:rPr>
      <w:fldChar w:fldCharType="separate"/>
    </w:r>
    <w:r w:rsidR="007B695C">
      <w:rPr>
        <w:rFonts w:ascii="Arial" w:hAnsi="Arial" w:cs="Arial"/>
        <w:noProof/>
        <w:sz w:val="22"/>
        <w:szCs w:val="22"/>
      </w:rPr>
      <w:t>1</w:t>
    </w:r>
    <w:r w:rsidR="007B695C">
      <w:rPr>
        <w:rFonts w:ascii="Arial" w:hAnsi="Arial" w:cs="Arial"/>
        <w:sz w:val="22"/>
        <w:szCs w:val="22"/>
      </w:rPr>
      <w:fldChar w:fldCharType="end"/>
    </w:r>
    <w:r w:rsidR="001B1F25">
      <w:rPr>
        <w:rFonts w:ascii="Arial" w:hAnsi="Arial" w:cs="Arial"/>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8E5C3" w14:textId="77777777" w:rsidR="00E85185" w:rsidRDefault="00E85185" w:rsidP="004035E6">
      <w:pPr>
        <w:spacing w:after="0"/>
      </w:pPr>
      <w:r>
        <w:separator/>
      </w:r>
    </w:p>
  </w:footnote>
  <w:footnote w:type="continuationSeparator" w:id="0">
    <w:p w14:paraId="2C6C8CA4" w14:textId="77777777" w:rsidR="00E85185" w:rsidRDefault="00E85185" w:rsidP="004035E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244C90E"/>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D4A08824"/>
    <w:lvl w:ilvl="0" w:tplc="9DD694D4">
      <w:start w:val="1"/>
      <w:numFmt w:val="decimal"/>
      <w:lvlText w:val="%1."/>
      <w:lvlJc w:val="left"/>
      <w:pPr>
        <w:tabs>
          <w:tab w:val="num" w:pos="1440"/>
        </w:tabs>
        <w:ind w:left="1440" w:hanging="360"/>
      </w:pPr>
    </w:lvl>
    <w:lvl w:ilvl="1" w:tplc="2AB02B06">
      <w:numFmt w:val="decimal"/>
      <w:lvlText w:val=""/>
      <w:lvlJc w:val="left"/>
    </w:lvl>
    <w:lvl w:ilvl="2" w:tplc="EC7E3282">
      <w:numFmt w:val="decimal"/>
      <w:lvlText w:val=""/>
      <w:lvlJc w:val="left"/>
    </w:lvl>
    <w:lvl w:ilvl="3" w:tplc="F37432CC">
      <w:numFmt w:val="decimal"/>
      <w:lvlText w:val=""/>
      <w:lvlJc w:val="left"/>
    </w:lvl>
    <w:lvl w:ilvl="4" w:tplc="0DCEFBCA">
      <w:numFmt w:val="decimal"/>
      <w:lvlText w:val=""/>
      <w:lvlJc w:val="left"/>
    </w:lvl>
    <w:lvl w:ilvl="5" w:tplc="13449B9A">
      <w:numFmt w:val="decimal"/>
      <w:lvlText w:val=""/>
      <w:lvlJc w:val="left"/>
    </w:lvl>
    <w:lvl w:ilvl="6" w:tplc="11043276">
      <w:numFmt w:val="decimal"/>
      <w:lvlText w:val=""/>
      <w:lvlJc w:val="left"/>
    </w:lvl>
    <w:lvl w:ilvl="7" w:tplc="535429E2">
      <w:numFmt w:val="decimal"/>
      <w:lvlText w:val=""/>
      <w:lvlJc w:val="left"/>
    </w:lvl>
    <w:lvl w:ilvl="8" w:tplc="2404145E">
      <w:numFmt w:val="decimal"/>
      <w:lvlText w:val=""/>
      <w:lvlJc w:val="left"/>
    </w:lvl>
  </w:abstractNum>
  <w:abstractNum w:abstractNumId="2" w15:restartNumberingAfterBreak="0">
    <w:nsid w:val="FFFFFF7E"/>
    <w:multiLevelType w:val="multilevel"/>
    <w:tmpl w:val="4552AA88"/>
    <w:lvl w:ilvl="0">
      <w:start w:val="1"/>
      <w:numFmt w:val="decimal"/>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A6F6B064"/>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hybridMultilevel"/>
    <w:tmpl w:val="87AE9D9C"/>
    <w:lvl w:ilvl="0" w:tplc="1E76F500">
      <w:start w:val="1"/>
      <w:numFmt w:val="bullet"/>
      <w:lvlText w:val=""/>
      <w:lvlJc w:val="left"/>
      <w:pPr>
        <w:tabs>
          <w:tab w:val="num" w:pos="1800"/>
        </w:tabs>
        <w:ind w:left="1800" w:hanging="360"/>
      </w:pPr>
      <w:rPr>
        <w:rFonts w:ascii="Symbol" w:hAnsi="Symbol" w:hint="default"/>
      </w:rPr>
    </w:lvl>
    <w:lvl w:ilvl="1" w:tplc="C17E7986">
      <w:numFmt w:val="decimal"/>
      <w:lvlText w:val=""/>
      <w:lvlJc w:val="left"/>
    </w:lvl>
    <w:lvl w:ilvl="2" w:tplc="729A0C2C">
      <w:numFmt w:val="decimal"/>
      <w:lvlText w:val=""/>
      <w:lvlJc w:val="left"/>
    </w:lvl>
    <w:lvl w:ilvl="3" w:tplc="5C66382A">
      <w:numFmt w:val="decimal"/>
      <w:lvlText w:val=""/>
      <w:lvlJc w:val="left"/>
    </w:lvl>
    <w:lvl w:ilvl="4" w:tplc="1A3CCD9A">
      <w:numFmt w:val="decimal"/>
      <w:lvlText w:val=""/>
      <w:lvlJc w:val="left"/>
    </w:lvl>
    <w:lvl w:ilvl="5" w:tplc="1D8A85B4">
      <w:numFmt w:val="decimal"/>
      <w:lvlText w:val=""/>
      <w:lvlJc w:val="left"/>
    </w:lvl>
    <w:lvl w:ilvl="6" w:tplc="B8C4E2A4">
      <w:numFmt w:val="decimal"/>
      <w:lvlText w:val=""/>
      <w:lvlJc w:val="left"/>
    </w:lvl>
    <w:lvl w:ilvl="7" w:tplc="43E28FA4">
      <w:numFmt w:val="decimal"/>
      <w:lvlText w:val=""/>
      <w:lvlJc w:val="left"/>
    </w:lvl>
    <w:lvl w:ilvl="8" w:tplc="1D7A4BF0">
      <w:numFmt w:val="decimal"/>
      <w:lvlText w:val=""/>
      <w:lvlJc w:val="left"/>
    </w:lvl>
  </w:abstractNum>
  <w:abstractNum w:abstractNumId="5" w15:restartNumberingAfterBreak="0">
    <w:nsid w:val="FFFFFF81"/>
    <w:multiLevelType w:val="singleLevel"/>
    <w:tmpl w:val="DE44701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hybridMultilevel"/>
    <w:tmpl w:val="C9FC557A"/>
    <w:lvl w:ilvl="0" w:tplc="C4BA8CC4">
      <w:start w:val="1"/>
      <w:numFmt w:val="bullet"/>
      <w:lvlText w:val=""/>
      <w:lvlJc w:val="left"/>
      <w:pPr>
        <w:tabs>
          <w:tab w:val="num" w:pos="1080"/>
        </w:tabs>
        <w:ind w:left="1080" w:hanging="360"/>
      </w:pPr>
      <w:rPr>
        <w:rFonts w:ascii="Symbol" w:hAnsi="Symbol" w:hint="default"/>
      </w:rPr>
    </w:lvl>
    <w:lvl w:ilvl="1" w:tplc="DC4C0116">
      <w:numFmt w:val="decimal"/>
      <w:lvlText w:val=""/>
      <w:lvlJc w:val="left"/>
    </w:lvl>
    <w:lvl w:ilvl="2" w:tplc="EEF009FC">
      <w:numFmt w:val="decimal"/>
      <w:lvlText w:val=""/>
      <w:lvlJc w:val="left"/>
    </w:lvl>
    <w:lvl w:ilvl="3" w:tplc="63CAAB2C">
      <w:numFmt w:val="decimal"/>
      <w:lvlText w:val=""/>
      <w:lvlJc w:val="left"/>
    </w:lvl>
    <w:lvl w:ilvl="4" w:tplc="366AF162">
      <w:numFmt w:val="decimal"/>
      <w:lvlText w:val=""/>
      <w:lvlJc w:val="left"/>
    </w:lvl>
    <w:lvl w:ilvl="5" w:tplc="0086551E">
      <w:numFmt w:val="decimal"/>
      <w:lvlText w:val=""/>
      <w:lvlJc w:val="left"/>
    </w:lvl>
    <w:lvl w:ilvl="6" w:tplc="DA162E06">
      <w:numFmt w:val="decimal"/>
      <w:lvlText w:val=""/>
      <w:lvlJc w:val="left"/>
    </w:lvl>
    <w:lvl w:ilvl="7" w:tplc="F8C8D79A">
      <w:numFmt w:val="decimal"/>
      <w:lvlText w:val=""/>
      <w:lvlJc w:val="left"/>
    </w:lvl>
    <w:lvl w:ilvl="8" w:tplc="AA0E5C8A">
      <w:numFmt w:val="decimal"/>
      <w:lvlText w:val=""/>
      <w:lvlJc w:val="left"/>
    </w:lvl>
  </w:abstractNum>
  <w:abstractNum w:abstractNumId="7" w15:restartNumberingAfterBreak="0">
    <w:nsid w:val="FFFFFF83"/>
    <w:multiLevelType w:val="singleLevel"/>
    <w:tmpl w:val="C11605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1E5DC6"/>
    <w:lvl w:ilvl="0">
      <w:start w:val="1"/>
      <w:numFmt w:val="decimal"/>
      <w:lvlText w:val="%1."/>
      <w:lvlJc w:val="left"/>
      <w:pPr>
        <w:tabs>
          <w:tab w:val="num" w:pos="360"/>
        </w:tabs>
        <w:ind w:left="360" w:hanging="360"/>
      </w:pPr>
    </w:lvl>
  </w:abstractNum>
  <w:abstractNum w:abstractNumId="9" w15:restartNumberingAfterBreak="0">
    <w:nsid w:val="FFFFFF89"/>
    <w:multiLevelType w:val="hybridMultilevel"/>
    <w:tmpl w:val="E1482E5E"/>
    <w:lvl w:ilvl="0" w:tplc="52D4F19A">
      <w:start w:val="1"/>
      <w:numFmt w:val="bullet"/>
      <w:pStyle w:val="ListBullet"/>
      <w:lvlText w:val=""/>
      <w:lvlJc w:val="left"/>
      <w:pPr>
        <w:tabs>
          <w:tab w:val="num" w:pos="360"/>
        </w:tabs>
        <w:ind w:left="360" w:hanging="360"/>
      </w:pPr>
      <w:rPr>
        <w:rFonts w:ascii="Symbol" w:hAnsi="Symbol" w:hint="default"/>
      </w:rPr>
    </w:lvl>
    <w:lvl w:ilvl="1" w:tplc="2A3A7014">
      <w:numFmt w:val="decimal"/>
      <w:lvlText w:val=""/>
      <w:lvlJc w:val="left"/>
    </w:lvl>
    <w:lvl w:ilvl="2" w:tplc="2FE0F1BC">
      <w:numFmt w:val="decimal"/>
      <w:lvlText w:val=""/>
      <w:lvlJc w:val="left"/>
    </w:lvl>
    <w:lvl w:ilvl="3" w:tplc="5A96BBDA">
      <w:numFmt w:val="decimal"/>
      <w:lvlText w:val=""/>
      <w:lvlJc w:val="left"/>
    </w:lvl>
    <w:lvl w:ilvl="4" w:tplc="0F86F304">
      <w:numFmt w:val="decimal"/>
      <w:lvlText w:val=""/>
      <w:lvlJc w:val="left"/>
    </w:lvl>
    <w:lvl w:ilvl="5" w:tplc="8E3E4F44">
      <w:numFmt w:val="decimal"/>
      <w:lvlText w:val=""/>
      <w:lvlJc w:val="left"/>
    </w:lvl>
    <w:lvl w:ilvl="6" w:tplc="3D821B0C">
      <w:numFmt w:val="decimal"/>
      <w:lvlText w:val=""/>
      <w:lvlJc w:val="left"/>
    </w:lvl>
    <w:lvl w:ilvl="7" w:tplc="F6888602">
      <w:numFmt w:val="decimal"/>
      <w:lvlText w:val=""/>
      <w:lvlJc w:val="left"/>
    </w:lvl>
    <w:lvl w:ilvl="8" w:tplc="9B6AC420">
      <w:numFmt w:val="decimal"/>
      <w:lvlText w:val=""/>
      <w:lvlJc w:val="left"/>
    </w:lvl>
  </w:abstractNum>
  <w:abstractNum w:abstractNumId="10" w15:restartNumberingAfterBreak="0">
    <w:nsid w:val="04A306CE"/>
    <w:multiLevelType w:val="hybridMultilevel"/>
    <w:tmpl w:val="CD1AF39E"/>
    <w:lvl w:ilvl="0" w:tplc="0809000F">
      <w:start w:val="1"/>
      <w:numFmt w:val="decimal"/>
      <w:lvlText w:val="%1."/>
      <w:lvlJc w:val="left"/>
      <w:pPr>
        <w:ind w:left="936" w:hanging="360"/>
      </w:pPr>
      <w:rPr>
        <w:rFonts w:hint="default"/>
      </w:rPr>
    </w:lvl>
    <w:lvl w:ilvl="1" w:tplc="08090019">
      <w:start w:val="1"/>
      <w:numFmt w:val="lowerLetter"/>
      <w:lvlText w:val="%2."/>
      <w:lvlJc w:val="left"/>
      <w:pPr>
        <w:ind w:left="1656" w:hanging="360"/>
      </w:pPr>
    </w:lvl>
    <w:lvl w:ilvl="2" w:tplc="0809001B">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1" w15:restartNumberingAfterBreak="0">
    <w:nsid w:val="09A24CE5"/>
    <w:multiLevelType w:val="hybridMultilevel"/>
    <w:tmpl w:val="6ABACBA0"/>
    <w:lvl w:ilvl="0" w:tplc="08090019">
      <w:start w:val="1"/>
      <w:numFmt w:val="lowerLetter"/>
      <w:lvlText w:val="%1."/>
      <w:lvlJc w:val="left"/>
      <w:pPr>
        <w:ind w:left="1656" w:hanging="360"/>
      </w:pPr>
    </w:lvl>
    <w:lvl w:ilvl="1" w:tplc="08090019" w:tentative="1">
      <w:start w:val="1"/>
      <w:numFmt w:val="lowerLetter"/>
      <w:lvlText w:val="%2."/>
      <w:lvlJc w:val="left"/>
      <w:pPr>
        <w:ind w:left="2376" w:hanging="360"/>
      </w:pPr>
    </w:lvl>
    <w:lvl w:ilvl="2" w:tplc="0809001B" w:tentative="1">
      <w:start w:val="1"/>
      <w:numFmt w:val="lowerRoman"/>
      <w:lvlText w:val="%3."/>
      <w:lvlJc w:val="right"/>
      <w:pPr>
        <w:ind w:left="3096" w:hanging="180"/>
      </w:pPr>
    </w:lvl>
    <w:lvl w:ilvl="3" w:tplc="0809000F" w:tentative="1">
      <w:start w:val="1"/>
      <w:numFmt w:val="decimal"/>
      <w:lvlText w:val="%4."/>
      <w:lvlJc w:val="left"/>
      <w:pPr>
        <w:ind w:left="3816" w:hanging="360"/>
      </w:pPr>
    </w:lvl>
    <w:lvl w:ilvl="4" w:tplc="08090019" w:tentative="1">
      <w:start w:val="1"/>
      <w:numFmt w:val="lowerLetter"/>
      <w:lvlText w:val="%5."/>
      <w:lvlJc w:val="left"/>
      <w:pPr>
        <w:ind w:left="4536" w:hanging="360"/>
      </w:pPr>
    </w:lvl>
    <w:lvl w:ilvl="5" w:tplc="0809001B" w:tentative="1">
      <w:start w:val="1"/>
      <w:numFmt w:val="lowerRoman"/>
      <w:lvlText w:val="%6."/>
      <w:lvlJc w:val="right"/>
      <w:pPr>
        <w:ind w:left="5256" w:hanging="180"/>
      </w:pPr>
    </w:lvl>
    <w:lvl w:ilvl="6" w:tplc="0809000F" w:tentative="1">
      <w:start w:val="1"/>
      <w:numFmt w:val="decimal"/>
      <w:lvlText w:val="%7."/>
      <w:lvlJc w:val="left"/>
      <w:pPr>
        <w:ind w:left="5976" w:hanging="360"/>
      </w:pPr>
    </w:lvl>
    <w:lvl w:ilvl="7" w:tplc="08090019" w:tentative="1">
      <w:start w:val="1"/>
      <w:numFmt w:val="lowerLetter"/>
      <w:lvlText w:val="%8."/>
      <w:lvlJc w:val="left"/>
      <w:pPr>
        <w:ind w:left="6696" w:hanging="360"/>
      </w:pPr>
    </w:lvl>
    <w:lvl w:ilvl="8" w:tplc="0809001B" w:tentative="1">
      <w:start w:val="1"/>
      <w:numFmt w:val="lowerRoman"/>
      <w:lvlText w:val="%9."/>
      <w:lvlJc w:val="right"/>
      <w:pPr>
        <w:ind w:left="7416" w:hanging="180"/>
      </w:pPr>
    </w:lvl>
  </w:abstractNum>
  <w:abstractNum w:abstractNumId="12" w15:restartNumberingAfterBreak="0">
    <w:nsid w:val="0FC366E5"/>
    <w:multiLevelType w:val="multilevel"/>
    <w:tmpl w:val="4AF04F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12DD5D8D"/>
    <w:multiLevelType w:val="hybridMultilevel"/>
    <w:tmpl w:val="D208FA42"/>
    <w:lvl w:ilvl="0" w:tplc="FAFEA1D4">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4" w15:restartNumberingAfterBreak="0">
    <w:nsid w:val="17FE3379"/>
    <w:multiLevelType w:val="hybridMultilevel"/>
    <w:tmpl w:val="3F864302"/>
    <w:lvl w:ilvl="0" w:tplc="21506690">
      <w:start w:val="1"/>
      <w:numFmt w:val="decimal"/>
      <w:lvlText w:val="%1."/>
      <w:lvlJc w:val="left"/>
      <w:pPr>
        <w:ind w:left="1080" w:hanging="360"/>
      </w:pPr>
      <w:rPr>
        <w:rFonts w:hint="default"/>
      </w:rPr>
    </w:lvl>
    <w:lvl w:ilvl="1" w:tplc="1B304FB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AE502FC"/>
    <w:multiLevelType w:val="hybridMultilevel"/>
    <w:tmpl w:val="4E8A564C"/>
    <w:lvl w:ilvl="0" w:tplc="04090001">
      <w:start w:val="1"/>
      <w:numFmt w:val="decimal"/>
      <w:lvlText w:val="%1."/>
      <w:lvlJc w:val="left"/>
      <w:pPr>
        <w:ind w:left="936" w:hanging="360"/>
      </w:p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1C830081"/>
    <w:multiLevelType w:val="hybridMultilevel"/>
    <w:tmpl w:val="1D90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A50676"/>
    <w:multiLevelType w:val="hybridMultilevel"/>
    <w:tmpl w:val="013CB310"/>
    <w:lvl w:ilvl="0" w:tplc="F3AA74F6">
      <w:start w:val="1"/>
      <w:numFmt w:val="bullet"/>
      <w:lvlText w:val=""/>
      <w:lvlJc w:val="left"/>
      <w:pPr>
        <w:ind w:left="720" w:hanging="360"/>
      </w:pPr>
      <w:rPr>
        <w:rFonts w:ascii="Symbol" w:hAnsi="Symbol" w:hint="default"/>
      </w:rPr>
    </w:lvl>
    <w:lvl w:ilvl="1" w:tplc="6BE25E1C">
      <w:start w:val="1"/>
      <w:numFmt w:val="bullet"/>
      <w:lvlText w:val="o"/>
      <w:lvlJc w:val="left"/>
      <w:pPr>
        <w:ind w:left="1440" w:hanging="360"/>
      </w:pPr>
      <w:rPr>
        <w:rFonts w:ascii="Courier New" w:hAnsi="Courier New" w:hint="default"/>
      </w:rPr>
    </w:lvl>
    <w:lvl w:ilvl="2" w:tplc="EE92F0FE">
      <w:start w:val="1"/>
      <w:numFmt w:val="bullet"/>
      <w:lvlText w:val=""/>
      <w:lvlJc w:val="left"/>
      <w:pPr>
        <w:ind w:left="2160" w:hanging="360"/>
      </w:pPr>
      <w:rPr>
        <w:rFonts w:ascii="Wingdings" w:hAnsi="Wingdings" w:hint="default"/>
      </w:rPr>
    </w:lvl>
    <w:lvl w:ilvl="3" w:tplc="D6228A1E">
      <w:start w:val="1"/>
      <w:numFmt w:val="bullet"/>
      <w:lvlText w:val=""/>
      <w:lvlJc w:val="left"/>
      <w:pPr>
        <w:ind w:left="2880" w:hanging="360"/>
      </w:pPr>
      <w:rPr>
        <w:rFonts w:ascii="Symbol" w:hAnsi="Symbol" w:hint="default"/>
      </w:rPr>
    </w:lvl>
    <w:lvl w:ilvl="4" w:tplc="37CA8D96">
      <w:start w:val="1"/>
      <w:numFmt w:val="bullet"/>
      <w:lvlText w:val="o"/>
      <w:lvlJc w:val="left"/>
      <w:pPr>
        <w:ind w:left="3600" w:hanging="360"/>
      </w:pPr>
      <w:rPr>
        <w:rFonts w:ascii="Courier New" w:hAnsi="Courier New" w:hint="default"/>
      </w:rPr>
    </w:lvl>
    <w:lvl w:ilvl="5" w:tplc="2226510E">
      <w:start w:val="1"/>
      <w:numFmt w:val="bullet"/>
      <w:lvlText w:val=""/>
      <w:lvlJc w:val="left"/>
      <w:pPr>
        <w:ind w:left="4320" w:hanging="360"/>
      </w:pPr>
      <w:rPr>
        <w:rFonts w:ascii="Wingdings" w:hAnsi="Wingdings" w:hint="default"/>
      </w:rPr>
    </w:lvl>
    <w:lvl w:ilvl="6" w:tplc="E5C2E0F6">
      <w:start w:val="1"/>
      <w:numFmt w:val="bullet"/>
      <w:lvlText w:val=""/>
      <w:lvlJc w:val="left"/>
      <w:pPr>
        <w:ind w:left="5040" w:hanging="360"/>
      </w:pPr>
      <w:rPr>
        <w:rFonts w:ascii="Symbol" w:hAnsi="Symbol" w:hint="default"/>
      </w:rPr>
    </w:lvl>
    <w:lvl w:ilvl="7" w:tplc="FAF2C65A">
      <w:start w:val="1"/>
      <w:numFmt w:val="bullet"/>
      <w:lvlText w:val="o"/>
      <w:lvlJc w:val="left"/>
      <w:pPr>
        <w:ind w:left="5760" w:hanging="360"/>
      </w:pPr>
      <w:rPr>
        <w:rFonts w:ascii="Courier New" w:hAnsi="Courier New" w:hint="default"/>
      </w:rPr>
    </w:lvl>
    <w:lvl w:ilvl="8" w:tplc="0A62A4A4">
      <w:start w:val="1"/>
      <w:numFmt w:val="bullet"/>
      <w:lvlText w:val=""/>
      <w:lvlJc w:val="left"/>
      <w:pPr>
        <w:ind w:left="6480" w:hanging="360"/>
      </w:pPr>
      <w:rPr>
        <w:rFonts w:ascii="Wingdings" w:hAnsi="Wingdings" w:hint="default"/>
      </w:rPr>
    </w:lvl>
  </w:abstractNum>
  <w:abstractNum w:abstractNumId="18" w15:restartNumberingAfterBreak="0">
    <w:nsid w:val="23731B7B"/>
    <w:multiLevelType w:val="hybridMultilevel"/>
    <w:tmpl w:val="07046AA6"/>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9" w15:restartNumberingAfterBreak="0">
    <w:nsid w:val="255E48E7"/>
    <w:multiLevelType w:val="hybridMultilevel"/>
    <w:tmpl w:val="FEC6B3F0"/>
    <w:lvl w:ilvl="0" w:tplc="0409000F">
      <w:start w:val="1"/>
      <w:numFmt w:val="decimal"/>
      <w:lvlText w:val="%1."/>
      <w:lvlJc w:val="left"/>
      <w:pPr>
        <w:ind w:left="720" w:hanging="360"/>
      </w:pPr>
      <w:rPr>
        <w:rFonts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15:restartNumberingAfterBreak="0">
    <w:nsid w:val="2DA30F75"/>
    <w:multiLevelType w:val="hybridMultilevel"/>
    <w:tmpl w:val="728833E0"/>
    <w:lvl w:ilvl="0" w:tplc="0409000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5259FF"/>
    <w:multiLevelType w:val="hybridMultilevel"/>
    <w:tmpl w:val="BCA47F64"/>
    <w:lvl w:ilvl="0" w:tplc="04090001">
      <w:start w:val="1"/>
      <w:numFmt w:val="decimal"/>
      <w:lvlText w:val="%1."/>
      <w:lvlJc w:val="left"/>
      <w:pPr>
        <w:ind w:left="720" w:hanging="360"/>
      </w:p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start w:val="1"/>
      <w:numFmt w:val="lowerRoman"/>
      <w:lvlText w:val="%6."/>
      <w:lvlJc w:val="right"/>
      <w:pPr>
        <w:ind w:left="4320" w:hanging="180"/>
      </w:pPr>
    </w:lvl>
    <w:lvl w:ilvl="6" w:tplc="04090001">
      <w:start w:val="1"/>
      <w:numFmt w:val="decimal"/>
      <w:lvlText w:val="%7."/>
      <w:lvlJc w:val="left"/>
      <w:pPr>
        <w:ind w:left="5040" w:hanging="360"/>
      </w:pPr>
    </w:lvl>
    <w:lvl w:ilvl="7" w:tplc="04090003">
      <w:start w:val="1"/>
      <w:numFmt w:val="lowerLetter"/>
      <w:lvlText w:val="%8."/>
      <w:lvlJc w:val="left"/>
      <w:pPr>
        <w:ind w:left="5760" w:hanging="360"/>
      </w:pPr>
    </w:lvl>
    <w:lvl w:ilvl="8" w:tplc="04090005">
      <w:start w:val="1"/>
      <w:numFmt w:val="lowerRoman"/>
      <w:lvlText w:val="%9."/>
      <w:lvlJc w:val="right"/>
      <w:pPr>
        <w:ind w:left="6480" w:hanging="180"/>
      </w:pPr>
    </w:lvl>
  </w:abstractNum>
  <w:abstractNum w:abstractNumId="22" w15:restartNumberingAfterBreak="0">
    <w:nsid w:val="43E86075"/>
    <w:multiLevelType w:val="multilevel"/>
    <w:tmpl w:val="E6CE31EE"/>
    <w:lvl w:ilvl="0">
      <w:start w:val="1"/>
      <w:numFmt w:val="decimal"/>
      <w:lvlText w:val="%1."/>
      <w:lvlJc w:val="left"/>
      <w:pPr>
        <w:ind w:left="1080" w:hanging="360"/>
      </w:pPr>
      <w:rPr>
        <w:rFonts w:asciiTheme="minorHAnsi" w:eastAsia="Times New Roman" w:hAnsiTheme="minorHAnsi" w:cs="Times New Roman"/>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44540E20"/>
    <w:multiLevelType w:val="hybridMultilevel"/>
    <w:tmpl w:val="6F48BCC4"/>
    <w:lvl w:ilvl="0" w:tplc="0809000F">
      <w:start w:val="1"/>
      <w:numFmt w:val="decimal"/>
      <w:lvlText w:val="%1."/>
      <w:lvlJc w:val="left"/>
      <w:pPr>
        <w:ind w:left="648" w:hanging="360"/>
      </w:pPr>
      <w:rPr>
        <w:rFonts w:hint="default"/>
      </w:rPr>
    </w:lvl>
    <w:lvl w:ilvl="1" w:tplc="08090019">
      <w:start w:val="1"/>
      <w:numFmt w:val="lowerLetter"/>
      <w:lvlText w:val="%2."/>
      <w:lvlJc w:val="left"/>
      <w:pPr>
        <w:ind w:left="1368" w:hanging="360"/>
      </w:pPr>
    </w:lvl>
    <w:lvl w:ilvl="2" w:tplc="0809001B">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24" w15:restartNumberingAfterBreak="0">
    <w:nsid w:val="49A46300"/>
    <w:multiLevelType w:val="hybridMultilevel"/>
    <w:tmpl w:val="166C8684"/>
    <w:lvl w:ilvl="0" w:tplc="0809000F">
      <w:start w:val="1"/>
      <w:numFmt w:val="decimal"/>
      <w:lvlText w:val="%1."/>
      <w:lvlJc w:val="left"/>
      <w:pPr>
        <w:ind w:left="936" w:hanging="360"/>
      </w:pPr>
      <w:rPr>
        <w:rFonts w:hint="default"/>
      </w:rPr>
    </w:lvl>
    <w:lvl w:ilvl="1" w:tplc="08090019">
      <w:start w:val="1"/>
      <w:numFmt w:val="lowerLetter"/>
      <w:lvlText w:val="%2."/>
      <w:lvlJc w:val="left"/>
      <w:pPr>
        <w:ind w:left="1656" w:hanging="360"/>
      </w:pPr>
    </w:lvl>
    <w:lvl w:ilvl="2" w:tplc="0809001B">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5" w15:restartNumberingAfterBreak="0">
    <w:nsid w:val="4B193502"/>
    <w:multiLevelType w:val="hybridMultilevel"/>
    <w:tmpl w:val="EF0050E0"/>
    <w:lvl w:ilvl="0" w:tplc="0809000F">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6" w15:restartNumberingAfterBreak="0">
    <w:nsid w:val="4C7E4A5E"/>
    <w:multiLevelType w:val="multilevel"/>
    <w:tmpl w:val="F7B0D4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F763488"/>
    <w:multiLevelType w:val="hybridMultilevel"/>
    <w:tmpl w:val="CD1AF3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1ED27BB"/>
    <w:multiLevelType w:val="hybridMultilevel"/>
    <w:tmpl w:val="BA78FD80"/>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62504C0"/>
    <w:multiLevelType w:val="hybridMultilevel"/>
    <w:tmpl w:val="E82464C4"/>
    <w:lvl w:ilvl="0" w:tplc="46EE71D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5B3D03E9"/>
    <w:multiLevelType w:val="multilevel"/>
    <w:tmpl w:val="829C10B0"/>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ED6769C"/>
    <w:multiLevelType w:val="hybridMultilevel"/>
    <w:tmpl w:val="6944D420"/>
    <w:lvl w:ilvl="0" w:tplc="08090001">
      <w:start w:val="20"/>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7B264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3" w15:restartNumberingAfterBreak="0">
    <w:nsid w:val="74C31B72"/>
    <w:multiLevelType w:val="hybridMultilevel"/>
    <w:tmpl w:val="94F64758"/>
    <w:lvl w:ilvl="0" w:tplc="04070001">
      <w:start w:val="1"/>
      <w:numFmt w:val="bullet"/>
      <w:lvlText w:val=""/>
      <w:lvlJc w:val="left"/>
      <w:pPr>
        <w:ind w:left="706" w:hanging="360"/>
      </w:pPr>
      <w:rPr>
        <w:rFonts w:ascii="Symbol" w:hAnsi="Symbol" w:hint="default"/>
      </w:rPr>
    </w:lvl>
    <w:lvl w:ilvl="1" w:tplc="04070003">
      <w:start w:val="1"/>
      <w:numFmt w:val="bullet"/>
      <w:lvlText w:val="o"/>
      <w:lvlJc w:val="left"/>
      <w:pPr>
        <w:ind w:left="1426" w:hanging="360"/>
      </w:pPr>
      <w:rPr>
        <w:rFonts w:ascii="Courier New" w:hAnsi="Courier New" w:cs="Courier New" w:hint="default"/>
      </w:rPr>
    </w:lvl>
    <w:lvl w:ilvl="2" w:tplc="04070005">
      <w:start w:val="1"/>
      <w:numFmt w:val="bullet"/>
      <w:lvlText w:val=""/>
      <w:lvlJc w:val="left"/>
      <w:pPr>
        <w:ind w:left="2146" w:hanging="360"/>
      </w:pPr>
      <w:rPr>
        <w:rFonts w:ascii="Wingdings" w:hAnsi="Wingdings" w:hint="default"/>
      </w:rPr>
    </w:lvl>
    <w:lvl w:ilvl="3" w:tplc="04070001" w:tentative="1">
      <w:start w:val="1"/>
      <w:numFmt w:val="bullet"/>
      <w:lvlText w:val=""/>
      <w:lvlJc w:val="left"/>
      <w:pPr>
        <w:ind w:left="2866" w:hanging="360"/>
      </w:pPr>
      <w:rPr>
        <w:rFonts w:ascii="Symbol" w:hAnsi="Symbol" w:hint="default"/>
      </w:rPr>
    </w:lvl>
    <w:lvl w:ilvl="4" w:tplc="04070003" w:tentative="1">
      <w:start w:val="1"/>
      <w:numFmt w:val="bullet"/>
      <w:lvlText w:val="o"/>
      <w:lvlJc w:val="left"/>
      <w:pPr>
        <w:ind w:left="3586" w:hanging="360"/>
      </w:pPr>
      <w:rPr>
        <w:rFonts w:ascii="Courier New" w:hAnsi="Courier New" w:cs="Courier New" w:hint="default"/>
      </w:rPr>
    </w:lvl>
    <w:lvl w:ilvl="5" w:tplc="04070005" w:tentative="1">
      <w:start w:val="1"/>
      <w:numFmt w:val="bullet"/>
      <w:lvlText w:val=""/>
      <w:lvlJc w:val="left"/>
      <w:pPr>
        <w:ind w:left="4306" w:hanging="360"/>
      </w:pPr>
      <w:rPr>
        <w:rFonts w:ascii="Wingdings" w:hAnsi="Wingdings" w:hint="default"/>
      </w:rPr>
    </w:lvl>
    <w:lvl w:ilvl="6" w:tplc="04070001" w:tentative="1">
      <w:start w:val="1"/>
      <w:numFmt w:val="bullet"/>
      <w:lvlText w:val=""/>
      <w:lvlJc w:val="left"/>
      <w:pPr>
        <w:ind w:left="5026" w:hanging="360"/>
      </w:pPr>
      <w:rPr>
        <w:rFonts w:ascii="Symbol" w:hAnsi="Symbol" w:hint="default"/>
      </w:rPr>
    </w:lvl>
    <w:lvl w:ilvl="7" w:tplc="04070003" w:tentative="1">
      <w:start w:val="1"/>
      <w:numFmt w:val="bullet"/>
      <w:lvlText w:val="o"/>
      <w:lvlJc w:val="left"/>
      <w:pPr>
        <w:ind w:left="5746" w:hanging="360"/>
      </w:pPr>
      <w:rPr>
        <w:rFonts w:ascii="Courier New" w:hAnsi="Courier New" w:cs="Courier New" w:hint="default"/>
      </w:rPr>
    </w:lvl>
    <w:lvl w:ilvl="8" w:tplc="04070005" w:tentative="1">
      <w:start w:val="1"/>
      <w:numFmt w:val="bullet"/>
      <w:lvlText w:val=""/>
      <w:lvlJc w:val="left"/>
      <w:pPr>
        <w:ind w:left="6466" w:hanging="360"/>
      </w:pPr>
      <w:rPr>
        <w:rFonts w:ascii="Wingdings" w:hAnsi="Wingdings" w:hint="default"/>
      </w:rPr>
    </w:lvl>
  </w:abstractNum>
  <w:abstractNum w:abstractNumId="34" w15:restartNumberingAfterBreak="0">
    <w:nsid w:val="7638068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785A5E4B"/>
    <w:multiLevelType w:val="hybridMultilevel"/>
    <w:tmpl w:val="AFFE1FE4"/>
    <w:lvl w:ilvl="0" w:tplc="EE1AEE66">
      <w:start w:val="1"/>
      <w:numFmt w:val="decimal"/>
      <w:lvlText w:val="%1."/>
      <w:lvlJc w:val="left"/>
      <w:pPr>
        <w:ind w:left="936" w:hanging="360"/>
      </w:pPr>
      <w:rPr>
        <w:rFonts w:hint="default"/>
      </w:rPr>
    </w:lvl>
    <w:lvl w:ilvl="1" w:tplc="08090019">
      <w:start w:val="1"/>
      <w:numFmt w:val="lowerLetter"/>
      <w:lvlText w:val="%2."/>
      <w:lvlJc w:val="left"/>
      <w:pPr>
        <w:ind w:left="1656" w:hanging="360"/>
      </w:pPr>
    </w:lvl>
    <w:lvl w:ilvl="2" w:tplc="0809001B">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6" w15:restartNumberingAfterBreak="0">
    <w:nsid w:val="7CCB53F0"/>
    <w:multiLevelType w:val="hybridMultilevel"/>
    <w:tmpl w:val="62AA9B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21"/>
  </w:num>
  <w:num w:numId="3">
    <w:abstractNumId w:val="26"/>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9"/>
  </w:num>
  <w:num w:numId="7">
    <w:abstractNumId w:val="20"/>
  </w:num>
  <w:num w:numId="8">
    <w:abstractNumId w:val="0"/>
  </w:num>
  <w:num w:numId="9">
    <w:abstractNumId w:val="1"/>
  </w:num>
  <w:num w:numId="10">
    <w:abstractNumId w:val="2"/>
  </w:num>
  <w:num w:numId="11">
    <w:abstractNumId w:val="3"/>
  </w:num>
  <w:num w:numId="12">
    <w:abstractNumId w:val="32"/>
  </w:num>
  <w:num w:numId="13">
    <w:abstractNumId w:val="4"/>
  </w:num>
  <w:num w:numId="14">
    <w:abstractNumId w:val="5"/>
  </w:num>
  <w:num w:numId="15">
    <w:abstractNumId w:val="6"/>
  </w:num>
  <w:num w:numId="16">
    <w:abstractNumId w:val="7"/>
  </w:num>
  <w:num w:numId="17">
    <w:abstractNumId w:val="32"/>
    <w:lvlOverride w:ilvl="0">
      <w:startOverride w:val="1"/>
    </w:lvlOverride>
  </w:num>
  <w:num w:numId="18">
    <w:abstractNumId w:val="32"/>
    <w:lvlOverride w:ilvl="0">
      <w:startOverride w:val="1"/>
    </w:lvlOverride>
  </w:num>
  <w:num w:numId="19">
    <w:abstractNumId w:val="32"/>
    <w:lvlOverride w:ilvl="0">
      <w:startOverride w:val="1"/>
    </w:lvlOverride>
  </w:num>
  <w:num w:numId="20">
    <w:abstractNumId w:val="32"/>
    <w:lvlOverride w:ilvl="0">
      <w:startOverride w:val="1"/>
    </w:lvlOverride>
  </w:num>
  <w:num w:numId="21">
    <w:abstractNumId w:val="19"/>
  </w:num>
  <w:num w:numId="22">
    <w:abstractNumId w:val="18"/>
  </w:num>
  <w:num w:numId="23">
    <w:abstractNumId w:val="16"/>
  </w:num>
  <w:num w:numId="24">
    <w:abstractNumId w:val="34"/>
  </w:num>
  <w:num w:numId="25">
    <w:abstractNumId w:val="30"/>
  </w:num>
  <w:num w:numId="26">
    <w:abstractNumId w:val="32"/>
  </w:num>
  <w:num w:numId="27">
    <w:abstractNumId w:val="32"/>
    <w:lvlOverride w:ilvl="0">
      <w:startOverride w:val="1"/>
    </w:lvlOverride>
  </w:num>
  <w:num w:numId="28">
    <w:abstractNumId w:val="32"/>
    <w:lvlOverride w:ilvl="0">
      <w:startOverride w:val="1"/>
    </w:lvlOverride>
  </w:num>
  <w:num w:numId="29">
    <w:abstractNumId w:val="32"/>
    <w:lvlOverride w:ilvl="0">
      <w:startOverride w:val="1"/>
    </w:lvlOverride>
  </w:num>
  <w:num w:numId="30">
    <w:abstractNumId w:val="22"/>
  </w:num>
  <w:num w:numId="31">
    <w:abstractNumId w:val="8"/>
  </w:num>
  <w:num w:numId="32">
    <w:abstractNumId w:val="31"/>
  </w:num>
  <w:num w:numId="33">
    <w:abstractNumId w:val="27"/>
  </w:num>
  <w:num w:numId="34">
    <w:abstractNumId w:val="33"/>
  </w:num>
  <w:num w:numId="35">
    <w:abstractNumId w:val="10"/>
  </w:num>
  <w:num w:numId="36">
    <w:abstractNumId w:val="36"/>
  </w:num>
  <w:num w:numId="37">
    <w:abstractNumId w:val="35"/>
  </w:num>
  <w:num w:numId="38">
    <w:abstractNumId w:val="25"/>
  </w:num>
  <w:num w:numId="39">
    <w:abstractNumId w:val="28"/>
  </w:num>
  <w:num w:numId="40">
    <w:abstractNumId w:val="23"/>
  </w:num>
  <w:num w:numId="41">
    <w:abstractNumId w:val="29"/>
  </w:num>
  <w:num w:numId="42">
    <w:abstractNumId w:val="11"/>
  </w:num>
  <w:num w:numId="43">
    <w:abstractNumId w:val="24"/>
  </w:num>
  <w:num w:numId="44">
    <w:abstractNumId w:val="15"/>
  </w:num>
  <w:num w:numId="45">
    <w:abstractNumId w:val="14"/>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DC"/>
    <w:rsid w:val="000070B9"/>
    <w:rsid w:val="00031293"/>
    <w:rsid w:val="000378E6"/>
    <w:rsid w:val="000722E1"/>
    <w:rsid w:val="000863C0"/>
    <w:rsid w:val="000A52D6"/>
    <w:rsid w:val="000B3CE4"/>
    <w:rsid w:val="000B7BD0"/>
    <w:rsid w:val="000D6F47"/>
    <w:rsid w:val="000E3B2C"/>
    <w:rsid w:val="000E7049"/>
    <w:rsid w:val="000F237C"/>
    <w:rsid w:val="00110DA4"/>
    <w:rsid w:val="00124FA5"/>
    <w:rsid w:val="00126478"/>
    <w:rsid w:val="001269DF"/>
    <w:rsid w:val="0012742F"/>
    <w:rsid w:val="00141B64"/>
    <w:rsid w:val="00141F64"/>
    <w:rsid w:val="00155941"/>
    <w:rsid w:val="00160A62"/>
    <w:rsid w:val="00171809"/>
    <w:rsid w:val="00180BF9"/>
    <w:rsid w:val="001903B0"/>
    <w:rsid w:val="00192680"/>
    <w:rsid w:val="001B13FC"/>
    <w:rsid w:val="001B1F25"/>
    <w:rsid w:val="001C0A7B"/>
    <w:rsid w:val="001D7629"/>
    <w:rsid w:val="001E38D2"/>
    <w:rsid w:val="001E699A"/>
    <w:rsid w:val="001E6AC6"/>
    <w:rsid w:val="001F1A62"/>
    <w:rsid w:val="001F4C05"/>
    <w:rsid w:val="0020581E"/>
    <w:rsid w:val="0020759D"/>
    <w:rsid w:val="00233A30"/>
    <w:rsid w:val="002340AE"/>
    <w:rsid w:val="00236C56"/>
    <w:rsid w:val="00240B92"/>
    <w:rsid w:val="002428B3"/>
    <w:rsid w:val="00245DA1"/>
    <w:rsid w:val="0027450F"/>
    <w:rsid w:val="0029793E"/>
    <w:rsid w:val="002A2587"/>
    <w:rsid w:val="002A292F"/>
    <w:rsid w:val="002A460B"/>
    <w:rsid w:val="002B667C"/>
    <w:rsid w:val="002E1264"/>
    <w:rsid w:val="002E730D"/>
    <w:rsid w:val="002F1288"/>
    <w:rsid w:val="002F1897"/>
    <w:rsid w:val="002F3882"/>
    <w:rsid w:val="00301CA5"/>
    <w:rsid w:val="003061C5"/>
    <w:rsid w:val="0031260F"/>
    <w:rsid w:val="0031412B"/>
    <w:rsid w:val="00315994"/>
    <w:rsid w:val="003164F6"/>
    <w:rsid w:val="003179D7"/>
    <w:rsid w:val="00325C09"/>
    <w:rsid w:val="00331603"/>
    <w:rsid w:val="00333504"/>
    <w:rsid w:val="00342901"/>
    <w:rsid w:val="00347657"/>
    <w:rsid w:val="00364163"/>
    <w:rsid w:val="0039188C"/>
    <w:rsid w:val="003A6D72"/>
    <w:rsid w:val="003B06D2"/>
    <w:rsid w:val="003B1AE9"/>
    <w:rsid w:val="003C68C5"/>
    <w:rsid w:val="003D5EC5"/>
    <w:rsid w:val="003E1FEE"/>
    <w:rsid w:val="003F2AA5"/>
    <w:rsid w:val="003F5023"/>
    <w:rsid w:val="004035E6"/>
    <w:rsid w:val="00403F6E"/>
    <w:rsid w:val="00406208"/>
    <w:rsid w:val="00420D04"/>
    <w:rsid w:val="00423A56"/>
    <w:rsid w:val="0043127D"/>
    <w:rsid w:val="00435498"/>
    <w:rsid w:val="00454F91"/>
    <w:rsid w:val="00455449"/>
    <w:rsid w:val="004603C5"/>
    <w:rsid w:val="00461AF3"/>
    <w:rsid w:val="00480D6B"/>
    <w:rsid w:val="00481C26"/>
    <w:rsid w:val="004900E8"/>
    <w:rsid w:val="004B2A7C"/>
    <w:rsid w:val="004B2B19"/>
    <w:rsid w:val="004B7F33"/>
    <w:rsid w:val="004C3708"/>
    <w:rsid w:val="004C4757"/>
    <w:rsid w:val="004C7BFE"/>
    <w:rsid w:val="004D0AEE"/>
    <w:rsid w:val="004D7E09"/>
    <w:rsid w:val="004E0234"/>
    <w:rsid w:val="004E1529"/>
    <w:rsid w:val="004E40E4"/>
    <w:rsid w:val="004F01B1"/>
    <w:rsid w:val="004F3432"/>
    <w:rsid w:val="005017A5"/>
    <w:rsid w:val="005059E7"/>
    <w:rsid w:val="0051768F"/>
    <w:rsid w:val="00520A51"/>
    <w:rsid w:val="005278D0"/>
    <w:rsid w:val="00543655"/>
    <w:rsid w:val="00543F1B"/>
    <w:rsid w:val="00551DE2"/>
    <w:rsid w:val="0057324C"/>
    <w:rsid w:val="0058628F"/>
    <w:rsid w:val="0059065D"/>
    <w:rsid w:val="00594159"/>
    <w:rsid w:val="00595A28"/>
    <w:rsid w:val="005A7089"/>
    <w:rsid w:val="005B1A85"/>
    <w:rsid w:val="005C4526"/>
    <w:rsid w:val="005C78D5"/>
    <w:rsid w:val="005E53F1"/>
    <w:rsid w:val="005F11AB"/>
    <w:rsid w:val="005F2DF4"/>
    <w:rsid w:val="005F6194"/>
    <w:rsid w:val="00605A5D"/>
    <w:rsid w:val="006102D0"/>
    <w:rsid w:val="00611254"/>
    <w:rsid w:val="006117C4"/>
    <w:rsid w:val="00613A51"/>
    <w:rsid w:val="00614713"/>
    <w:rsid w:val="006254F0"/>
    <w:rsid w:val="006674A1"/>
    <w:rsid w:val="00692C63"/>
    <w:rsid w:val="006952C3"/>
    <w:rsid w:val="006A3849"/>
    <w:rsid w:val="006A60FE"/>
    <w:rsid w:val="006B4B86"/>
    <w:rsid w:val="006B6067"/>
    <w:rsid w:val="006B718C"/>
    <w:rsid w:val="006C1282"/>
    <w:rsid w:val="006C2399"/>
    <w:rsid w:val="006C3610"/>
    <w:rsid w:val="006D1E97"/>
    <w:rsid w:val="006E3545"/>
    <w:rsid w:val="00700AE2"/>
    <w:rsid w:val="00715CF8"/>
    <w:rsid w:val="00723317"/>
    <w:rsid w:val="00735BF7"/>
    <w:rsid w:val="0074268D"/>
    <w:rsid w:val="00746FBF"/>
    <w:rsid w:val="00756BEF"/>
    <w:rsid w:val="007616E7"/>
    <w:rsid w:val="00761B73"/>
    <w:rsid w:val="00763D1C"/>
    <w:rsid w:val="00765029"/>
    <w:rsid w:val="007677CD"/>
    <w:rsid w:val="00776638"/>
    <w:rsid w:val="00790F6F"/>
    <w:rsid w:val="007919E8"/>
    <w:rsid w:val="007920B8"/>
    <w:rsid w:val="007A4012"/>
    <w:rsid w:val="007A5FB6"/>
    <w:rsid w:val="007B334C"/>
    <w:rsid w:val="007B3D3B"/>
    <w:rsid w:val="007B695C"/>
    <w:rsid w:val="007D1256"/>
    <w:rsid w:val="007D6FE8"/>
    <w:rsid w:val="007E582F"/>
    <w:rsid w:val="007F2B22"/>
    <w:rsid w:val="007F3BFC"/>
    <w:rsid w:val="007F3EE4"/>
    <w:rsid w:val="007F56A8"/>
    <w:rsid w:val="00802045"/>
    <w:rsid w:val="00810A5B"/>
    <w:rsid w:val="00820B18"/>
    <w:rsid w:val="00821F26"/>
    <w:rsid w:val="00832543"/>
    <w:rsid w:val="008351E6"/>
    <w:rsid w:val="00835699"/>
    <w:rsid w:val="00837C66"/>
    <w:rsid w:val="0085091B"/>
    <w:rsid w:val="00852917"/>
    <w:rsid w:val="00856233"/>
    <w:rsid w:val="008607DA"/>
    <w:rsid w:val="00863011"/>
    <w:rsid w:val="00870D0B"/>
    <w:rsid w:val="00871794"/>
    <w:rsid w:val="00874C94"/>
    <w:rsid w:val="0087563E"/>
    <w:rsid w:val="00881979"/>
    <w:rsid w:val="00883043"/>
    <w:rsid w:val="00893D7C"/>
    <w:rsid w:val="008B2265"/>
    <w:rsid w:val="008D0C43"/>
    <w:rsid w:val="008D6324"/>
    <w:rsid w:val="008E0F65"/>
    <w:rsid w:val="008E73F0"/>
    <w:rsid w:val="00905784"/>
    <w:rsid w:val="00912B1F"/>
    <w:rsid w:val="0091373B"/>
    <w:rsid w:val="0092239E"/>
    <w:rsid w:val="00926602"/>
    <w:rsid w:val="00927A7F"/>
    <w:rsid w:val="009420DC"/>
    <w:rsid w:val="00943CCD"/>
    <w:rsid w:val="00961BAF"/>
    <w:rsid w:val="009664B8"/>
    <w:rsid w:val="00967C00"/>
    <w:rsid w:val="00971541"/>
    <w:rsid w:val="00990546"/>
    <w:rsid w:val="009961B7"/>
    <w:rsid w:val="009C522B"/>
    <w:rsid w:val="009C75BD"/>
    <w:rsid w:val="009F5473"/>
    <w:rsid w:val="009F7FF7"/>
    <w:rsid w:val="00A2227C"/>
    <w:rsid w:val="00A25CE4"/>
    <w:rsid w:val="00A27A79"/>
    <w:rsid w:val="00A32E8C"/>
    <w:rsid w:val="00A430A7"/>
    <w:rsid w:val="00A538FF"/>
    <w:rsid w:val="00A77F6D"/>
    <w:rsid w:val="00A8408E"/>
    <w:rsid w:val="00A85C6D"/>
    <w:rsid w:val="00A941DD"/>
    <w:rsid w:val="00A948A4"/>
    <w:rsid w:val="00AA4BDD"/>
    <w:rsid w:val="00AA7721"/>
    <w:rsid w:val="00AA7D0C"/>
    <w:rsid w:val="00AC116D"/>
    <w:rsid w:val="00AC5CD8"/>
    <w:rsid w:val="00AC5D1D"/>
    <w:rsid w:val="00AC7D6E"/>
    <w:rsid w:val="00AD5FBD"/>
    <w:rsid w:val="00AD735A"/>
    <w:rsid w:val="00AE1271"/>
    <w:rsid w:val="00AE2C4B"/>
    <w:rsid w:val="00AE3003"/>
    <w:rsid w:val="00AF3329"/>
    <w:rsid w:val="00AF3D16"/>
    <w:rsid w:val="00B036EC"/>
    <w:rsid w:val="00B06239"/>
    <w:rsid w:val="00B1415B"/>
    <w:rsid w:val="00B22D83"/>
    <w:rsid w:val="00B2567E"/>
    <w:rsid w:val="00B26438"/>
    <w:rsid w:val="00B2672B"/>
    <w:rsid w:val="00B345E4"/>
    <w:rsid w:val="00B37E4D"/>
    <w:rsid w:val="00B4329B"/>
    <w:rsid w:val="00B50C73"/>
    <w:rsid w:val="00B512B0"/>
    <w:rsid w:val="00B51D59"/>
    <w:rsid w:val="00B53740"/>
    <w:rsid w:val="00B6504F"/>
    <w:rsid w:val="00B65F74"/>
    <w:rsid w:val="00B813F9"/>
    <w:rsid w:val="00B84C47"/>
    <w:rsid w:val="00B8554C"/>
    <w:rsid w:val="00B971CF"/>
    <w:rsid w:val="00BA0F47"/>
    <w:rsid w:val="00BA231B"/>
    <w:rsid w:val="00BB5B28"/>
    <w:rsid w:val="00BB670D"/>
    <w:rsid w:val="00BC6461"/>
    <w:rsid w:val="00BE1CA0"/>
    <w:rsid w:val="00BE3DC8"/>
    <w:rsid w:val="00BF5DCC"/>
    <w:rsid w:val="00C03E41"/>
    <w:rsid w:val="00C278F1"/>
    <w:rsid w:val="00C45224"/>
    <w:rsid w:val="00C622EF"/>
    <w:rsid w:val="00C73EA2"/>
    <w:rsid w:val="00C77CF4"/>
    <w:rsid w:val="00C96826"/>
    <w:rsid w:val="00C97FBB"/>
    <w:rsid w:val="00CB4AA7"/>
    <w:rsid w:val="00CB68AF"/>
    <w:rsid w:val="00CC134D"/>
    <w:rsid w:val="00CD6707"/>
    <w:rsid w:val="00CE1887"/>
    <w:rsid w:val="00CE1B7D"/>
    <w:rsid w:val="00CE4676"/>
    <w:rsid w:val="00CF28B6"/>
    <w:rsid w:val="00CF4066"/>
    <w:rsid w:val="00CF5EAA"/>
    <w:rsid w:val="00D06DC8"/>
    <w:rsid w:val="00D21D28"/>
    <w:rsid w:val="00D2421E"/>
    <w:rsid w:val="00D25B2F"/>
    <w:rsid w:val="00D327C1"/>
    <w:rsid w:val="00D41F75"/>
    <w:rsid w:val="00D44A1F"/>
    <w:rsid w:val="00D45F16"/>
    <w:rsid w:val="00D5116F"/>
    <w:rsid w:val="00D603E3"/>
    <w:rsid w:val="00D76481"/>
    <w:rsid w:val="00D84F25"/>
    <w:rsid w:val="00D85CA0"/>
    <w:rsid w:val="00D87001"/>
    <w:rsid w:val="00D90F14"/>
    <w:rsid w:val="00DA20EC"/>
    <w:rsid w:val="00DA7B9B"/>
    <w:rsid w:val="00DB2CEB"/>
    <w:rsid w:val="00DC5BDC"/>
    <w:rsid w:val="00DD34D0"/>
    <w:rsid w:val="00DD378D"/>
    <w:rsid w:val="00DF24C5"/>
    <w:rsid w:val="00DF3207"/>
    <w:rsid w:val="00E071E8"/>
    <w:rsid w:val="00E302E7"/>
    <w:rsid w:val="00E467B2"/>
    <w:rsid w:val="00E51F8D"/>
    <w:rsid w:val="00E52625"/>
    <w:rsid w:val="00E56AF8"/>
    <w:rsid w:val="00E73541"/>
    <w:rsid w:val="00E816DB"/>
    <w:rsid w:val="00E81BEA"/>
    <w:rsid w:val="00E85185"/>
    <w:rsid w:val="00E867BF"/>
    <w:rsid w:val="00E92C0A"/>
    <w:rsid w:val="00EA7ECC"/>
    <w:rsid w:val="00EB1D42"/>
    <w:rsid w:val="00EB50A4"/>
    <w:rsid w:val="00EC3AEC"/>
    <w:rsid w:val="00ED12CF"/>
    <w:rsid w:val="00EE10D1"/>
    <w:rsid w:val="00EE224A"/>
    <w:rsid w:val="00EE3A1C"/>
    <w:rsid w:val="00F0352D"/>
    <w:rsid w:val="00F0657D"/>
    <w:rsid w:val="00F109CA"/>
    <w:rsid w:val="00F10E28"/>
    <w:rsid w:val="00F13839"/>
    <w:rsid w:val="00F13A82"/>
    <w:rsid w:val="00F1514C"/>
    <w:rsid w:val="00F221AB"/>
    <w:rsid w:val="00F22A56"/>
    <w:rsid w:val="00F30EF1"/>
    <w:rsid w:val="00F35C00"/>
    <w:rsid w:val="00F36471"/>
    <w:rsid w:val="00F36E5D"/>
    <w:rsid w:val="00F3798C"/>
    <w:rsid w:val="00F40964"/>
    <w:rsid w:val="00F600B9"/>
    <w:rsid w:val="00F60AD6"/>
    <w:rsid w:val="00F71EF4"/>
    <w:rsid w:val="00F84E7F"/>
    <w:rsid w:val="00F85832"/>
    <w:rsid w:val="00F85EA2"/>
    <w:rsid w:val="00F901BE"/>
    <w:rsid w:val="00F92F6B"/>
    <w:rsid w:val="00F96C45"/>
    <w:rsid w:val="00FB0BE3"/>
    <w:rsid w:val="00FB3D95"/>
    <w:rsid w:val="00FB61D6"/>
    <w:rsid w:val="00FB6648"/>
    <w:rsid w:val="00FC5443"/>
    <w:rsid w:val="00FE3843"/>
    <w:rsid w:val="00FE7630"/>
    <w:rsid w:val="033A69EC"/>
    <w:rsid w:val="05C4D65E"/>
    <w:rsid w:val="06383401"/>
    <w:rsid w:val="075497B4"/>
    <w:rsid w:val="0F8F494B"/>
    <w:rsid w:val="104EC01F"/>
    <w:rsid w:val="1A06172E"/>
    <w:rsid w:val="23B67EBF"/>
    <w:rsid w:val="2431D7A7"/>
    <w:rsid w:val="2B943B8A"/>
    <w:rsid w:val="2D3B6ADE"/>
    <w:rsid w:val="2DDE51A7"/>
    <w:rsid w:val="2E0AFE19"/>
    <w:rsid w:val="2E412902"/>
    <w:rsid w:val="2F8C145D"/>
    <w:rsid w:val="3107E849"/>
    <w:rsid w:val="3180D82F"/>
    <w:rsid w:val="3AE8EEFC"/>
    <w:rsid w:val="3E6138AC"/>
    <w:rsid w:val="3F4E42DD"/>
    <w:rsid w:val="40ABB2B3"/>
    <w:rsid w:val="41CE5A25"/>
    <w:rsid w:val="442C1DF8"/>
    <w:rsid w:val="455A377D"/>
    <w:rsid w:val="483F521E"/>
    <w:rsid w:val="4BCA8DCA"/>
    <w:rsid w:val="4C749E81"/>
    <w:rsid w:val="4FF6C35B"/>
    <w:rsid w:val="55DA4438"/>
    <w:rsid w:val="578E41BE"/>
    <w:rsid w:val="58CDF7C9"/>
    <w:rsid w:val="5A055C2D"/>
    <w:rsid w:val="5C1651D0"/>
    <w:rsid w:val="6318D0E3"/>
    <w:rsid w:val="64FDE520"/>
    <w:rsid w:val="714ED26E"/>
    <w:rsid w:val="7506D68E"/>
    <w:rsid w:val="77155421"/>
    <w:rsid w:val="77B9D831"/>
    <w:rsid w:val="77E8B88F"/>
    <w:rsid w:val="78479BBD"/>
    <w:rsid w:val="7A865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5FC8"/>
  <w15:chartTrackingRefBased/>
  <w15:docId w15:val="{DA3F8616-52F4-CC41-B28A-CDD46EFB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461"/>
    <w:pPr>
      <w:spacing w:after="120"/>
    </w:pPr>
    <w:rPr>
      <w:rFonts w:eastAsia="Times New Roman" w:cs="Times New Roman"/>
    </w:rPr>
  </w:style>
  <w:style w:type="paragraph" w:styleId="Heading1">
    <w:name w:val="heading 1"/>
    <w:basedOn w:val="Normal"/>
    <w:next w:val="Normal"/>
    <w:link w:val="Heading1Char"/>
    <w:uiPriority w:val="9"/>
    <w:qFormat/>
    <w:rsid w:val="001E6AC6"/>
    <w:pPr>
      <w:keepNext/>
      <w:keepLines/>
      <w:numPr>
        <w:numId w:val="24"/>
      </w:numPr>
      <w:spacing w:before="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7677CD"/>
    <w:pPr>
      <w:keepNext/>
      <w:keepLines/>
      <w:numPr>
        <w:ilvl w:val="1"/>
        <w:numId w:val="24"/>
      </w:numPr>
      <w:spacing w:before="12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semiHidden/>
    <w:unhideWhenUsed/>
    <w:qFormat/>
    <w:rsid w:val="001E6AC6"/>
    <w:pPr>
      <w:keepNext/>
      <w:keepLines/>
      <w:numPr>
        <w:ilvl w:val="2"/>
        <w:numId w:val="24"/>
      </w:numPr>
      <w:tabs>
        <w:tab w:val="num" w:pos="360"/>
      </w:tabs>
      <w:spacing w:before="40"/>
      <w:ind w:left="0" w:firstLine="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E6AC6"/>
    <w:pPr>
      <w:keepNext/>
      <w:keepLines/>
      <w:numPr>
        <w:ilvl w:val="3"/>
        <w:numId w:val="24"/>
      </w:numPr>
      <w:tabs>
        <w:tab w:val="num" w:pos="360"/>
      </w:tabs>
      <w:spacing w:before="40"/>
      <w:ind w:left="0" w:firstLine="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6AC6"/>
    <w:pPr>
      <w:keepNext/>
      <w:keepLines/>
      <w:numPr>
        <w:ilvl w:val="4"/>
        <w:numId w:val="24"/>
      </w:numPr>
      <w:tabs>
        <w:tab w:val="num" w:pos="360"/>
      </w:tabs>
      <w:spacing w:before="40"/>
      <w:ind w:left="0"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6AC6"/>
    <w:pPr>
      <w:keepNext/>
      <w:keepLines/>
      <w:numPr>
        <w:ilvl w:val="5"/>
        <w:numId w:val="24"/>
      </w:numPr>
      <w:tabs>
        <w:tab w:val="num" w:pos="360"/>
      </w:tabs>
      <w:spacing w:before="40"/>
      <w:ind w:left="0"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6AC6"/>
    <w:pPr>
      <w:keepNext/>
      <w:keepLines/>
      <w:numPr>
        <w:ilvl w:val="6"/>
        <w:numId w:val="24"/>
      </w:numPr>
      <w:tabs>
        <w:tab w:val="num" w:pos="360"/>
      </w:tabs>
      <w:spacing w:before="40"/>
      <w:ind w:left="0"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6AC6"/>
    <w:pPr>
      <w:keepNext/>
      <w:keepLines/>
      <w:numPr>
        <w:ilvl w:val="7"/>
        <w:numId w:val="24"/>
      </w:numPr>
      <w:tabs>
        <w:tab w:val="num" w:pos="360"/>
      </w:tabs>
      <w:spacing w:before="4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6AC6"/>
    <w:pPr>
      <w:keepNext/>
      <w:keepLines/>
      <w:numPr>
        <w:ilvl w:val="8"/>
        <w:numId w:val="24"/>
      </w:numPr>
      <w:tabs>
        <w:tab w:val="num" w:pos="360"/>
      </w:tabs>
      <w:spacing w:before="4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AC6"/>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423A56"/>
    <w:pPr>
      <w:spacing w:before="240" w:after="24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A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677CD"/>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semiHidden/>
    <w:rsid w:val="001E6AC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E6AC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6AC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6AC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6AC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6A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6AC6"/>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423A56"/>
    <w:rPr>
      <w:sz w:val="16"/>
      <w:szCs w:val="16"/>
    </w:rPr>
  </w:style>
  <w:style w:type="paragraph" w:styleId="CommentText">
    <w:name w:val="annotation text"/>
    <w:basedOn w:val="Normal"/>
    <w:link w:val="CommentTextChar"/>
    <w:uiPriority w:val="99"/>
    <w:semiHidden/>
    <w:unhideWhenUsed/>
    <w:rsid w:val="00423A56"/>
    <w:rPr>
      <w:sz w:val="20"/>
      <w:szCs w:val="20"/>
    </w:rPr>
  </w:style>
  <w:style w:type="character" w:customStyle="1" w:styleId="CommentTextChar">
    <w:name w:val="Comment Text Char"/>
    <w:basedOn w:val="DefaultParagraphFont"/>
    <w:link w:val="CommentText"/>
    <w:uiPriority w:val="99"/>
    <w:semiHidden/>
    <w:rsid w:val="00423A56"/>
    <w:rPr>
      <w:sz w:val="20"/>
      <w:szCs w:val="20"/>
    </w:rPr>
  </w:style>
  <w:style w:type="paragraph" w:styleId="CommentSubject">
    <w:name w:val="annotation subject"/>
    <w:basedOn w:val="CommentText"/>
    <w:next w:val="CommentText"/>
    <w:link w:val="CommentSubjectChar"/>
    <w:uiPriority w:val="99"/>
    <w:semiHidden/>
    <w:unhideWhenUsed/>
    <w:rsid w:val="00423A56"/>
    <w:rPr>
      <w:b/>
      <w:bCs/>
    </w:rPr>
  </w:style>
  <w:style w:type="character" w:customStyle="1" w:styleId="CommentSubjectChar">
    <w:name w:val="Comment Subject Char"/>
    <w:basedOn w:val="CommentTextChar"/>
    <w:link w:val="CommentSubject"/>
    <w:uiPriority w:val="99"/>
    <w:semiHidden/>
    <w:rsid w:val="00423A56"/>
    <w:rPr>
      <w:b/>
      <w:bCs/>
      <w:sz w:val="20"/>
      <w:szCs w:val="20"/>
    </w:rPr>
  </w:style>
  <w:style w:type="paragraph" w:styleId="BalloonText">
    <w:name w:val="Balloon Text"/>
    <w:basedOn w:val="Normal"/>
    <w:link w:val="BalloonTextChar"/>
    <w:uiPriority w:val="99"/>
    <w:semiHidden/>
    <w:unhideWhenUsed/>
    <w:rsid w:val="00423A56"/>
    <w:rPr>
      <w:sz w:val="18"/>
      <w:szCs w:val="18"/>
    </w:rPr>
  </w:style>
  <w:style w:type="character" w:customStyle="1" w:styleId="BalloonTextChar">
    <w:name w:val="Balloon Text Char"/>
    <w:basedOn w:val="DefaultParagraphFont"/>
    <w:link w:val="BalloonText"/>
    <w:uiPriority w:val="99"/>
    <w:semiHidden/>
    <w:rsid w:val="00423A56"/>
    <w:rPr>
      <w:rFonts w:ascii="Times New Roman" w:hAnsi="Times New Roman" w:cs="Times New Roman"/>
      <w:sz w:val="18"/>
      <w:szCs w:val="18"/>
    </w:rPr>
  </w:style>
  <w:style w:type="table" w:styleId="TableGrid">
    <w:name w:val="Table Grid"/>
    <w:basedOn w:val="TableNormal"/>
    <w:uiPriority w:val="39"/>
    <w:rsid w:val="00423A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6233"/>
    <w:pPr>
      <w:ind w:left="720"/>
      <w:contextualSpacing/>
    </w:pPr>
  </w:style>
  <w:style w:type="paragraph" w:styleId="ListBullet">
    <w:name w:val="List Bullet"/>
    <w:basedOn w:val="Normal"/>
    <w:uiPriority w:val="99"/>
    <w:unhideWhenUsed/>
    <w:rsid w:val="00856233"/>
    <w:pPr>
      <w:numPr>
        <w:numId w:val="6"/>
      </w:numPr>
      <w:contextualSpacing/>
    </w:pPr>
  </w:style>
  <w:style w:type="paragraph" w:styleId="ListNumber">
    <w:name w:val="List Number"/>
    <w:basedOn w:val="Normal"/>
    <w:uiPriority w:val="99"/>
    <w:unhideWhenUsed/>
    <w:rsid w:val="007E582F"/>
  </w:style>
  <w:style w:type="character" w:styleId="Hyperlink">
    <w:name w:val="Hyperlink"/>
    <w:basedOn w:val="DefaultParagraphFont"/>
    <w:uiPriority w:val="99"/>
    <w:unhideWhenUsed/>
    <w:rsid w:val="00B971CF"/>
    <w:rPr>
      <w:color w:val="0563C1" w:themeColor="hyperlink"/>
      <w:u w:val="single"/>
    </w:rPr>
  </w:style>
  <w:style w:type="character" w:styleId="UnresolvedMention">
    <w:name w:val="Unresolved Mention"/>
    <w:basedOn w:val="DefaultParagraphFont"/>
    <w:uiPriority w:val="99"/>
    <w:semiHidden/>
    <w:unhideWhenUsed/>
    <w:rsid w:val="00B971CF"/>
    <w:rPr>
      <w:color w:val="605E5C"/>
      <w:shd w:val="clear" w:color="auto" w:fill="E1DFDD"/>
    </w:rPr>
  </w:style>
  <w:style w:type="paragraph" w:styleId="Header">
    <w:name w:val="header"/>
    <w:basedOn w:val="Normal"/>
    <w:link w:val="HeaderChar"/>
    <w:uiPriority w:val="99"/>
    <w:unhideWhenUsed/>
    <w:rsid w:val="004035E6"/>
    <w:pPr>
      <w:tabs>
        <w:tab w:val="center" w:pos="4680"/>
        <w:tab w:val="right" w:pos="9360"/>
      </w:tabs>
      <w:spacing w:after="0"/>
    </w:pPr>
  </w:style>
  <w:style w:type="character" w:customStyle="1" w:styleId="HeaderChar">
    <w:name w:val="Header Char"/>
    <w:basedOn w:val="DefaultParagraphFont"/>
    <w:link w:val="Header"/>
    <w:uiPriority w:val="99"/>
    <w:rsid w:val="004035E6"/>
    <w:rPr>
      <w:rFonts w:eastAsia="Times New Roman" w:cs="Times New Roman"/>
    </w:rPr>
  </w:style>
  <w:style w:type="paragraph" w:styleId="Footer">
    <w:name w:val="footer"/>
    <w:basedOn w:val="Normal"/>
    <w:link w:val="FooterChar"/>
    <w:uiPriority w:val="99"/>
    <w:unhideWhenUsed/>
    <w:rsid w:val="004035E6"/>
    <w:pPr>
      <w:tabs>
        <w:tab w:val="center" w:pos="4680"/>
        <w:tab w:val="right" w:pos="9360"/>
      </w:tabs>
      <w:spacing w:after="0"/>
    </w:pPr>
  </w:style>
  <w:style w:type="character" w:customStyle="1" w:styleId="FooterChar">
    <w:name w:val="Footer Char"/>
    <w:basedOn w:val="DefaultParagraphFont"/>
    <w:link w:val="Footer"/>
    <w:uiPriority w:val="99"/>
    <w:rsid w:val="004035E6"/>
    <w:rPr>
      <w:rFonts w:eastAsia="Times New Roman" w:cs="Times New Roman"/>
    </w:rPr>
  </w:style>
  <w:style w:type="paragraph" w:styleId="Revision">
    <w:name w:val="Revision"/>
    <w:hidden/>
    <w:uiPriority w:val="99"/>
    <w:semiHidden/>
    <w:rsid w:val="00B26438"/>
    <w:rPr>
      <w:rFonts w:eastAsia="Times New Roman" w:cs="Times New Roman"/>
    </w:rPr>
  </w:style>
  <w:style w:type="character" w:styleId="FollowedHyperlink">
    <w:name w:val="FollowedHyperlink"/>
    <w:basedOn w:val="DefaultParagraphFont"/>
    <w:uiPriority w:val="99"/>
    <w:semiHidden/>
    <w:unhideWhenUsed/>
    <w:rsid w:val="004E1529"/>
    <w:rPr>
      <w:color w:val="954F72" w:themeColor="followedHyperlink"/>
      <w:u w:val="single"/>
    </w:rPr>
  </w:style>
  <w:style w:type="character" w:styleId="LineNumber">
    <w:name w:val="line number"/>
    <w:basedOn w:val="DefaultParagraphFont"/>
    <w:uiPriority w:val="99"/>
    <w:semiHidden/>
    <w:unhideWhenUsed/>
    <w:rsid w:val="00233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59806">
      <w:bodyDiv w:val="1"/>
      <w:marLeft w:val="0"/>
      <w:marRight w:val="0"/>
      <w:marTop w:val="0"/>
      <w:marBottom w:val="0"/>
      <w:divBdr>
        <w:top w:val="none" w:sz="0" w:space="0" w:color="auto"/>
        <w:left w:val="none" w:sz="0" w:space="0" w:color="auto"/>
        <w:bottom w:val="none" w:sz="0" w:space="0" w:color="auto"/>
        <w:right w:val="none" w:sz="0" w:space="0" w:color="auto"/>
      </w:divBdr>
    </w:div>
    <w:div w:id="603805755">
      <w:bodyDiv w:val="1"/>
      <w:marLeft w:val="0"/>
      <w:marRight w:val="0"/>
      <w:marTop w:val="0"/>
      <w:marBottom w:val="0"/>
      <w:divBdr>
        <w:top w:val="none" w:sz="0" w:space="0" w:color="auto"/>
        <w:left w:val="none" w:sz="0" w:space="0" w:color="auto"/>
        <w:bottom w:val="none" w:sz="0" w:space="0" w:color="auto"/>
        <w:right w:val="none" w:sz="0" w:space="0" w:color="auto"/>
      </w:divBdr>
    </w:div>
    <w:div w:id="663971170">
      <w:bodyDiv w:val="1"/>
      <w:marLeft w:val="0"/>
      <w:marRight w:val="0"/>
      <w:marTop w:val="0"/>
      <w:marBottom w:val="0"/>
      <w:divBdr>
        <w:top w:val="none" w:sz="0" w:space="0" w:color="auto"/>
        <w:left w:val="none" w:sz="0" w:space="0" w:color="auto"/>
        <w:bottom w:val="none" w:sz="0" w:space="0" w:color="auto"/>
        <w:right w:val="none" w:sz="0" w:space="0" w:color="auto"/>
      </w:divBdr>
    </w:div>
    <w:div w:id="702440595">
      <w:bodyDiv w:val="1"/>
      <w:marLeft w:val="0"/>
      <w:marRight w:val="0"/>
      <w:marTop w:val="0"/>
      <w:marBottom w:val="0"/>
      <w:divBdr>
        <w:top w:val="none" w:sz="0" w:space="0" w:color="auto"/>
        <w:left w:val="none" w:sz="0" w:space="0" w:color="auto"/>
        <w:bottom w:val="none" w:sz="0" w:space="0" w:color="auto"/>
        <w:right w:val="none" w:sz="0" w:space="0" w:color="auto"/>
      </w:divBdr>
    </w:div>
    <w:div w:id="907494124">
      <w:bodyDiv w:val="1"/>
      <w:marLeft w:val="0"/>
      <w:marRight w:val="0"/>
      <w:marTop w:val="0"/>
      <w:marBottom w:val="0"/>
      <w:divBdr>
        <w:top w:val="none" w:sz="0" w:space="0" w:color="auto"/>
        <w:left w:val="none" w:sz="0" w:space="0" w:color="auto"/>
        <w:bottom w:val="none" w:sz="0" w:space="0" w:color="auto"/>
        <w:right w:val="none" w:sz="0" w:space="0" w:color="auto"/>
      </w:divBdr>
    </w:div>
    <w:div w:id="1089694714">
      <w:bodyDiv w:val="1"/>
      <w:marLeft w:val="0"/>
      <w:marRight w:val="0"/>
      <w:marTop w:val="0"/>
      <w:marBottom w:val="0"/>
      <w:divBdr>
        <w:top w:val="none" w:sz="0" w:space="0" w:color="auto"/>
        <w:left w:val="none" w:sz="0" w:space="0" w:color="auto"/>
        <w:bottom w:val="none" w:sz="0" w:space="0" w:color="auto"/>
        <w:right w:val="none" w:sz="0" w:space="0" w:color="auto"/>
      </w:divBdr>
    </w:div>
    <w:div w:id="1130397512">
      <w:bodyDiv w:val="1"/>
      <w:marLeft w:val="0"/>
      <w:marRight w:val="0"/>
      <w:marTop w:val="0"/>
      <w:marBottom w:val="0"/>
      <w:divBdr>
        <w:top w:val="none" w:sz="0" w:space="0" w:color="auto"/>
        <w:left w:val="none" w:sz="0" w:space="0" w:color="auto"/>
        <w:bottom w:val="none" w:sz="0" w:space="0" w:color="auto"/>
        <w:right w:val="none" w:sz="0" w:space="0" w:color="auto"/>
      </w:divBdr>
    </w:div>
    <w:div w:id="1274096198">
      <w:bodyDiv w:val="1"/>
      <w:marLeft w:val="0"/>
      <w:marRight w:val="0"/>
      <w:marTop w:val="0"/>
      <w:marBottom w:val="0"/>
      <w:divBdr>
        <w:top w:val="none" w:sz="0" w:space="0" w:color="auto"/>
        <w:left w:val="none" w:sz="0" w:space="0" w:color="auto"/>
        <w:bottom w:val="none" w:sz="0" w:space="0" w:color="auto"/>
        <w:right w:val="none" w:sz="0" w:space="0" w:color="auto"/>
      </w:divBdr>
    </w:div>
    <w:div w:id="1439520912">
      <w:bodyDiv w:val="1"/>
      <w:marLeft w:val="0"/>
      <w:marRight w:val="0"/>
      <w:marTop w:val="0"/>
      <w:marBottom w:val="0"/>
      <w:divBdr>
        <w:top w:val="none" w:sz="0" w:space="0" w:color="auto"/>
        <w:left w:val="none" w:sz="0" w:space="0" w:color="auto"/>
        <w:bottom w:val="none" w:sz="0" w:space="0" w:color="auto"/>
        <w:right w:val="none" w:sz="0" w:space="0" w:color="auto"/>
      </w:divBdr>
    </w:div>
    <w:div w:id="1525822731">
      <w:bodyDiv w:val="1"/>
      <w:marLeft w:val="0"/>
      <w:marRight w:val="0"/>
      <w:marTop w:val="0"/>
      <w:marBottom w:val="0"/>
      <w:divBdr>
        <w:top w:val="none" w:sz="0" w:space="0" w:color="auto"/>
        <w:left w:val="none" w:sz="0" w:space="0" w:color="auto"/>
        <w:bottom w:val="none" w:sz="0" w:space="0" w:color="auto"/>
        <w:right w:val="none" w:sz="0" w:space="0" w:color="auto"/>
      </w:divBdr>
    </w:div>
    <w:div w:id="1579823472">
      <w:bodyDiv w:val="1"/>
      <w:marLeft w:val="0"/>
      <w:marRight w:val="0"/>
      <w:marTop w:val="0"/>
      <w:marBottom w:val="0"/>
      <w:divBdr>
        <w:top w:val="none" w:sz="0" w:space="0" w:color="auto"/>
        <w:left w:val="none" w:sz="0" w:space="0" w:color="auto"/>
        <w:bottom w:val="none" w:sz="0" w:space="0" w:color="auto"/>
        <w:right w:val="none" w:sz="0" w:space="0" w:color="auto"/>
      </w:divBdr>
    </w:div>
    <w:div w:id="1659769482">
      <w:bodyDiv w:val="1"/>
      <w:marLeft w:val="0"/>
      <w:marRight w:val="0"/>
      <w:marTop w:val="0"/>
      <w:marBottom w:val="0"/>
      <w:divBdr>
        <w:top w:val="none" w:sz="0" w:space="0" w:color="auto"/>
        <w:left w:val="none" w:sz="0" w:space="0" w:color="auto"/>
        <w:bottom w:val="none" w:sz="0" w:space="0" w:color="auto"/>
        <w:right w:val="none" w:sz="0" w:space="0" w:color="auto"/>
      </w:divBdr>
    </w:div>
    <w:div w:id="1740056507">
      <w:bodyDiv w:val="1"/>
      <w:marLeft w:val="0"/>
      <w:marRight w:val="0"/>
      <w:marTop w:val="0"/>
      <w:marBottom w:val="0"/>
      <w:divBdr>
        <w:top w:val="none" w:sz="0" w:space="0" w:color="auto"/>
        <w:left w:val="none" w:sz="0" w:space="0" w:color="auto"/>
        <w:bottom w:val="none" w:sz="0" w:space="0" w:color="auto"/>
        <w:right w:val="none" w:sz="0" w:space="0" w:color="auto"/>
      </w:divBdr>
    </w:div>
    <w:div w:id="1758165101">
      <w:bodyDiv w:val="1"/>
      <w:marLeft w:val="0"/>
      <w:marRight w:val="0"/>
      <w:marTop w:val="0"/>
      <w:marBottom w:val="0"/>
      <w:divBdr>
        <w:top w:val="none" w:sz="0" w:space="0" w:color="auto"/>
        <w:left w:val="none" w:sz="0" w:space="0" w:color="auto"/>
        <w:bottom w:val="none" w:sz="0" w:space="0" w:color="auto"/>
        <w:right w:val="none" w:sz="0" w:space="0" w:color="auto"/>
      </w:divBdr>
    </w:div>
    <w:div w:id="1847086704">
      <w:bodyDiv w:val="1"/>
      <w:marLeft w:val="0"/>
      <w:marRight w:val="0"/>
      <w:marTop w:val="0"/>
      <w:marBottom w:val="0"/>
      <w:divBdr>
        <w:top w:val="none" w:sz="0" w:space="0" w:color="auto"/>
        <w:left w:val="none" w:sz="0" w:space="0" w:color="auto"/>
        <w:bottom w:val="none" w:sz="0" w:space="0" w:color="auto"/>
        <w:right w:val="none" w:sz="0" w:space="0" w:color="auto"/>
      </w:divBdr>
    </w:div>
    <w:div w:id="1923828801">
      <w:bodyDiv w:val="1"/>
      <w:marLeft w:val="0"/>
      <w:marRight w:val="0"/>
      <w:marTop w:val="0"/>
      <w:marBottom w:val="0"/>
      <w:divBdr>
        <w:top w:val="none" w:sz="0" w:space="0" w:color="auto"/>
        <w:left w:val="none" w:sz="0" w:space="0" w:color="auto"/>
        <w:bottom w:val="none" w:sz="0" w:space="0" w:color="auto"/>
        <w:right w:val="none" w:sz="0" w:space="0" w:color="auto"/>
      </w:divBdr>
    </w:div>
    <w:div w:id="2020229381">
      <w:bodyDiv w:val="1"/>
      <w:marLeft w:val="0"/>
      <w:marRight w:val="0"/>
      <w:marTop w:val="0"/>
      <w:marBottom w:val="0"/>
      <w:divBdr>
        <w:top w:val="none" w:sz="0" w:space="0" w:color="auto"/>
        <w:left w:val="none" w:sz="0" w:space="0" w:color="auto"/>
        <w:bottom w:val="none" w:sz="0" w:space="0" w:color="auto"/>
        <w:right w:val="none" w:sz="0" w:space="0" w:color="auto"/>
      </w:divBdr>
      <w:divsChild>
        <w:div w:id="631591725">
          <w:marLeft w:val="0"/>
          <w:marRight w:val="0"/>
          <w:marTop w:val="0"/>
          <w:marBottom w:val="0"/>
          <w:divBdr>
            <w:top w:val="none" w:sz="0" w:space="0" w:color="auto"/>
            <w:left w:val="none" w:sz="0" w:space="0" w:color="auto"/>
            <w:bottom w:val="none" w:sz="0" w:space="0" w:color="auto"/>
            <w:right w:val="none" w:sz="0" w:space="0" w:color="auto"/>
          </w:divBdr>
        </w:div>
        <w:div w:id="2106723245">
          <w:marLeft w:val="0"/>
          <w:marRight w:val="0"/>
          <w:marTop w:val="0"/>
          <w:marBottom w:val="0"/>
          <w:divBdr>
            <w:top w:val="none" w:sz="0" w:space="0" w:color="auto"/>
            <w:left w:val="none" w:sz="0" w:space="0" w:color="auto"/>
            <w:bottom w:val="none" w:sz="0" w:space="0" w:color="auto"/>
            <w:right w:val="none" w:sz="0" w:space="0" w:color="auto"/>
          </w:divBdr>
        </w:div>
      </w:divsChild>
    </w:div>
    <w:div w:id="2034575228">
      <w:bodyDiv w:val="1"/>
      <w:marLeft w:val="0"/>
      <w:marRight w:val="0"/>
      <w:marTop w:val="0"/>
      <w:marBottom w:val="0"/>
      <w:divBdr>
        <w:top w:val="none" w:sz="0" w:space="0" w:color="auto"/>
        <w:left w:val="none" w:sz="0" w:space="0" w:color="auto"/>
        <w:bottom w:val="none" w:sz="0" w:space="0" w:color="auto"/>
        <w:right w:val="none" w:sz="0" w:space="0" w:color="auto"/>
      </w:divBdr>
    </w:div>
    <w:div w:id="205835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hyperlink" Target="https://pages.nist.gov/800-63-3/sp800-63a.html" TargetMode="External"/><Relationship Id="rId10" Type="http://schemas.openxmlformats.org/officeDocument/2006/relationships/image" Target="media/image1.png"/><Relationship Id="rId19" Type="http://schemas.microsoft.com/office/2018/08/relationships/commentsExtensible" Target="commentsExtensi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CB79F566631C499FE97CC37B261298" ma:contentTypeVersion="8" ma:contentTypeDescription="Create a new document." ma:contentTypeScope="" ma:versionID="e414534d2d3b2d44b0317ee33a1355ea">
  <xsd:schema xmlns:xsd="http://www.w3.org/2001/XMLSchema" xmlns:xs="http://www.w3.org/2001/XMLSchema" xmlns:p="http://schemas.microsoft.com/office/2006/metadata/properties" xmlns:ns2="ce4bc4b3-79b6-4af9-9af4-8f28211c8187" targetNamespace="http://schemas.microsoft.com/office/2006/metadata/properties" ma:root="true" ma:fieldsID="244b30194c00c6c1028315b67fce28ad" ns2:_="">
    <xsd:import namespace="ce4bc4b3-79b6-4af9-9af4-8f28211c81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4bc4b3-79b6-4af9-9af4-8f28211c81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AA6B57-959F-4AC5-A464-D308119BA6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4bc4b3-79b6-4af9-9af4-8f28211c81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7A3908-1857-46C3-A47F-DEFA9E1CDDF6}">
  <ds:schemaRefs>
    <ds:schemaRef ds:uri="http://schemas.microsoft.com/sharepoint/v3/contenttype/forms"/>
  </ds:schemaRefs>
</ds:datastoreItem>
</file>

<file path=customXml/itemProps3.xml><?xml version="1.0" encoding="utf-8"?>
<ds:datastoreItem xmlns:ds="http://schemas.openxmlformats.org/officeDocument/2006/customXml" ds:itemID="{E21C26DF-9E79-4D24-BB49-D17ACA4236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1826</Words>
  <Characters>9848</Characters>
  <Application>Microsoft Office Word</Application>
  <DocSecurity>0</DocSecurity>
  <Lines>289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Drummond reed</dc:creator>
  <cp:keywords/>
  <dc:description/>
  <cp:lastModifiedBy>GLEIF</cp:lastModifiedBy>
  <cp:revision>5</cp:revision>
  <dcterms:created xsi:type="dcterms:W3CDTF">2022-05-10T19:42:00Z</dcterms:created>
  <dcterms:modified xsi:type="dcterms:W3CDTF">2022-05-12T16:14:00Z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0x01010028CB79F566631C499FE97CC37B261298</vt:lpwstr>
  </property>
</Properties>
</file>